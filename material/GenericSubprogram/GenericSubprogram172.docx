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DA19" w14:textId="181302A1" w:rsidR="00AA1350" w:rsidRDefault="00AF6D6C" w:rsidP="002E29B2">
      <w:pPr>
        <w:pStyle w:val="a6"/>
        <w:widowControl/>
        <w:spacing w:before="360" w:after="360" w:line="240" w:lineRule="auto"/>
      </w:pPr>
      <w:r>
        <w:t xml:space="preserve">Proposal for </w:t>
      </w:r>
      <w:r w:rsidR="00ED6D04">
        <w:t>G</w:t>
      </w:r>
      <w:r w:rsidR="006B6420">
        <w:t xml:space="preserve">eneric </w:t>
      </w:r>
      <w:r w:rsidR="00ED6D04">
        <w:t>Subprogram</w:t>
      </w:r>
    </w:p>
    <w:p w14:paraId="76C61BD6" w14:textId="5E98103F" w:rsidR="009F159A" w:rsidRPr="009F159A" w:rsidRDefault="00AA1350" w:rsidP="009F159A">
      <w:pPr>
        <w:pStyle w:val="a8"/>
        <w:widowControl/>
        <w:spacing w:after="180"/>
      </w:pPr>
      <w:r w:rsidRPr="008A2FC7">
        <w:t xml:space="preserve">Version </w:t>
      </w:r>
      <w:r w:rsidR="00437C97">
        <w:t>1.</w:t>
      </w:r>
      <w:ins w:id="0" w:author="岩下英俊" w:date="2023-12-24T15:09:00Z">
        <w:r w:rsidR="00FA6900">
          <w:t>7</w:t>
        </w:r>
      </w:ins>
      <w:ins w:id="1" w:author="岩下英俊" w:date="2024-01-23T11:36:00Z">
        <w:r w:rsidR="00515A1E">
          <w:t>.2</w:t>
        </w:r>
      </w:ins>
      <w:del w:id="2" w:author="岩下英俊" w:date="2023-12-01T11:06:00Z">
        <w:r w:rsidR="00FA6D48" w:rsidDel="005702E5">
          <w:delText>5</w:delText>
        </w:r>
      </w:del>
    </w:p>
    <w:p w14:paraId="1030CFEF" w14:textId="06D7032B" w:rsidR="00624210" w:rsidRPr="008A2FC7" w:rsidRDefault="009F159A" w:rsidP="002E29B2">
      <w:pPr>
        <w:pStyle w:val="a8"/>
        <w:widowControl/>
        <w:spacing w:after="180"/>
      </w:pPr>
      <w:ins w:id="3" w:author="岩下英俊" w:date="2023-12-24T15:12:00Z">
        <w:r>
          <w:t>Fortran WG, ITSCJ, IPSJ</w:t>
        </w:r>
        <w:r>
          <w:br/>
        </w:r>
      </w:ins>
      <w:r w:rsidR="00624210" w:rsidRPr="008A2FC7">
        <w:rPr>
          <w:rFonts w:hint="eastAsia"/>
        </w:rPr>
        <w:t>H</w:t>
      </w:r>
      <w:r w:rsidR="00624210" w:rsidRPr="008A2FC7">
        <w:t>idetoshi Iwashita</w:t>
      </w:r>
    </w:p>
    <w:p w14:paraId="2096F9E7" w14:textId="59F1A06B" w:rsidR="00AA1350" w:rsidRPr="008A2FC7" w:rsidRDefault="00FA6D48" w:rsidP="002E29B2">
      <w:pPr>
        <w:pStyle w:val="a8"/>
        <w:widowControl/>
        <w:spacing w:after="180"/>
      </w:pPr>
      <w:r>
        <w:fldChar w:fldCharType="begin"/>
      </w:r>
      <w:r>
        <w:instrText xml:space="preserve"> DATE \@ "MMMM d, yyyy" </w:instrText>
      </w:r>
      <w:r>
        <w:fldChar w:fldCharType="separate"/>
      </w:r>
      <w:ins w:id="4" w:author="岩下英俊" w:date="2024-01-23T11:54:00Z">
        <w:r w:rsidR="0026352F">
          <w:rPr>
            <w:noProof/>
          </w:rPr>
          <w:t>January 23, 2024</w:t>
        </w:r>
      </w:ins>
      <w:del w:id="5" w:author="岩下英俊" w:date="2023-12-20T18:33:00Z">
        <w:r w:rsidR="003D7BC3" w:rsidDel="0075560C">
          <w:rPr>
            <w:noProof/>
          </w:rPr>
          <w:delText>December 19, 2023</w:delText>
        </w:r>
      </w:del>
      <w:r>
        <w:fldChar w:fldCharType="end"/>
      </w:r>
    </w:p>
    <w:p w14:paraId="08C7CDCE" w14:textId="742EFF52" w:rsidR="00624210" w:rsidRDefault="00624210" w:rsidP="002E29B2">
      <w:pPr>
        <w:widowControl/>
        <w:spacing w:after="180"/>
      </w:pPr>
    </w:p>
    <w:p w14:paraId="089C71CE" w14:textId="43205443" w:rsidR="00A254CF" w:rsidRPr="009B6A75" w:rsidRDefault="00A254CF" w:rsidP="002E29B2">
      <w:pPr>
        <w:pStyle w:val="1"/>
        <w:widowControl/>
      </w:pPr>
      <w:r w:rsidRPr="009B6A75">
        <w:rPr>
          <w:rFonts w:hint="eastAsia"/>
        </w:rPr>
        <w:t>I</w:t>
      </w:r>
      <w:r w:rsidRPr="009B6A75">
        <w:t>ntroduction</w:t>
      </w:r>
    </w:p>
    <w:p w14:paraId="74C69CD6" w14:textId="7573579A" w:rsidR="00A254CF" w:rsidRDefault="00A254CF" w:rsidP="002E29B2">
      <w:pPr>
        <w:widowControl/>
        <w:spacing w:after="180"/>
      </w:pPr>
      <w:r>
        <w:t>The mechanism of a generic identifier for selecting specific procedures is an outstanding feature of Fortran</w:t>
      </w:r>
      <w:r w:rsidR="00BF480D">
        <w:rPr>
          <w:rFonts w:hint="eastAsia"/>
        </w:rPr>
        <w:t xml:space="preserve">.  </w:t>
      </w:r>
      <w:r w:rsidRPr="007E3932">
        <w:t>A generic identifier (generic name</w:t>
      </w:r>
      <w:r w:rsidR="00996C8A">
        <w:t xml:space="preserve">, </w:t>
      </w:r>
      <w:r w:rsidR="00024D29">
        <w:t xml:space="preserve">defined </w:t>
      </w:r>
      <w:r w:rsidR="001D75A6">
        <w:t>operator or =</w:t>
      </w:r>
      <w:r w:rsidR="00024D29">
        <w:t>, or defined I/O</w:t>
      </w:r>
      <w:r w:rsidRPr="007E3932">
        <w:t xml:space="preserve">) </w:t>
      </w:r>
      <w:r>
        <w:t xml:space="preserve">identifies one of the specific </w:t>
      </w:r>
      <w:r w:rsidRPr="007E3932">
        <w:t xml:space="preserve">procedures </w:t>
      </w:r>
      <w:r>
        <w:t>whose argument types, kinds, or ranks differ from each other</w:t>
      </w:r>
      <w:r w:rsidR="00BF480D">
        <w:t xml:space="preserve">.  </w:t>
      </w:r>
      <w:r w:rsidR="00264F6C">
        <w:t>In Fortran, most intrinsic procedures and operators are generic</w:t>
      </w:r>
      <w:r w:rsidR="002665AC">
        <w:t>.  For example,</w:t>
      </w:r>
      <w:r w:rsidR="00264F6C">
        <w:t xml:space="preserve"> the arguments of the intrinsic function MAX can be integer, real</w:t>
      </w:r>
      <w:r w:rsidR="009336BE">
        <w:t>,</w:t>
      </w:r>
      <w:r w:rsidR="00264F6C">
        <w:t xml:space="preserve"> or character types, and the operands of the operator + can be integer, real</w:t>
      </w:r>
      <w:r w:rsidR="009336BE">
        <w:t>,</w:t>
      </w:r>
      <w:r w:rsidR="00264F6C">
        <w:t xml:space="preserve"> or complex types</w:t>
      </w:r>
      <w:r w:rsidR="00BF480D">
        <w:t xml:space="preserve">.  </w:t>
      </w:r>
      <w:r w:rsidR="00264F6C">
        <w:t xml:space="preserve">It is </w:t>
      </w:r>
      <w:r w:rsidR="00996C8A">
        <w:t xml:space="preserve">a </w:t>
      </w:r>
      <w:r w:rsidR="00264F6C">
        <w:t xml:space="preserve">natural </w:t>
      </w:r>
      <w:r w:rsidR="00996C8A">
        <w:t xml:space="preserve">and productive </w:t>
      </w:r>
      <w:r w:rsidR="00264F6C">
        <w:t xml:space="preserve">programming </w:t>
      </w:r>
      <w:r w:rsidR="00996C8A">
        <w:t xml:space="preserve">style </w:t>
      </w:r>
      <w:r w:rsidR="00264F6C">
        <w:t>to use generic names and operators</w:t>
      </w:r>
      <w:r w:rsidR="002665AC">
        <w:t xml:space="preserve">. </w:t>
      </w:r>
      <w:r w:rsidR="00264F6C">
        <w:t xml:space="preserve"> </w:t>
      </w:r>
      <w:r w:rsidR="002665AC">
        <w:t xml:space="preserve">The same is true </w:t>
      </w:r>
      <w:r w:rsidR="00264F6C">
        <w:t xml:space="preserve">for user-defined </w:t>
      </w:r>
      <w:r w:rsidR="002665AC">
        <w:t xml:space="preserve">procedures and </w:t>
      </w:r>
      <w:r w:rsidR="00264F6C">
        <w:t>derived types.</w:t>
      </w:r>
    </w:p>
    <w:p w14:paraId="058385AE" w14:textId="632334AA" w:rsidR="00264F6C" w:rsidRDefault="00A254CF" w:rsidP="002E29B2">
      <w:pPr>
        <w:widowControl/>
        <w:spacing w:after="180"/>
      </w:pPr>
      <w:r>
        <w:t>I</w:t>
      </w:r>
      <w:r w:rsidRPr="00A23B27">
        <w:t>mportant</w:t>
      </w:r>
      <w:r>
        <w:t xml:space="preserve">ly, </w:t>
      </w:r>
      <w:r w:rsidR="00264F6C">
        <w:t>using</w:t>
      </w:r>
      <w:r>
        <w:t xml:space="preserve"> a</w:t>
      </w:r>
      <w:r w:rsidRPr="00A23B27">
        <w:t xml:space="preserve"> generic identifier </w:t>
      </w:r>
      <w:r w:rsidR="002665AC">
        <w:t>should</w:t>
      </w:r>
      <w:r w:rsidR="002665AC" w:rsidRPr="00A23B27">
        <w:t xml:space="preserve"> </w:t>
      </w:r>
      <w:r w:rsidRPr="00A23B27">
        <w:t xml:space="preserve">not </w:t>
      </w:r>
      <w:r w:rsidR="0021706B">
        <w:t>affect</w:t>
      </w:r>
      <w:r w:rsidR="0021706B" w:rsidRPr="00A23B27">
        <w:t xml:space="preserve"> </w:t>
      </w:r>
      <w:r>
        <w:t xml:space="preserve">execution </w:t>
      </w:r>
      <w:r w:rsidRPr="00A23B27">
        <w:t>performance</w:t>
      </w:r>
      <w:r w:rsidR="00BF480D">
        <w:t xml:space="preserve">.  </w:t>
      </w:r>
      <w:r w:rsidR="0021706B" w:rsidRPr="0021706B">
        <w:t>N</w:t>
      </w:r>
      <w:r w:rsidR="002665AC">
        <w:t>ot</w:t>
      </w:r>
      <w:r w:rsidR="0021706B" w:rsidRPr="0021706B">
        <w:t xml:space="preserve"> compromis</w:t>
      </w:r>
      <w:r w:rsidR="002665AC">
        <w:t>ing</w:t>
      </w:r>
      <w:r w:rsidR="0021706B" w:rsidRPr="0021706B">
        <w:t xml:space="preserve"> performance is an essential requirement in Fortran. </w:t>
      </w:r>
      <w:r w:rsidR="0021706B">
        <w:t xml:space="preserve"> The generic identifier mechanism achieves it through the following </w:t>
      </w:r>
      <w:r w:rsidR="002665AC">
        <w:t>dedicate</w:t>
      </w:r>
      <w:r w:rsidR="0021706B">
        <w:t xml:space="preserve"> considerations</w:t>
      </w:r>
      <w:r>
        <w:t>:</w:t>
      </w:r>
    </w:p>
    <w:p w14:paraId="23079D1E" w14:textId="58A8417C" w:rsidR="00264F6C" w:rsidRDefault="00264F6C" w:rsidP="002E29B2">
      <w:pPr>
        <w:pStyle w:val="a"/>
        <w:widowControl/>
        <w:numPr>
          <w:ilvl w:val="0"/>
          <w:numId w:val="2"/>
        </w:numPr>
        <w:spacing w:after="180"/>
      </w:pPr>
      <w:r>
        <w:t>S</w:t>
      </w:r>
      <w:r w:rsidR="00A254CF" w:rsidRPr="00DB6C90">
        <w:t>elect</w:t>
      </w:r>
      <w:r>
        <w:t>ing</w:t>
      </w:r>
      <w:r w:rsidR="00A254CF" w:rsidRPr="00DB6C90">
        <w:t xml:space="preserve"> </w:t>
      </w:r>
      <w:r>
        <w:t>a</w:t>
      </w:r>
      <w:r w:rsidR="00A254CF" w:rsidRPr="00DB6C90">
        <w:t xml:space="preserve"> </w:t>
      </w:r>
      <w:r w:rsidR="00A254CF">
        <w:t>specific</w:t>
      </w:r>
      <w:r w:rsidR="00A254CF" w:rsidRPr="00DB6C90">
        <w:t xml:space="preserve"> </w:t>
      </w:r>
      <w:r>
        <w:t>procedure</w:t>
      </w:r>
      <w:r w:rsidR="00A254CF" w:rsidRPr="00DB6C90">
        <w:t xml:space="preserve"> depends </w:t>
      </w:r>
      <w:r w:rsidR="00A254CF">
        <w:t xml:space="preserve">only </w:t>
      </w:r>
      <w:r w:rsidR="00A254CF" w:rsidRPr="00DB6C90">
        <w:t xml:space="preserve">on static </w:t>
      </w:r>
      <w:r w:rsidR="0021706B">
        <w:t>parameters</w:t>
      </w:r>
      <w:r w:rsidR="0021706B" w:rsidRPr="00DB6C90">
        <w:t xml:space="preserve"> </w:t>
      </w:r>
      <w:r w:rsidR="00A254CF" w:rsidRPr="00DB6C90">
        <w:t>and is determined at compile time</w:t>
      </w:r>
      <w:r w:rsidR="00BF480D">
        <w:t xml:space="preserve">.  </w:t>
      </w:r>
      <w:r w:rsidR="00A254CF" w:rsidRPr="00DB6C90">
        <w:t>Therefore, no overhead of judgment or branching</w:t>
      </w:r>
      <w:r>
        <w:t xml:space="preserve"> remains on the runtime code</w:t>
      </w:r>
      <w:r w:rsidR="00A254CF" w:rsidRPr="00DB6C90">
        <w:t>.</w:t>
      </w:r>
    </w:p>
    <w:p w14:paraId="6CA16158" w14:textId="7769C291" w:rsidR="00A254CF" w:rsidRDefault="00264F6C" w:rsidP="002E29B2">
      <w:pPr>
        <w:pStyle w:val="a"/>
        <w:widowControl/>
        <w:numPr>
          <w:ilvl w:val="0"/>
          <w:numId w:val="2"/>
        </w:numPr>
        <w:spacing w:after="180"/>
      </w:pPr>
      <w:r>
        <w:t>Since t</w:t>
      </w:r>
      <w:r w:rsidR="00A254CF" w:rsidRPr="00DB6C90">
        <w:t xml:space="preserve">he generic identifier </w:t>
      </w:r>
      <w:r w:rsidR="00A254CF">
        <w:t>is</w:t>
      </w:r>
      <w:r w:rsidR="00A254CF" w:rsidRPr="00DB6C90">
        <w:t xml:space="preserve"> resolved </w:t>
      </w:r>
      <w:r>
        <w:t>within or before</w:t>
      </w:r>
      <w:r w:rsidR="00A254CF" w:rsidRPr="00DB6C90">
        <w:t xml:space="preserve"> the </w:t>
      </w:r>
      <w:r>
        <w:t xml:space="preserve">compiler </w:t>
      </w:r>
      <w:r w:rsidR="00A254CF">
        <w:t>front</w:t>
      </w:r>
      <w:r>
        <w:t>-</w:t>
      </w:r>
      <w:r w:rsidR="00A254CF">
        <w:t>end</w:t>
      </w:r>
      <w:r w:rsidR="00A254CF" w:rsidRPr="00DB6C90">
        <w:t xml:space="preserve">, it </w:t>
      </w:r>
      <w:r w:rsidR="00A254CF">
        <w:t>does not affect</w:t>
      </w:r>
      <w:r w:rsidR="00A254CF" w:rsidRPr="00DB6C90">
        <w:t xml:space="preserve"> </w:t>
      </w:r>
      <w:r w:rsidR="00A254CF">
        <w:t xml:space="preserve">the </w:t>
      </w:r>
      <w:r>
        <w:t xml:space="preserve">existing </w:t>
      </w:r>
      <w:r w:rsidR="0021706B">
        <w:t xml:space="preserve">sophisticated </w:t>
      </w:r>
      <w:r w:rsidR="00A254CF" w:rsidRPr="00DB6C90">
        <w:t xml:space="preserve">optimization and code generation </w:t>
      </w:r>
      <w:r>
        <w:t>with</w:t>
      </w:r>
      <w:r w:rsidR="00A254CF" w:rsidRPr="00DB6C90">
        <w:t xml:space="preserve">in the </w:t>
      </w:r>
      <w:r>
        <w:t xml:space="preserve">compiler </w:t>
      </w:r>
      <w:r w:rsidR="00A254CF" w:rsidRPr="00DB6C90">
        <w:t>back</w:t>
      </w:r>
      <w:r>
        <w:t>-</w:t>
      </w:r>
      <w:r w:rsidR="00A254CF" w:rsidRPr="00DB6C90">
        <w:t>end.</w:t>
      </w:r>
    </w:p>
    <w:p w14:paraId="0DC40F2F" w14:textId="5498C4F1" w:rsidR="0021706B" w:rsidRPr="0021706B" w:rsidRDefault="0021706B" w:rsidP="002E29B2">
      <w:pPr>
        <w:widowControl/>
        <w:spacing w:after="180"/>
      </w:pPr>
      <w:r w:rsidRPr="0021706B">
        <w:t xml:space="preserve">Thus, it can be said that </w:t>
      </w:r>
      <w:ins w:id="6" w:author="岩下英俊" w:date="2023-12-21T17:16:00Z">
        <w:r w:rsidR="00024D29">
          <w:t xml:space="preserve">the </w:t>
        </w:r>
      </w:ins>
      <w:r w:rsidRPr="0021706B">
        <w:t xml:space="preserve">generic identifier mechanism is a feature that combines convenience and performance for users. </w:t>
      </w:r>
      <w:r>
        <w:t xml:space="preserve"> </w:t>
      </w:r>
      <w:r w:rsidR="00210201">
        <w:t>Whereas</w:t>
      </w:r>
      <w:r w:rsidRPr="0021706B">
        <w:t xml:space="preserve"> library providers who create specific procedures and publish them as </w:t>
      </w:r>
      <w:r>
        <w:t xml:space="preserve">a </w:t>
      </w:r>
      <w:r w:rsidRPr="0021706B">
        <w:t xml:space="preserve">generic identifier still face a </w:t>
      </w:r>
      <w:r w:rsidR="00A254CF" w:rsidRPr="006B59DA">
        <w:t>major challenge</w:t>
      </w:r>
      <w:r>
        <w:t>:</w:t>
      </w:r>
      <w:r w:rsidR="009336BE">
        <w:t xml:space="preserve"> combinational explosion</w:t>
      </w:r>
      <w:r w:rsidR="00BF480D">
        <w:t xml:space="preserve">.  </w:t>
      </w:r>
      <w:r w:rsidR="009336BE">
        <w:t>As</w:t>
      </w:r>
      <w:r w:rsidR="00A254CF">
        <w:t xml:space="preserve"> programmer</w:t>
      </w:r>
      <w:r w:rsidR="009336BE">
        <w:t>s</w:t>
      </w:r>
      <w:r w:rsidR="00A254CF" w:rsidRPr="006B59DA">
        <w:t xml:space="preserve"> </w:t>
      </w:r>
      <w:r w:rsidR="009336BE">
        <w:t>attempt to generalize the types and ranks of l</w:t>
      </w:r>
      <w:r w:rsidR="00A254CF" w:rsidRPr="006B59DA">
        <w:t>ibrary procedure</w:t>
      </w:r>
      <w:r w:rsidR="009336BE">
        <w:t>s</w:t>
      </w:r>
      <w:r w:rsidR="00A254CF" w:rsidRPr="006B59DA">
        <w:t xml:space="preserve">, the number of specific subprograms </w:t>
      </w:r>
      <w:r w:rsidR="009336BE">
        <w:t xml:space="preserve">can grow enormously, </w:t>
      </w:r>
      <w:r w:rsidR="00A254CF" w:rsidRPr="006B59DA">
        <w:t>in</w:t>
      </w:r>
      <w:r w:rsidR="009336BE">
        <w:t>to</w:t>
      </w:r>
      <w:r w:rsidR="00A254CF" w:rsidRPr="006B59DA">
        <w:t xml:space="preserve"> the tens or hundreds</w:t>
      </w:r>
      <w:r w:rsidR="00BF480D">
        <w:t xml:space="preserve">.  </w:t>
      </w:r>
      <w:r w:rsidR="00A254CF" w:rsidRPr="0014483B">
        <w:t xml:space="preserve">For example, to define a function </w:t>
      </w:r>
      <w:r w:rsidR="00A254CF">
        <w:t>whose argument</w:t>
      </w:r>
      <w:r w:rsidR="00A254CF" w:rsidRPr="0014483B">
        <w:t xml:space="preserve"> </w:t>
      </w:r>
      <w:r w:rsidR="00A254CF">
        <w:t>variable has</w:t>
      </w:r>
      <w:r w:rsidR="00A254CF" w:rsidRPr="0014483B">
        <w:t xml:space="preserve"> any arithmetic</w:t>
      </w:r>
      <w:r w:rsidR="00A254CF">
        <w:t xml:space="preserve"> </w:t>
      </w:r>
      <w:r w:rsidR="00A254CF" w:rsidRPr="0014483B">
        <w:t>type</w:t>
      </w:r>
      <w:r w:rsidR="00A254CF">
        <w:t xml:space="preserve"> </w:t>
      </w:r>
      <w:r w:rsidR="00264F6C">
        <w:t xml:space="preserve">(integer, real or complex with any kind parameter) </w:t>
      </w:r>
      <w:r w:rsidR="00A254CF">
        <w:t>and any rank</w:t>
      </w:r>
      <w:r w:rsidR="00264F6C">
        <w:t xml:space="preserve"> (0 through 15 in standard)</w:t>
      </w:r>
      <w:r w:rsidR="00A254CF">
        <w:t>,</w:t>
      </w:r>
      <w:r w:rsidR="00A254CF" w:rsidRPr="0014483B">
        <w:t xml:space="preserve"> the programmer must write </w:t>
      </w:r>
      <w:r w:rsidR="00264F6C">
        <w:t xml:space="preserve">totally </w:t>
      </w:r>
      <w:r w:rsidR="00A254CF" w:rsidRPr="0014483B">
        <w:t>more than 100 specific function subprograms</w:t>
      </w:r>
      <w:r w:rsidR="00BF480D">
        <w:t xml:space="preserve">.  </w:t>
      </w:r>
      <w:r w:rsidR="00A254CF">
        <w:t>Even if</w:t>
      </w:r>
      <w:r w:rsidR="00A254CF" w:rsidRPr="0014483B">
        <w:t xml:space="preserve"> such a huge number of specific subprograms </w:t>
      </w:r>
      <w:r w:rsidR="00A254CF">
        <w:t>could be written using clever</w:t>
      </w:r>
      <w:r w:rsidR="00A254CF" w:rsidRPr="0014483B">
        <w:t xml:space="preserve"> editors and tools, </w:t>
      </w:r>
      <w:r w:rsidR="00A254CF">
        <w:t>maintaining and improving such a number of versions is error-prone and a waste of time</w:t>
      </w:r>
      <w:r w:rsidR="00A254CF" w:rsidRPr="0014483B">
        <w:t>.</w:t>
      </w:r>
    </w:p>
    <w:p w14:paraId="3C1788E3" w14:textId="59DD109D" w:rsidR="002141D1" w:rsidRDefault="00A254CF" w:rsidP="002E29B2">
      <w:pPr>
        <w:widowControl/>
        <w:spacing w:after="180"/>
      </w:pPr>
      <w:r>
        <w:lastRenderedPageBreak/>
        <w:t>This paper proposes an extension of the generic identifier mechanism to easily define large numbers of specific procedures</w:t>
      </w:r>
      <w:r w:rsidR="00FD5DAD">
        <w:t xml:space="preserve">.  </w:t>
      </w:r>
      <w:r w:rsidR="002E6129">
        <w:t xml:space="preserve">Instead of writing </w:t>
      </w:r>
      <w:r w:rsidR="00B15EEE">
        <w:t xml:space="preserve">a </w:t>
      </w:r>
      <w:r w:rsidR="002E6129">
        <w:t xml:space="preserve">large number of subprograms, the user only needs to write </w:t>
      </w:r>
      <w:r w:rsidR="00E84105">
        <w:t>a</w:t>
      </w:r>
      <w:r w:rsidR="002E6129">
        <w:t xml:space="preserve"> </w:t>
      </w:r>
      <w:r w:rsidR="002E6129" w:rsidRPr="00E84105">
        <w:rPr>
          <w:b/>
          <w:bCs/>
        </w:rPr>
        <w:t>generic subprogram</w:t>
      </w:r>
      <w:r w:rsidR="00E84105">
        <w:t xml:space="preserve"> that defines multiple specific procedures</w:t>
      </w:r>
      <w:r w:rsidR="002E6129">
        <w:t>.</w:t>
      </w:r>
    </w:p>
    <w:p w14:paraId="60A46581" w14:textId="4644B1A9" w:rsidR="00A254CF" w:rsidRDefault="00A254CF" w:rsidP="002E29B2">
      <w:pPr>
        <w:widowControl/>
        <w:spacing w:after="180"/>
      </w:pPr>
      <w:r w:rsidRPr="00E17479">
        <w:rPr>
          <w:rFonts w:hint="eastAsia"/>
        </w:rPr>
        <w:t>I</w:t>
      </w:r>
      <w:r w:rsidRPr="00E17479">
        <w:t xml:space="preserve">n this paper, </w:t>
      </w:r>
      <w:r w:rsidR="009336BE">
        <w:t xml:space="preserve">Section </w:t>
      </w:r>
      <w:r w:rsidR="009336BE">
        <w:fldChar w:fldCharType="begin"/>
      </w:r>
      <w:r w:rsidR="009336BE">
        <w:instrText xml:space="preserve"> REF _Ref136352130 \n \h </w:instrText>
      </w:r>
      <w:r w:rsidR="00210201">
        <w:instrText xml:space="preserve"> \* MERGEFORMAT </w:instrText>
      </w:r>
      <w:r w:rsidR="009336BE">
        <w:fldChar w:fldCharType="separate"/>
      </w:r>
      <w:r w:rsidR="004B1BE8">
        <w:t>2</w:t>
      </w:r>
      <w:r w:rsidR="009336BE">
        <w:fldChar w:fldCharType="end"/>
      </w:r>
      <w:r w:rsidRPr="00E17479">
        <w:t xml:space="preserve"> </w:t>
      </w:r>
      <w:r w:rsidR="00264F6C">
        <w:t xml:space="preserve">demonstrates </w:t>
      </w:r>
      <w:r w:rsidRPr="00E17479">
        <w:t>example</w:t>
      </w:r>
      <w:r w:rsidR="00264F6C">
        <w:t>s</w:t>
      </w:r>
      <w:r w:rsidRPr="00E17479">
        <w:t xml:space="preserve"> for quick understanding</w:t>
      </w:r>
      <w:r w:rsidR="00264F6C">
        <w:t xml:space="preserve"> at first</w:t>
      </w:r>
      <w:r w:rsidRPr="00E17479">
        <w:t xml:space="preserve">, Section </w:t>
      </w:r>
      <w:r w:rsidR="009336BE">
        <w:fldChar w:fldCharType="begin"/>
      </w:r>
      <w:r w:rsidR="009336BE">
        <w:instrText xml:space="preserve"> REF _Ref136352157 \n \h </w:instrText>
      </w:r>
      <w:r w:rsidR="00210201">
        <w:instrText xml:space="preserve"> \* MERGEFORMAT </w:instrText>
      </w:r>
      <w:r w:rsidR="009336BE">
        <w:fldChar w:fldCharType="separate"/>
      </w:r>
      <w:r w:rsidR="004B1BE8">
        <w:t>3</w:t>
      </w:r>
      <w:r w:rsidR="009336BE">
        <w:fldChar w:fldCharType="end"/>
      </w:r>
      <w:r w:rsidRPr="00E17479">
        <w:t xml:space="preserve"> describes the syntax, and Section </w:t>
      </w:r>
      <w:r w:rsidR="009336BE">
        <w:fldChar w:fldCharType="begin"/>
      </w:r>
      <w:r w:rsidR="009336BE">
        <w:instrText xml:space="preserve"> REF _Ref136352226 \n \h </w:instrText>
      </w:r>
      <w:r w:rsidR="00210201">
        <w:instrText xml:space="preserve"> \* MERGEFORMAT </w:instrText>
      </w:r>
      <w:r w:rsidR="009336BE">
        <w:fldChar w:fldCharType="separate"/>
      </w:r>
      <w:r w:rsidR="004B1BE8">
        <w:t>4</w:t>
      </w:r>
      <w:r w:rsidR="009336BE">
        <w:fldChar w:fldCharType="end"/>
      </w:r>
      <w:r w:rsidRPr="00E17479">
        <w:t xml:space="preserve"> summarizes.</w:t>
      </w:r>
    </w:p>
    <w:p w14:paraId="59720197" w14:textId="77777777" w:rsidR="0050702C" w:rsidRPr="00E84105" w:rsidRDefault="0050702C" w:rsidP="002E29B2">
      <w:pPr>
        <w:widowControl/>
        <w:spacing w:after="180"/>
      </w:pPr>
    </w:p>
    <w:p w14:paraId="417A5D11" w14:textId="765FEE6D" w:rsidR="009E1089" w:rsidRDefault="00715C40" w:rsidP="002E29B2">
      <w:pPr>
        <w:pStyle w:val="1"/>
        <w:widowControl/>
      </w:pPr>
      <w:bookmarkStart w:id="7" w:name="_Ref136352130"/>
      <w:r>
        <w:t>E</w:t>
      </w:r>
      <w:r w:rsidR="009E1089" w:rsidRPr="009B6A75">
        <w:t>xample</w:t>
      </w:r>
      <w:bookmarkEnd w:id="7"/>
    </w:p>
    <w:p w14:paraId="48EED27C" w14:textId="0A16CC33" w:rsidR="00A254CF" w:rsidRDefault="00A254CF" w:rsidP="002E29B2">
      <w:pPr>
        <w:widowControl/>
        <w:spacing w:after="180"/>
        <w:rPr>
          <w:ins w:id="8" w:author="岩下英俊" w:date="2023-12-01T18:26:00Z"/>
        </w:rPr>
      </w:pPr>
      <w:bookmarkStart w:id="9" w:name="_Ref133484488"/>
      <w:r w:rsidRPr="00037606">
        <w:t xml:space="preserve">Consider </w:t>
      </w:r>
      <w:r w:rsidR="00E86987">
        <w:t>a</w:t>
      </w:r>
      <w:r>
        <w:t xml:space="preserve"> </w:t>
      </w:r>
      <w:r w:rsidR="00E86987">
        <w:t>simple</w:t>
      </w:r>
      <w:r>
        <w:t xml:space="preserve"> function that returns true if </w:t>
      </w:r>
      <w:r w:rsidR="005C35DE">
        <w:t>the argument</w:t>
      </w:r>
      <w:r w:rsidR="00A130D9">
        <w:t xml:space="preserve"> </w:t>
      </w:r>
      <w:r w:rsidR="00E86987">
        <w:t xml:space="preserve">is a NaN (not a number) or has at least one NaN array element, </w:t>
      </w:r>
      <w:r>
        <w:t>and false otherwise</w:t>
      </w:r>
      <w:r w:rsidR="00FD5DAD">
        <w:t xml:space="preserve">.  </w:t>
      </w:r>
      <w:r w:rsidR="00A376FC">
        <w:t xml:space="preserve">The argument </w:t>
      </w:r>
      <w:r w:rsidR="005C35DE">
        <w:t>is allowed to be a</w:t>
      </w:r>
      <w:r w:rsidR="00A376FC">
        <w:t xml:space="preserve"> variable of </w:t>
      </w:r>
      <w:r w:rsidR="00F11B05">
        <w:t>32, 64, or 128-</w:t>
      </w:r>
      <w:del w:id="10" w:author="岩下英俊" w:date="2024-01-23T11:37:00Z">
        <w:r w:rsidR="00F11B05" w:rsidDel="00515A1E">
          <w:delText>byte</w:delText>
        </w:r>
        <w:r w:rsidR="00A376FC" w:rsidDel="00515A1E">
          <w:delText xml:space="preserve"> </w:delText>
        </w:r>
      </w:del>
      <w:ins w:id="11" w:author="岩下英俊" w:date="2024-01-23T11:37:00Z">
        <w:r w:rsidR="00515A1E">
          <w:t xml:space="preserve">bit </w:t>
        </w:r>
      </w:ins>
      <w:r w:rsidR="00A376FC">
        <w:t xml:space="preserve">real type </w:t>
      </w:r>
      <w:ins w:id="12" w:author="岩下英俊" w:date="2023-12-21T18:19:00Z">
        <w:r w:rsidR="004A0E05">
          <w:t xml:space="preserve">scalar </w:t>
        </w:r>
      </w:ins>
      <w:ins w:id="13" w:author="岩下英俊" w:date="2023-12-21T18:21:00Z">
        <w:r w:rsidR="004A0E05">
          <w:t>or</w:t>
        </w:r>
      </w:ins>
      <w:ins w:id="14" w:author="岩下英俊" w:date="2023-12-21T18:19:00Z">
        <w:r w:rsidR="004A0E05">
          <w:t xml:space="preserve"> 1</w:t>
        </w:r>
      </w:ins>
      <w:ins w:id="15" w:author="岩下英俊" w:date="2023-12-21T18:20:00Z">
        <w:r w:rsidR="004A0E05">
          <w:t>-</w:t>
        </w:r>
      </w:ins>
      <w:ins w:id="16" w:author="岩下英俊" w:date="2023-12-21T18:19:00Z">
        <w:r w:rsidR="004A0E05">
          <w:t xml:space="preserve"> to 15</w:t>
        </w:r>
      </w:ins>
      <w:ins w:id="17" w:author="岩下英俊" w:date="2023-12-21T18:20:00Z">
        <w:r w:rsidR="004A0E05">
          <w:t>-</w:t>
        </w:r>
      </w:ins>
      <w:ins w:id="18" w:author="岩下英俊" w:date="2023-12-21T18:19:00Z">
        <w:r w:rsidR="004A0E05">
          <w:t>dimensional array.</w:t>
        </w:r>
      </w:ins>
      <w:del w:id="19" w:author="岩下英俊" w:date="2023-12-21T18:19:00Z">
        <w:r w:rsidR="00A376FC" w:rsidDel="004A0E05">
          <w:delText xml:space="preserve">with rank from </w:delText>
        </w:r>
        <w:r w:rsidR="00606A92" w:rsidDel="004A0E05">
          <w:delText>0 to 15</w:delText>
        </w:r>
        <w:r w:rsidR="00E86987" w:rsidDel="004A0E05">
          <w:delText>.</w:delText>
        </w:r>
      </w:del>
    </w:p>
    <w:p w14:paraId="4D3BC892" w14:textId="77777777" w:rsidR="004F5B69" w:rsidRDefault="004F5B69" w:rsidP="002E29B2">
      <w:pPr>
        <w:widowControl/>
        <w:spacing w:after="180"/>
      </w:pPr>
    </w:p>
    <w:p w14:paraId="78CAD292" w14:textId="15ED931A" w:rsidR="00DD1223" w:rsidRDefault="00E86987" w:rsidP="002E29B2">
      <w:pPr>
        <w:pStyle w:val="21"/>
        <w:widowControl/>
        <w:spacing w:before="0" w:beforeAutospacing="0"/>
      </w:pPr>
      <w:r>
        <w:t>Original</w:t>
      </w:r>
      <w:r w:rsidR="00A7308E">
        <w:t xml:space="preserve"> </w:t>
      </w:r>
      <w:r>
        <w:t xml:space="preserve">set of </w:t>
      </w:r>
      <w:r w:rsidR="00A7308E">
        <w:t>specific functions</w:t>
      </w:r>
    </w:p>
    <w:p w14:paraId="3F715F23" w14:textId="77777777" w:rsidR="004F5B69" w:rsidRDefault="00A1177B" w:rsidP="004F5B69">
      <w:pPr>
        <w:widowControl/>
        <w:spacing w:after="180"/>
        <w:rPr>
          <w:ins w:id="20" w:author="岩下英俊" w:date="2023-12-01T18:27:00Z"/>
        </w:rPr>
      </w:pPr>
      <w:r w:rsidRPr="009B5A61">
        <w:rPr>
          <w:rFonts w:eastAsiaTheme="minorHAnsi"/>
        </w:rPr>
        <w:fldChar w:fldCharType="begin"/>
      </w:r>
      <w:r w:rsidRPr="009B5A61">
        <w:rPr>
          <w:rFonts w:eastAsiaTheme="minorHAnsi"/>
        </w:rPr>
        <w:instrText xml:space="preserve"> REF _Ref134451099 \h </w:instrText>
      </w:r>
      <w:r w:rsidR="0011316B" w:rsidRPr="009B5A61">
        <w:rPr>
          <w:rFonts w:eastAsiaTheme="minorHAnsi"/>
        </w:rPr>
        <w:instrText xml:space="preserve"> \* MERGEFORMAT </w:instrText>
      </w:r>
      <w:r w:rsidRPr="009B5A61">
        <w:rPr>
          <w:rFonts w:eastAsiaTheme="minorHAnsi"/>
        </w:rPr>
      </w:r>
      <w:r w:rsidRPr="009B5A61">
        <w:rPr>
          <w:rFonts w:eastAsiaTheme="minorHAnsi"/>
        </w:rPr>
        <w:fldChar w:fldCharType="separate"/>
      </w:r>
      <w:r w:rsidR="004B1BE8" w:rsidRPr="005702E5">
        <w:rPr>
          <w:rFonts w:eastAsiaTheme="minorHAnsi"/>
        </w:rPr>
        <w:t xml:space="preserve">List </w:t>
      </w:r>
      <w:r w:rsidR="004B1BE8" w:rsidRPr="005702E5">
        <w:rPr>
          <w:rFonts w:eastAsiaTheme="minorHAnsi"/>
          <w:noProof/>
        </w:rPr>
        <w:t>1</w:t>
      </w:r>
      <w:r w:rsidRPr="009B5A61">
        <w:rPr>
          <w:rFonts w:eastAsiaTheme="minorHAnsi"/>
        </w:rPr>
        <w:fldChar w:fldCharType="end"/>
      </w:r>
      <w:r w:rsidRPr="009B5A61">
        <w:rPr>
          <w:rFonts w:eastAsiaTheme="minorHAnsi"/>
        </w:rPr>
        <w:t xml:space="preserve"> </w:t>
      </w:r>
      <w:r w:rsidR="00A254CF" w:rsidRPr="009B5A61">
        <w:rPr>
          <w:rFonts w:eastAsiaTheme="minorHAnsi"/>
        </w:rPr>
        <w:t xml:space="preserve">shows an example </w:t>
      </w:r>
      <w:r w:rsidR="00AD0B53">
        <w:rPr>
          <w:rFonts w:eastAsiaTheme="minorHAnsi"/>
        </w:rPr>
        <w:t>of</w:t>
      </w:r>
      <w:r w:rsidR="00F11B05">
        <w:rPr>
          <w:rFonts w:eastAsiaTheme="minorHAnsi"/>
        </w:rPr>
        <w:t xml:space="preserve"> defining generic </w:t>
      </w:r>
      <w:r w:rsidR="00AD0B53">
        <w:rPr>
          <w:rFonts w:eastAsiaTheme="minorHAnsi"/>
        </w:rPr>
        <w:t>function</w:t>
      </w:r>
      <w:r w:rsidR="00F11B05">
        <w:rPr>
          <w:rFonts w:eastAsiaTheme="minorHAnsi"/>
        </w:rPr>
        <w:t xml:space="preserve"> </w:t>
      </w:r>
      <w:proofErr w:type="spellStart"/>
      <w:r w:rsidR="00F11B05" w:rsidRPr="00F11B05">
        <w:rPr>
          <w:rFonts w:ascii="Courier New" w:eastAsiaTheme="minorHAnsi" w:hAnsi="Courier New" w:cs="Courier New"/>
        </w:rPr>
        <w:t>has_nan</w:t>
      </w:r>
      <w:proofErr w:type="spellEnd"/>
      <w:r w:rsidR="00F11B05">
        <w:rPr>
          <w:rFonts w:eastAsiaTheme="minorHAnsi"/>
        </w:rPr>
        <w:t xml:space="preserve"> with </w:t>
      </w:r>
      <w:r w:rsidR="005E0BD8">
        <w:rPr>
          <w:rFonts w:eastAsiaTheme="minorHAnsi"/>
        </w:rPr>
        <w:t xml:space="preserve">48 </w:t>
      </w:r>
      <w:r w:rsidR="00A254CF" w:rsidRPr="009B5A61">
        <w:rPr>
          <w:rFonts w:eastAsiaTheme="minorHAnsi"/>
        </w:rPr>
        <w:t>specific functions</w:t>
      </w:r>
      <w:r w:rsidR="00F11B05">
        <w:rPr>
          <w:rFonts w:eastAsiaTheme="minorHAnsi"/>
        </w:rPr>
        <w:t xml:space="preserve"> for all types and all ranks</w:t>
      </w:r>
      <w:r w:rsidR="00FD5DAD">
        <w:rPr>
          <w:rFonts w:eastAsiaTheme="minorHAnsi"/>
        </w:rPr>
        <w:t xml:space="preserve">.  </w:t>
      </w:r>
      <w:r w:rsidR="00344CE7" w:rsidRPr="00344CE7">
        <w:rPr>
          <w:rFonts w:eastAsiaTheme="minorHAnsi"/>
        </w:rPr>
        <w:t xml:space="preserve">As you can see, </w:t>
      </w:r>
      <w:r w:rsidR="005C35DE">
        <w:rPr>
          <w:rFonts w:eastAsiaTheme="minorHAnsi"/>
        </w:rPr>
        <w:t>most</w:t>
      </w:r>
      <w:r w:rsidR="00344CE7" w:rsidRPr="00344CE7">
        <w:rPr>
          <w:rFonts w:eastAsiaTheme="minorHAnsi"/>
        </w:rPr>
        <w:t xml:space="preserve"> </w:t>
      </w:r>
      <w:r w:rsidR="00CD7483">
        <w:rPr>
          <w:rFonts w:eastAsiaTheme="minorHAnsi"/>
        </w:rPr>
        <w:t xml:space="preserve">of the </w:t>
      </w:r>
      <w:r w:rsidR="00344CE7" w:rsidRPr="00344CE7">
        <w:rPr>
          <w:rFonts w:eastAsiaTheme="minorHAnsi"/>
        </w:rPr>
        <w:t xml:space="preserve">functions have the same </w:t>
      </w:r>
      <w:r w:rsidR="00344CE7">
        <w:rPr>
          <w:rFonts w:eastAsiaTheme="minorHAnsi"/>
        </w:rPr>
        <w:t>body</w:t>
      </w:r>
      <w:r w:rsidR="00344CE7" w:rsidRPr="00344CE7">
        <w:rPr>
          <w:rFonts w:eastAsiaTheme="minorHAnsi"/>
        </w:rPr>
        <w:t xml:space="preserve">, but </w:t>
      </w:r>
      <w:r w:rsidR="00CD7483">
        <w:rPr>
          <w:rFonts w:eastAsiaTheme="minorHAnsi"/>
        </w:rPr>
        <w:t>since</w:t>
      </w:r>
      <w:r w:rsidR="00344CE7" w:rsidRPr="00344CE7">
        <w:rPr>
          <w:rFonts w:eastAsiaTheme="minorHAnsi"/>
        </w:rPr>
        <w:t xml:space="preserve"> they </w:t>
      </w:r>
      <w:r w:rsidR="005C35DE">
        <w:rPr>
          <w:rFonts w:eastAsiaTheme="minorHAnsi"/>
        </w:rPr>
        <w:t xml:space="preserve">have different </w:t>
      </w:r>
      <w:r w:rsidR="00344CE7">
        <w:rPr>
          <w:rFonts w:eastAsiaTheme="minorHAnsi"/>
        </w:rPr>
        <w:t>rank</w:t>
      </w:r>
      <w:r w:rsidR="005C35DE">
        <w:rPr>
          <w:rFonts w:eastAsiaTheme="minorHAnsi"/>
        </w:rPr>
        <w:t>s</w:t>
      </w:r>
      <w:r w:rsidR="00344CE7" w:rsidRPr="00344CE7">
        <w:rPr>
          <w:rFonts w:eastAsiaTheme="minorHAnsi"/>
        </w:rPr>
        <w:t xml:space="preserve"> or </w:t>
      </w:r>
      <w:r w:rsidR="005C35DE">
        <w:rPr>
          <w:rFonts w:eastAsiaTheme="minorHAnsi"/>
        </w:rPr>
        <w:t xml:space="preserve">different </w:t>
      </w:r>
      <w:r w:rsidR="00344CE7">
        <w:rPr>
          <w:rFonts w:eastAsiaTheme="minorHAnsi"/>
        </w:rPr>
        <w:t>kind</w:t>
      </w:r>
      <w:r w:rsidR="005C35DE">
        <w:rPr>
          <w:rFonts w:eastAsiaTheme="minorHAnsi"/>
        </w:rPr>
        <w:t xml:space="preserve"> parameters</w:t>
      </w:r>
      <w:r w:rsidR="00196CB3">
        <w:rPr>
          <w:rFonts w:eastAsiaTheme="minorHAnsi"/>
        </w:rPr>
        <w:t xml:space="preserve"> from each other</w:t>
      </w:r>
      <w:r w:rsidR="00344CE7" w:rsidRPr="00344CE7">
        <w:rPr>
          <w:rFonts w:eastAsiaTheme="minorHAnsi"/>
        </w:rPr>
        <w:t xml:space="preserve">, they must be written as separate functions in the current </w:t>
      </w:r>
      <w:r w:rsidR="00344CE7">
        <w:rPr>
          <w:rFonts w:eastAsiaTheme="minorHAnsi"/>
        </w:rPr>
        <w:t>Fortran standard</w:t>
      </w:r>
      <w:r w:rsidR="00344CE7" w:rsidRPr="00344CE7">
        <w:rPr>
          <w:rFonts w:eastAsiaTheme="minorHAnsi"/>
        </w:rPr>
        <w:t>.</w:t>
      </w:r>
    </w:p>
    <w:p w14:paraId="6CB1D6D1" w14:textId="7B5BA12C" w:rsidR="004F5B69" w:rsidRDefault="004F5B69" w:rsidP="00210201">
      <w:pPr>
        <w:widowControl/>
        <w:spacing w:after="0"/>
        <w:rPr>
          <w:ins w:id="21" w:author="岩下英俊" w:date="2023-12-01T18:26:00Z"/>
          <w:rFonts w:eastAsiaTheme="minorHAnsi"/>
        </w:rPr>
      </w:pPr>
    </w:p>
    <w:p w14:paraId="2882C1C8" w14:textId="77777777" w:rsidR="004F5B69" w:rsidRDefault="004F5B69" w:rsidP="004F5B69">
      <w:pPr>
        <w:pStyle w:val="21"/>
        <w:widowControl/>
        <w:spacing w:before="0" w:beforeAutospacing="0"/>
      </w:pPr>
      <w:r>
        <w:t>Generic subprogram</w:t>
      </w:r>
    </w:p>
    <w:p w14:paraId="4D8A64F9" w14:textId="0A204D3E" w:rsidR="004F5B69" w:rsidRDefault="004F5B69" w:rsidP="004F5B69">
      <w:pPr>
        <w:widowControl/>
        <w:spacing w:after="180"/>
      </w:pPr>
      <w:r>
        <w:fldChar w:fldCharType="begin"/>
      </w:r>
      <w:r>
        <w:instrText xml:space="preserve"> REF _Ref133509888 \h  \* MERGEFORMAT </w:instrText>
      </w:r>
      <w:r>
        <w:fldChar w:fldCharType="separate"/>
      </w:r>
      <w:r w:rsidRPr="00D96D6F">
        <w:t xml:space="preserve">List </w:t>
      </w:r>
      <w:r>
        <w:rPr>
          <w:noProof/>
        </w:rPr>
        <w:t>2</w:t>
      </w:r>
      <w:r>
        <w:fldChar w:fldCharType="end"/>
      </w:r>
      <w:r>
        <w:t xml:space="preserve"> </w:t>
      </w:r>
      <w:r w:rsidRPr="005E1CB5">
        <w:t xml:space="preserve">shows the equivalent code to </w:t>
      </w:r>
      <w:r>
        <w:t xml:space="preserve">the code of </w:t>
      </w:r>
      <w:r>
        <w:fldChar w:fldCharType="begin"/>
      </w:r>
      <w:r>
        <w:instrText xml:space="preserve"> REF _Ref134451099 \h  \* MERGEFORMAT </w:instrText>
      </w:r>
      <w:r>
        <w:fldChar w:fldCharType="separate"/>
      </w:r>
      <w:r w:rsidRPr="00D96D6F">
        <w:t xml:space="preserve">List </w:t>
      </w:r>
      <w:r>
        <w:rPr>
          <w:noProof/>
        </w:rPr>
        <w:t>1</w:t>
      </w:r>
      <w:r>
        <w:fldChar w:fldCharType="end"/>
      </w:r>
      <w:r w:rsidRPr="005E1CB5">
        <w:t xml:space="preserve">, written using </w:t>
      </w:r>
      <w:r>
        <w:t xml:space="preserve">the </w:t>
      </w:r>
      <w:r w:rsidRPr="005E1CB5">
        <w:t>generic subprogram</w:t>
      </w:r>
      <w:r>
        <w:t xml:space="preserve"> proposed in this paper.  A subprogram with the GENERIC prefix is a generic subprogram.  The first generic subprogram defines three specific procedures where </w:t>
      </w:r>
      <w:r w:rsidRPr="00090CC0">
        <w:rPr>
          <w:rFonts w:ascii="Courier New" w:hAnsi="Courier New" w:cs="Courier New"/>
        </w:rPr>
        <w:t>x</w:t>
      </w:r>
      <w:r>
        <w:t xml:space="preserve"> is one of real types of 32, 64, and 128 </w:t>
      </w:r>
      <w:del w:id="22" w:author="岩下英俊" w:date="2024-01-23T11:57:00Z">
        <w:r w:rsidDel="0026352F">
          <w:delText>bytes</w:delText>
        </w:r>
      </w:del>
      <w:ins w:id="23" w:author="岩下英俊" w:date="2024-01-23T11:57:00Z">
        <w:r w:rsidR="0026352F">
          <w:t>bit</w:t>
        </w:r>
        <w:r w:rsidR="0026352F">
          <w:t>s</w:t>
        </w:r>
      </w:ins>
      <w:del w:id="24" w:author="岩下英俊" w:date="2023-12-21T18:58:00Z">
        <w:r w:rsidDel="005D1BF4">
          <w:delText>, respectively</w:delText>
        </w:r>
      </w:del>
      <w:r>
        <w:t xml:space="preserve">.  The second generic subprogram defines </w:t>
      </w:r>
      <m:oMath>
        <m:r>
          <w:rPr>
            <w:rFonts w:ascii="Cambria Math" w:hAnsi="Cambria Math"/>
          </w:rPr>
          <m:t>3×15</m:t>
        </m:r>
      </m:oMath>
      <w:r>
        <w:t xml:space="preserve"> specific procedures where </w:t>
      </w:r>
      <w:r w:rsidRPr="00E86987">
        <w:rPr>
          <w:rFonts w:ascii="Courier New" w:hAnsi="Courier New" w:cs="Courier New"/>
        </w:rPr>
        <w:t>x</w:t>
      </w:r>
      <w:r>
        <w:rPr>
          <w:rFonts w:eastAsiaTheme="minorHAnsi" w:cs="Courier New" w:hint="eastAsia"/>
        </w:rPr>
        <w:t xml:space="preserve"> </w:t>
      </w:r>
      <w:r>
        <w:rPr>
          <w:rFonts w:eastAsiaTheme="minorHAnsi" w:cs="Courier New"/>
        </w:rPr>
        <w:t>is one of the combinations of 32, 64, or 128-</w:t>
      </w:r>
      <w:del w:id="25" w:author="岩下英俊" w:date="2024-01-23T11:57:00Z">
        <w:r w:rsidDel="0026352F">
          <w:rPr>
            <w:rFonts w:eastAsiaTheme="minorHAnsi" w:cs="Courier New"/>
          </w:rPr>
          <w:delText xml:space="preserve">byte </w:delText>
        </w:r>
      </w:del>
      <w:ins w:id="26" w:author="岩下英俊" w:date="2024-01-23T11:57:00Z">
        <w:r w:rsidR="0026352F">
          <w:rPr>
            <w:rFonts w:eastAsiaTheme="minorHAnsi" w:cs="Courier New"/>
          </w:rPr>
          <w:t>bit</w:t>
        </w:r>
        <w:r w:rsidR="0026352F">
          <w:rPr>
            <w:rFonts w:eastAsiaTheme="minorHAnsi" w:cs="Courier New"/>
          </w:rPr>
          <w:t xml:space="preserve"> </w:t>
        </w:r>
      </w:ins>
      <w:r>
        <w:rPr>
          <w:rFonts w:eastAsiaTheme="minorHAnsi" w:cs="Courier New"/>
        </w:rPr>
        <w:t>real types and ranks from 1 to 15</w:t>
      </w:r>
      <w:del w:id="27" w:author="岩下英俊" w:date="2023-12-21T19:00:00Z">
        <w:r w:rsidDel="005D1BF4">
          <w:rPr>
            <w:rFonts w:eastAsiaTheme="minorHAnsi" w:cs="Courier New"/>
          </w:rPr>
          <w:delText>, respectively</w:delText>
        </w:r>
      </w:del>
      <w:r>
        <w:rPr>
          <w:rFonts w:eastAsiaTheme="minorHAnsi" w:cs="Courier New"/>
        </w:rPr>
        <w:t>.  Every specific procedure defined by the generic subprogram has no name and is referenced by the generic name.</w:t>
      </w:r>
    </w:p>
    <w:p w14:paraId="51507095" w14:textId="77777777" w:rsidR="004F5B69" w:rsidRDefault="004F5B69" w:rsidP="004F5B69">
      <w:pPr>
        <w:widowControl/>
        <w:spacing w:after="180"/>
      </w:pPr>
      <w:r>
        <w:rPr>
          <w:rFonts w:hint="eastAsia"/>
        </w:rPr>
        <w:t>M</w:t>
      </w:r>
      <w:r>
        <w:t>ultiple specific subprograms that have the same body except for type declaration statements for the dummy arguments can be combined into one generic subprogram.  This may greatly reduce the amount of program code.  In addition, s</w:t>
      </w:r>
      <w:r w:rsidRPr="00BC3ED7">
        <w:t xml:space="preserve">ince </w:t>
      </w:r>
      <w:r>
        <w:t>the</w:t>
      </w:r>
      <w:r w:rsidRPr="00BC3ED7">
        <w:t xml:space="preserve"> generic subprogram is expanded to </w:t>
      </w:r>
      <w:r>
        <w:t>a</w:t>
      </w:r>
      <w:r w:rsidRPr="00BC3ED7">
        <w:t xml:space="preserve"> </w:t>
      </w:r>
      <w:r>
        <w:t xml:space="preserve">list of the </w:t>
      </w:r>
      <w:r w:rsidRPr="00BC3ED7">
        <w:t>corresponding specific procedures</w:t>
      </w:r>
      <w:r>
        <w:t xml:space="preserve">, </w:t>
      </w:r>
      <w:r w:rsidRPr="00BC3ED7">
        <w:t>there should be no performance degradation</w:t>
      </w:r>
      <w:r>
        <w:t>.</w:t>
      </w:r>
    </w:p>
    <w:p w14:paraId="5BDB3641" w14:textId="77777777" w:rsidR="004F5B69" w:rsidRPr="004F5B69" w:rsidRDefault="004F5B69" w:rsidP="00210201">
      <w:pPr>
        <w:widowControl/>
        <w:spacing w:after="0"/>
        <w:rPr>
          <w:rFonts w:eastAsiaTheme="minorHAnsi"/>
        </w:rPr>
      </w:pPr>
    </w:p>
    <w:p w14:paraId="4973601E" w14:textId="0D3E109E" w:rsidR="00037606" w:rsidRPr="00D96D6F" w:rsidRDefault="00037606" w:rsidP="002E29B2">
      <w:pPr>
        <w:pStyle w:val="afe"/>
        <w:widowControl/>
        <w:spacing w:after="180"/>
        <w:rPr>
          <w:sz w:val="20"/>
          <w:szCs w:val="20"/>
        </w:rPr>
      </w:pPr>
      <w:bookmarkStart w:id="28" w:name="_Ref133516770"/>
      <w:bookmarkStart w:id="29" w:name="_Ref134451099"/>
      <w:bookmarkStart w:id="30" w:name="_Ref133516741"/>
      <w:r w:rsidRPr="00D96D6F">
        <w:rPr>
          <w:sz w:val="20"/>
          <w:szCs w:val="20"/>
        </w:rPr>
        <w:lastRenderedPageBreak/>
        <w:t xml:space="preserve">List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1</w:t>
      </w:r>
      <w:r w:rsidR="00A6172E">
        <w:rPr>
          <w:sz w:val="20"/>
          <w:szCs w:val="20"/>
        </w:rPr>
        <w:fldChar w:fldCharType="end"/>
      </w:r>
      <w:bookmarkEnd w:id="9"/>
      <w:bookmarkEnd w:id="28"/>
      <w:bookmarkEnd w:id="29"/>
      <w:r w:rsidR="00FD5DAD">
        <w:rPr>
          <w:sz w:val="20"/>
          <w:szCs w:val="20"/>
        </w:rPr>
        <w:t xml:space="preserve">.  </w:t>
      </w:r>
      <w:proofErr w:type="spellStart"/>
      <w:r w:rsidR="0027452A" w:rsidRPr="00D96D6F">
        <w:rPr>
          <w:sz w:val="20"/>
          <w:szCs w:val="20"/>
        </w:rPr>
        <w:t>has_nan</w:t>
      </w:r>
      <w:proofErr w:type="spellEnd"/>
      <w:r w:rsidR="0027452A" w:rsidRPr="00D96D6F">
        <w:rPr>
          <w:sz w:val="20"/>
          <w:szCs w:val="20"/>
        </w:rPr>
        <w:t xml:space="preserve"> defined by specific </w:t>
      </w:r>
      <w:r w:rsidR="0095604C" w:rsidRPr="00D96D6F">
        <w:rPr>
          <w:sz w:val="20"/>
          <w:szCs w:val="20"/>
        </w:rPr>
        <w:t>subprograms</w:t>
      </w:r>
      <w:bookmarkEnd w:id="30"/>
    </w:p>
    <w:tbl>
      <w:tblPr>
        <w:tblStyle w:val="af5"/>
        <w:tblW w:w="9918" w:type="dxa"/>
        <w:tblLook w:val="04A0" w:firstRow="1" w:lastRow="0" w:firstColumn="1" w:lastColumn="0" w:noHBand="0" w:noVBand="1"/>
      </w:tblPr>
      <w:tblGrid>
        <w:gridCol w:w="9918"/>
      </w:tblGrid>
      <w:tr w:rsidR="00037606" w14:paraId="794752B2" w14:textId="77777777" w:rsidTr="002E29B2">
        <w:trPr>
          <w:trHeight w:val="11374"/>
        </w:trPr>
        <w:tc>
          <w:tcPr>
            <w:tcW w:w="9918" w:type="dxa"/>
            <w:vAlign w:val="center"/>
          </w:tcPr>
          <w:p w14:paraId="1244F77F" w14:textId="77777777" w:rsidR="009337E0" w:rsidRPr="00210201" w:rsidRDefault="009337E0" w:rsidP="002E29B2">
            <w:pPr>
              <w:pStyle w:val="program"/>
              <w:spacing w:line="200" w:lineRule="exact"/>
              <w:ind w:leftChars="39" w:left="82"/>
              <w:rPr>
                <w:szCs w:val="20"/>
              </w:rPr>
            </w:pPr>
            <w:r w:rsidRPr="00210201">
              <w:rPr>
                <w:szCs w:val="20"/>
              </w:rPr>
              <w:t xml:space="preserve">MODULE </w:t>
            </w:r>
            <w:proofErr w:type="spellStart"/>
            <w:r w:rsidRPr="00210201">
              <w:rPr>
                <w:szCs w:val="20"/>
              </w:rPr>
              <w:t>mod_nan_original</w:t>
            </w:r>
            <w:proofErr w:type="spellEnd"/>
          </w:p>
          <w:p w14:paraId="7AD77BB4"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ieee_arithmetic</w:t>
            </w:r>
            <w:proofErr w:type="spellEnd"/>
          </w:p>
          <w:p w14:paraId="37B1ADEA"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iso_fortran_env</w:t>
            </w:r>
            <w:proofErr w:type="spellEnd"/>
          </w:p>
          <w:p w14:paraId="3669B7DC"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IMPLICIT NONE</w:t>
            </w:r>
          </w:p>
          <w:p w14:paraId="10BF4233" w14:textId="77777777" w:rsidR="009337E0" w:rsidRPr="00210201" w:rsidRDefault="009337E0" w:rsidP="002E29B2">
            <w:pPr>
              <w:pStyle w:val="program"/>
              <w:spacing w:line="200" w:lineRule="exact"/>
              <w:ind w:leftChars="100" w:left="210" w:rightChars="100" w:right="210"/>
              <w:rPr>
                <w:szCs w:val="20"/>
              </w:rPr>
            </w:pPr>
          </w:p>
          <w:p w14:paraId="145B58C0"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INTERFACE </w:t>
            </w:r>
            <w:proofErr w:type="spellStart"/>
            <w:r w:rsidRPr="00210201">
              <w:rPr>
                <w:szCs w:val="20"/>
              </w:rPr>
              <w:t>has_nan</w:t>
            </w:r>
            <w:proofErr w:type="spellEnd"/>
          </w:p>
          <w:p w14:paraId="0F687666"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MODULE PROCEDURE :: &amp;</w:t>
            </w:r>
          </w:p>
          <w:p w14:paraId="3592E6D2" w14:textId="4E5036E8"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has_nan_r32_0,   has_nan_r32_1,   has_nan_r32_2,   has_nan_r32_3, &amp;</w:t>
            </w:r>
          </w:p>
          <w:p w14:paraId="5FADCFDE" w14:textId="6E497795"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has_nan_r32_4,   has_nan_r32_5,   has_nan_r32_6,   has_nan_r32_7, &amp;</w:t>
            </w:r>
          </w:p>
          <w:p w14:paraId="2A0C5FBA" w14:textId="2C2DB453"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has_nan_r32_8,   has_nan_r32_9,   has_nan_r32_10,  has_nan_r32_11, &amp;</w:t>
            </w:r>
          </w:p>
          <w:p w14:paraId="37C12183" w14:textId="072832B3"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has_nan_r32_12,  has_nan_r32_13,  has_nan_r32_14,  has_nan_r32_15, &amp;</w:t>
            </w:r>
          </w:p>
          <w:p w14:paraId="072F6840" w14:textId="2592ADF4"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has_nan_r64_0,   has_nan_r64_1,   has_nan_r64_2,   has_nan_r64_3, &amp;</w:t>
            </w:r>
          </w:p>
          <w:p w14:paraId="40BF0191" w14:textId="4C8EF195"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has_nan_r64_4,   has_nan_r64_5,   has_nan_r64_6,   has_nan_r64_7, &amp;</w:t>
            </w:r>
          </w:p>
          <w:p w14:paraId="7AABF8DB" w14:textId="00C38018"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has_nan_r64_8,   has_nan_r64_9,   has_nan_r64_10,  has_nan_r64_11, &amp;</w:t>
            </w:r>
          </w:p>
          <w:p w14:paraId="3276D9F4" w14:textId="3EAFFE81"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has_nan_r64_12,  has_nan_r64_13,  has_nan_r64_14,  has_nan_r64_15, &amp;</w:t>
            </w:r>
          </w:p>
          <w:p w14:paraId="14942ACD" w14:textId="7FCB8B68"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has_nan_r128_0,  has_nan_r128_1,  has_nan_r128_2,  has_nan_r128_3, &amp;</w:t>
            </w:r>
          </w:p>
          <w:p w14:paraId="133AC70D" w14:textId="34D2386D"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has_nan_r128_4,  has_nan_r128_5,  has_nan_r128_6,  has_nan_r128_7, &amp;</w:t>
            </w:r>
          </w:p>
          <w:p w14:paraId="50F309A0" w14:textId="184101B7"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has_nan_r128_8,  has_nan_r128_9,  has_nan_r128_10, has_nan_r128_11, &amp;</w:t>
            </w:r>
          </w:p>
          <w:p w14:paraId="16C5190B" w14:textId="10EB7AC9"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has_nan_r128_12, has_nan_r128_13, has_nan_r128_14, has_nan_r128_15</w:t>
            </w:r>
          </w:p>
          <w:p w14:paraId="225E6D46"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END INTERFACE </w:t>
            </w:r>
            <w:proofErr w:type="spellStart"/>
            <w:r w:rsidRPr="00210201">
              <w:rPr>
                <w:szCs w:val="20"/>
              </w:rPr>
              <w:t>has_nan</w:t>
            </w:r>
            <w:proofErr w:type="spellEnd"/>
          </w:p>
          <w:p w14:paraId="1B92EBB3" w14:textId="77777777" w:rsidR="009337E0" w:rsidRPr="00210201" w:rsidRDefault="009337E0" w:rsidP="002E29B2">
            <w:pPr>
              <w:pStyle w:val="program"/>
              <w:spacing w:line="200" w:lineRule="exact"/>
              <w:ind w:leftChars="100" w:left="210" w:rightChars="100" w:right="210"/>
              <w:rPr>
                <w:szCs w:val="20"/>
              </w:rPr>
            </w:pPr>
          </w:p>
          <w:p w14:paraId="6E6900A0"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PRIVATE</w:t>
            </w:r>
          </w:p>
          <w:p w14:paraId="4D49E8B8"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PUBLIC :: </w:t>
            </w:r>
            <w:proofErr w:type="spellStart"/>
            <w:r w:rsidRPr="00210201">
              <w:rPr>
                <w:szCs w:val="20"/>
              </w:rPr>
              <w:t>has_nan</w:t>
            </w:r>
            <w:proofErr w:type="spellEnd"/>
          </w:p>
          <w:p w14:paraId="2771B895" w14:textId="77777777" w:rsidR="009337E0" w:rsidRPr="00210201" w:rsidRDefault="009337E0" w:rsidP="002E29B2">
            <w:pPr>
              <w:pStyle w:val="program"/>
              <w:spacing w:line="200" w:lineRule="exact"/>
              <w:ind w:leftChars="100" w:left="210" w:rightChars="100" w:right="210"/>
              <w:rPr>
                <w:szCs w:val="20"/>
              </w:rPr>
            </w:pPr>
          </w:p>
          <w:p w14:paraId="50C2E885" w14:textId="77777777" w:rsidR="009337E0" w:rsidRPr="00210201" w:rsidRDefault="009337E0" w:rsidP="002E29B2">
            <w:pPr>
              <w:pStyle w:val="program"/>
              <w:spacing w:line="200" w:lineRule="exact"/>
              <w:ind w:leftChars="100" w:left="210" w:rightChars="100" w:right="210"/>
              <w:rPr>
                <w:szCs w:val="20"/>
              </w:rPr>
            </w:pPr>
            <w:r w:rsidRPr="00210201">
              <w:rPr>
                <w:szCs w:val="20"/>
              </w:rPr>
              <w:t>CONTAINS</w:t>
            </w:r>
          </w:p>
          <w:p w14:paraId="3AAB76E1" w14:textId="77777777" w:rsidR="009337E0" w:rsidRPr="00210201" w:rsidRDefault="009337E0" w:rsidP="002E29B2">
            <w:pPr>
              <w:pStyle w:val="program"/>
              <w:spacing w:line="200" w:lineRule="exact"/>
              <w:ind w:leftChars="0" w:left="0" w:rightChars="100" w:right="210"/>
              <w:rPr>
                <w:szCs w:val="20"/>
              </w:rPr>
            </w:pPr>
          </w:p>
          <w:p w14:paraId="6F65AEE6" w14:textId="236E013A" w:rsidR="009337E0" w:rsidRPr="00210201" w:rsidRDefault="009337E0" w:rsidP="002E29B2">
            <w:pPr>
              <w:pStyle w:val="program"/>
              <w:spacing w:line="200" w:lineRule="exact"/>
              <w:ind w:leftChars="100" w:left="210" w:rightChars="100" w:right="210"/>
              <w:rPr>
                <w:szCs w:val="20"/>
              </w:rPr>
            </w:pPr>
            <w:r w:rsidRPr="00210201">
              <w:rPr>
                <w:szCs w:val="20"/>
              </w:rPr>
              <w:t xml:space="preserve">  FUNCTION has_nan_r32_0(x) RESULT(</w:t>
            </w:r>
            <w:proofErr w:type="spellStart"/>
            <w:r w:rsidRPr="00210201">
              <w:rPr>
                <w:szCs w:val="20"/>
              </w:rPr>
              <w:t>ans</w:t>
            </w:r>
            <w:proofErr w:type="spellEnd"/>
            <w:r w:rsidRPr="00210201">
              <w:rPr>
                <w:szCs w:val="20"/>
              </w:rPr>
              <w:t xml:space="preserve">) </w:t>
            </w:r>
          </w:p>
          <w:p w14:paraId="2AF395EE" w14:textId="4E31D986" w:rsidR="009337E0" w:rsidRPr="00210201" w:rsidRDefault="009337E0"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REAL(REAL32)</w:t>
            </w:r>
            <w:r w:rsidRPr="00210201">
              <w:rPr>
                <w:szCs w:val="20"/>
              </w:rPr>
              <w:t xml:space="preserve">, INTENT(IN) :: x </w:t>
            </w:r>
          </w:p>
          <w:p w14:paraId="5DCBA659" w14:textId="6972C025" w:rsidR="009337E0" w:rsidRPr="00210201" w:rsidRDefault="009337E0"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r w:rsidRPr="00210201">
              <w:rPr>
                <w:szCs w:val="20"/>
              </w:rPr>
              <w:t xml:space="preserve"> </w:t>
            </w:r>
          </w:p>
          <w:p w14:paraId="68B98AD5" w14:textId="72423CCE" w:rsidR="009337E0" w:rsidRPr="00210201" w:rsidRDefault="009337E0" w:rsidP="002E29B2">
            <w:pPr>
              <w:pStyle w:val="program"/>
              <w:spacing w:line="200" w:lineRule="exact"/>
              <w:ind w:leftChars="100" w:left="210" w:rightChars="100" w:right="210"/>
              <w:rPr>
                <w:b/>
                <w:bCs/>
                <w:szCs w:val="20"/>
              </w:rPr>
            </w:pPr>
            <w:r w:rsidRPr="00210201">
              <w:rPr>
                <w:szCs w:val="20"/>
              </w:rPr>
              <w:t xml:space="preserve">   </w:t>
            </w:r>
            <w:r w:rsidRPr="00210201">
              <w:rPr>
                <w:b/>
                <w:bCs/>
                <w:szCs w:val="20"/>
              </w:rPr>
              <w:t xml:space="preserve"> </w:t>
            </w:r>
            <w:proofErr w:type="spellStart"/>
            <w:r w:rsidRPr="00210201">
              <w:rPr>
                <w:b/>
                <w:bCs/>
                <w:szCs w:val="20"/>
              </w:rPr>
              <w:t>ans</w:t>
            </w:r>
            <w:proofErr w:type="spellEnd"/>
            <w:r w:rsidRPr="00210201">
              <w:rPr>
                <w:b/>
                <w:bCs/>
                <w:szCs w:val="20"/>
              </w:rPr>
              <w:t xml:space="preserve"> = </w:t>
            </w:r>
            <w:proofErr w:type="spellStart"/>
            <w:r w:rsidRPr="00210201">
              <w:rPr>
                <w:b/>
                <w:bCs/>
                <w:szCs w:val="20"/>
              </w:rPr>
              <w:t>ieee_is_nan</w:t>
            </w:r>
            <w:proofErr w:type="spellEnd"/>
            <w:r w:rsidRPr="00210201">
              <w:rPr>
                <w:b/>
                <w:bCs/>
                <w:szCs w:val="20"/>
              </w:rPr>
              <w:t xml:space="preserve">(x) </w:t>
            </w:r>
          </w:p>
          <w:p w14:paraId="310FF9CD" w14:textId="7223A438" w:rsidR="009337E0" w:rsidRPr="00210201" w:rsidRDefault="009337E0" w:rsidP="002E29B2">
            <w:pPr>
              <w:pStyle w:val="program"/>
              <w:spacing w:line="200" w:lineRule="exact"/>
              <w:ind w:leftChars="100" w:left="210" w:rightChars="100" w:right="210"/>
              <w:rPr>
                <w:szCs w:val="20"/>
              </w:rPr>
            </w:pPr>
            <w:r w:rsidRPr="00210201">
              <w:rPr>
                <w:szCs w:val="20"/>
              </w:rPr>
              <w:t xml:space="preserve">  END FUNCTION has_nan_r32_0 </w:t>
            </w:r>
          </w:p>
          <w:p w14:paraId="4CEF00F1" w14:textId="5C5FDC12" w:rsidR="009337E0" w:rsidRPr="00210201" w:rsidRDefault="009337E0" w:rsidP="002E29B2">
            <w:pPr>
              <w:pStyle w:val="program"/>
              <w:spacing w:line="200" w:lineRule="exact"/>
              <w:ind w:leftChars="100" w:left="210" w:rightChars="100" w:right="210"/>
              <w:rPr>
                <w:szCs w:val="20"/>
              </w:rPr>
            </w:pPr>
          </w:p>
          <w:p w14:paraId="080404BB" w14:textId="648A95C0" w:rsidR="009337E0" w:rsidRPr="00210201" w:rsidRDefault="009337E0" w:rsidP="002E29B2">
            <w:pPr>
              <w:pStyle w:val="program"/>
              <w:spacing w:line="200" w:lineRule="exact"/>
              <w:ind w:leftChars="100" w:left="210" w:rightChars="100" w:right="210"/>
              <w:rPr>
                <w:szCs w:val="20"/>
              </w:rPr>
            </w:pPr>
            <w:r w:rsidRPr="00210201">
              <w:rPr>
                <w:szCs w:val="20"/>
              </w:rPr>
              <w:t xml:space="preserve">  FUNCTION has_nan_r32_1(x) RESULT(</w:t>
            </w:r>
            <w:proofErr w:type="spellStart"/>
            <w:r w:rsidRPr="00210201">
              <w:rPr>
                <w:szCs w:val="20"/>
              </w:rPr>
              <w:t>ans</w:t>
            </w:r>
            <w:proofErr w:type="spellEnd"/>
            <w:r w:rsidRPr="00210201">
              <w:rPr>
                <w:szCs w:val="20"/>
              </w:rPr>
              <w:t xml:space="preserve">) </w:t>
            </w:r>
          </w:p>
          <w:p w14:paraId="1D3631FB" w14:textId="339FC037" w:rsidR="009337E0" w:rsidRPr="00210201" w:rsidRDefault="009337E0"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REAL(REAL32)</w:t>
            </w:r>
            <w:r w:rsidRPr="00210201">
              <w:rPr>
                <w:szCs w:val="20"/>
              </w:rPr>
              <w:t>, INTENT(IN) :: x</w:t>
            </w:r>
            <w:r w:rsidRPr="00210201">
              <w:rPr>
                <w:b/>
                <w:bCs/>
                <w:szCs w:val="20"/>
              </w:rPr>
              <w:t xml:space="preserve">(:) </w:t>
            </w:r>
          </w:p>
          <w:p w14:paraId="43283EED" w14:textId="129DD32D" w:rsidR="009337E0" w:rsidRPr="00210201" w:rsidRDefault="009337E0"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r w:rsidRPr="00210201">
              <w:rPr>
                <w:szCs w:val="20"/>
              </w:rPr>
              <w:t xml:space="preserve"> </w:t>
            </w:r>
          </w:p>
          <w:p w14:paraId="7A02F4A4" w14:textId="4BBB2CFB" w:rsidR="009337E0" w:rsidRPr="00210201" w:rsidRDefault="009337E0" w:rsidP="002E29B2">
            <w:pPr>
              <w:pStyle w:val="program"/>
              <w:spacing w:line="200" w:lineRule="exact"/>
              <w:ind w:leftChars="100" w:left="210" w:rightChars="100" w:right="210"/>
              <w:rPr>
                <w:b/>
                <w:bCs/>
                <w:szCs w:val="20"/>
              </w:rPr>
            </w:pPr>
            <w:r w:rsidRPr="00210201">
              <w:rPr>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 xml:space="preserve">(x)) </w:t>
            </w:r>
          </w:p>
          <w:p w14:paraId="5E704305" w14:textId="66B96589" w:rsidR="009337E0" w:rsidRPr="00210201" w:rsidRDefault="009337E0" w:rsidP="002E29B2">
            <w:pPr>
              <w:pStyle w:val="program"/>
              <w:spacing w:line="200" w:lineRule="exact"/>
              <w:ind w:leftChars="100" w:left="210" w:rightChars="100" w:right="210"/>
              <w:rPr>
                <w:szCs w:val="20"/>
              </w:rPr>
            </w:pPr>
            <w:r w:rsidRPr="00210201">
              <w:rPr>
                <w:szCs w:val="20"/>
              </w:rPr>
              <w:t xml:space="preserve">  END FUNCTION has_nan_r32_1 </w:t>
            </w:r>
          </w:p>
          <w:p w14:paraId="43328104" w14:textId="77777777" w:rsidR="00BA37BF" w:rsidRDefault="00BA37BF" w:rsidP="00210201">
            <w:pPr>
              <w:pStyle w:val="program"/>
              <w:spacing w:line="200" w:lineRule="exact"/>
              <w:ind w:leftChars="100" w:left="210" w:rightChars="100" w:right="210"/>
              <w:rPr>
                <w:szCs w:val="20"/>
              </w:rPr>
            </w:pPr>
          </w:p>
          <w:p w14:paraId="54D339AF" w14:textId="0512F44A" w:rsidR="006E6A85" w:rsidRPr="00210201" w:rsidRDefault="00210201" w:rsidP="002E29B2">
            <w:pPr>
              <w:pStyle w:val="program"/>
              <w:spacing w:line="200" w:lineRule="exact"/>
              <w:ind w:leftChars="100" w:left="210" w:rightChars="100" w:right="210"/>
              <w:rPr>
                <w:szCs w:val="20"/>
              </w:rPr>
            </w:pPr>
            <w:r w:rsidRPr="00210201">
              <w:rPr>
                <w:szCs w:val="20"/>
              </w:rPr>
              <w:t xml:space="preserve">  </w:t>
            </w:r>
            <w:r w:rsidR="00037606" w:rsidRPr="00210201">
              <w:rPr>
                <w:rFonts w:hint="eastAsia"/>
                <w:szCs w:val="20"/>
              </w:rPr>
              <w:t>.</w:t>
            </w:r>
            <w:r w:rsidR="00037606" w:rsidRPr="00210201">
              <w:rPr>
                <w:szCs w:val="20"/>
              </w:rPr>
              <w:t>..</w:t>
            </w:r>
            <w:r w:rsidR="005E0BD8" w:rsidRPr="00210201">
              <w:rPr>
                <w:szCs w:val="20"/>
              </w:rPr>
              <w:t xml:space="preserve"> </w:t>
            </w:r>
            <w:r w:rsidR="005E0BD8" w:rsidRPr="00210201">
              <w:rPr>
                <w:rFonts w:asciiTheme="minorHAnsi" w:eastAsiaTheme="minorHAnsi" w:hAnsiTheme="minorHAnsi"/>
                <w:szCs w:val="20"/>
              </w:rPr>
              <w:t xml:space="preserve">(omit 65 </w:t>
            </w:r>
            <w:r w:rsidR="00346324" w:rsidRPr="00210201">
              <w:rPr>
                <w:rFonts w:asciiTheme="minorHAnsi" w:eastAsiaTheme="minorHAnsi" w:hAnsiTheme="minorHAnsi"/>
                <w:szCs w:val="20"/>
              </w:rPr>
              <w:t>lines of code)</w:t>
            </w:r>
          </w:p>
          <w:p w14:paraId="18C656B9" w14:textId="77777777" w:rsidR="00210201" w:rsidRDefault="00210201" w:rsidP="00210201">
            <w:pPr>
              <w:pStyle w:val="program"/>
              <w:spacing w:line="200" w:lineRule="exact"/>
              <w:ind w:leftChars="100" w:left="210" w:rightChars="100" w:right="210"/>
              <w:rPr>
                <w:szCs w:val="20"/>
              </w:rPr>
            </w:pPr>
          </w:p>
          <w:p w14:paraId="29543253" w14:textId="5C0DCEE0" w:rsidR="006E6A85" w:rsidRPr="00210201" w:rsidRDefault="006E6A85" w:rsidP="002E29B2">
            <w:pPr>
              <w:pStyle w:val="program"/>
              <w:spacing w:line="200" w:lineRule="exact"/>
              <w:ind w:leftChars="100" w:left="210" w:rightChars="100" w:right="210"/>
              <w:rPr>
                <w:szCs w:val="20"/>
              </w:rPr>
            </w:pPr>
            <w:r w:rsidRPr="00210201">
              <w:rPr>
                <w:szCs w:val="20"/>
              </w:rPr>
              <w:t xml:space="preserve">  FUNCTION has_nan_r32_15(x) RESULT(</w:t>
            </w:r>
            <w:proofErr w:type="spellStart"/>
            <w:r w:rsidRPr="00210201">
              <w:rPr>
                <w:szCs w:val="20"/>
              </w:rPr>
              <w:t>ans</w:t>
            </w:r>
            <w:proofErr w:type="spellEnd"/>
            <w:r w:rsidRPr="00210201">
              <w:rPr>
                <w:szCs w:val="20"/>
              </w:rPr>
              <w:t>)</w:t>
            </w:r>
          </w:p>
          <w:p w14:paraId="1E1B5AAB"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REAL(REAL32)</w:t>
            </w:r>
            <w:r w:rsidRPr="00210201">
              <w:rPr>
                <w:szCs w:val="20"/>
              </w:rPr>
              <w:t>, INTENT(IN) :: x</w:t>
            </w:r>
            <w:proofErr w:type="gramStart"/>
            <w:r w:rsidRPr="00210201">
              <w:rPr>
                <w:b/>
                <w:bCs/>
                <w:szCs w:val="20"/>
              </w:rPr>
              <w:t>(:,:,:,:,:,:,:,:,:,:,:,:,:,:,</w:t>
            </w:r>
            <w:proofErr w:type="gramEnd"/>
            <w:r w:rsidRPr="00210201">
              <w:rPr>
                <w:b/>
                <w:bCs/>
                <w:szCs w:val="20"/>
              </w:rPr>
              <w:t>:)</w:t>
            </w:r>
          </w:p>
          <w:p w14:paraId="1A7214A9"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p>
          <w:p w14:paraId="258F5643" w14:textId="77777777" w:rsidR="006E6A85" w:rsidRPr="00210201" w:rsidRDefault="006E6A85" w:rsidP="002E29B2">
            <w:pPr>
              <w:pStyle w:val="program"/>
              <w:spacing w:line="200" w:lineRule="exact"/>
              <w:ind w:leftChars="100" w:left="210" w:rightChars="100" w:right="210"/>
              <w:rPr>
                <w:b/>
                <w:bCs/>
                <w:szCs w:val="20"/>
              </w:rPr>
            </w:pPr>
            <w:r w:rsidRPr="00210201">
              <w:rPr>
                <w:szCs w:val="20"/>
              </w:rPr>
              <w:t xml:space="preserve">   </w:t>
            </w: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06ED0B08"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END FUNCTION has_nan_r32_15</w:t>
            </w:r>
          </w:p>
          <w:p w14:paraId="4399D2FC" w14:textId="77777777" w:rsidR="00BA37BF" w:rsidRPr="00210201" w:rsidRDefault="00BA37BF" w:rsidP="002E29B2">
            <w:pPr>
              <w:pStyle w:val="program"/>
              <w:spacing w:line="200" w:lineRule="exact"/>
              <w:ind w:leftChars="100" w:left="210" w:rightChars="100" w:right="210"/>
              <w:rPr>
                <w:szCs w:val="20"/>
              </w:rPr>
            </w:pPr>
          </w:p>
          <w:p w14:paraId="2E7A6FA9" w14:textId="435A7195" w:rsidR="006E6A85" w:rsidRPr="00210201" w:rsidRDefault="00210201" w:rsidP="002E29B2">
            <w:pPr>
              <w:pStyle w:val="program"/>
              <w:spacing w:line="200" w:lineRule="exact"/>
              <w:ind w:leftChars="100" w:left="210" w:rightChars="100" w:right="210"/>
              <w:rPr>
                <w:szCs w:val="20"/>
              </w:rPr>
            </w:pPr>
            <w:r w:rsidRPr="00210201">
              <w:rPr>
                <w:szCs w:val="20"/>
              </w:rPr>
              <w:t xml:space="preserve">  </w:t>
            </w:r>
            <w:r w:rsidR="006E6A85" w:rsidRPr="00210201">
              <w:rPr>
                <w:rFonts w:hint="eastAsia"/>
                <w:szCs w:val="20"/>
              </w:rPr>
              <w:t>.</w:t>
            </w:r>
            <w:r w:rsidR="006E6A85" w:rsidRPr="00210201">
              <w:rPr>
                <w:szCs w:val="20"/>
              </w:rPr>
              <w:t>..</w:t>
            </w:r>
            <w:r w:rsidR="005E0BD8" w:rsidRPr="00210201">
              <w:rPr>
                <w:szCs w:val="20"/>
              </w:rPr>
              <w:t xml:space="preserve"> </w:t>
            </w:r>
            <w:r w:rsidR="005E0BD8" w:rsidRPr="00210201">
              <w:rPr>
                <w:rFonts w:asciiTheme="minorHAnsi" w:eastAsiaTheme="minorHAnsi" w:hAnsiTheme="minorHAnsi"/>
                <w:szCs w:val="20"/>
              </w:rPr>
              <w:t xml:space="preserve">(omit </w:t>
            </w:r>
            <w:r w:rsidR="00BA37BF">
              <w:rPr>
                <w:rFonts w:asciiTheme="minorHAnsi" w:eastAsiaTheme="minorHAnsi" w:hAnsiTheme="minorHAnsi"/>
                <w:szCs w:val="20"/>
              </w:rPr>
              <w:t>15</w:t>
            </w:r>
            <w:r w:rsidR="00BA37BF" w:rsidRPr="00210201">
              <w:rPr>
                <w:rFonts w:asciiTheme="minorHAnsi" w:eastAsiaTheme="minorHAnsi" w:hAnsiTheme="minorHAnsi"/>
                <w:szCs w:val="20"/>
              </w:rPr>
              <w:t xml:space="preserve">5 </w:t>
            </w:r>
            <w:r w:rsidR="00346324" w:rsidRPr="00210201">
              <w:rPr>
                <w:rFonts w:asciiTheme="minorHAnsi" w:eastAsiaTheme="minorHAnsi" w:hAnsiTheme="minorHAnsi"/>
                <w:szCs w:val="20"/>
              </w:rPr>
              <w:t>lines of code</w:t>
            </w:r>
            <w:r w:rsidR="005E0BD8" w:rsidRPr="00210201">
              <w:rPr>
                <w:rFonts w:asciiTheme="minorHAnsi" w:eastAsiaTheme="minorHAnsi" w:hAnsiTheme="minorHAnsi"/>
                <w:szCs w:val="20"/>
              </w:rPr>
              <w:t>)</w:t>
            </w:r>
          </w:p>
          <w:p w14:paraId="3B82E89B" w14:textId="77777777" w:rsidR="00210201" w:rsidRDefault="00210201" w:rsidP="00210201">
            <w:pPr>
              <w:pStyle w:val="program"/>
              <w:spacing w:line="200" w:lineRule="exact"/>
              <w:ind w:leftChars="100" w:left="210" w:rightChars="100" w:right="210"/>
              <w:rPr>
                <w:szCs w:val="20"/>
              </w:rPr>
            </w:pPr>
          </w:p>
          <w:p w14:paraId="4039D03A" w14:textId="03A06658" w:rsidR="006E6A85" w:rsidRPr="00210201" w:rsidRDefault="006E6A85" w:rsidP="002E29B2">
            <w:pPr>
              <w:pStyle w:val="program"/>
              <w:spacing w:line="200" w:lineRule="exact"/>
              <w:ind w:leftChars="100" w:left="210" w:rightChars="100" w:right="210"/>
              <w:rPr>
                <w:szCs w:val="20"/>
              </w:rPr>
            </w:pPr>
            <w:r w:rsidRPr="00210201">
              <w:rPr>
                <w:szCs w:val="20"/>
              </w:rPr>
              <w:t xml:space="preserve">  FUNCTION has_nan_r128_15(x) RESULT(</w:t>
            </w:r>
            <w:proofErr w:type="spellStart"/>
            <w:r w:rsidRPr="00210201">
              <w:rPr>
                <w:szCs w:val="20"/>
              </w:rPr>
              <w:t>ans</w:t>
            </w:r>
            <w:proofErr w:type="spellEnd"/>
            <w:r w:rsidRPr="00210201">
              <w:rPr>
                <w:szCs w:val="20"/>
              </w:rPr>
              <w:t>)</w:t>
            </w:r>
          </w:p>
          <w:p w14:paraId="04F6125F"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REAL(REAL128)</w:t>
            </w:r>
            <w:r w:rsidRPr="00210201">
              <w:rPr>
                <w:szCs w:val="20"/>
              </w:rPr>
              <w:t>, INTENT(IN) :: x</w:t>
            </w:r>
            <w:proofErr w:type="gramStart"/>
            <w:r w:rsidRPr="00210201">
              <w:rPr>
                <w:b/>
                <w:bCs/>
                <w:szCs w:val="20"/>
              </w:rPr>
              <w:t>(:,:,:,:,:,:,:,:,:,:,:,:,:,:,</w:t>
            </w:r>
            <w:proofErr w:type="gramEnd"/>
            <w:r w:rsidRPr="00210201">
              <w:rPr>
                <w:b/>
                <w:bCs/>
                <w:szCs w:val="20"/>
              </w:rPr>
              <w:t>:)</w:t>
            </w:r>
          </w:p>
          <w:p w14:paraId="6F2B7D0F"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p>
          <w:p w14:paraId="72698B47" w14:textId="77777777" w:rsidR="006E6A85" w:rsidRPr="00210201" w:rsidRDefault="006E6A85" w:rsidP="002E29B2">
            <w:pPr>
              <w:pStyle w:val="program"/>
              <w:spacing w:line="200" w:lineRule="exact"/>
              <w:ind w:leftChars="100" w:left="210" w:rightChars="100" w:right="210"/>
              <w:rPr>
                <w:b/>
                <w:bCs/>
                <w:szCs w:val="20"/>
              </w:rPr>
            </w:pPr>
            <w:r w:rsidRPr="00210201">
              <w:rPr>
                <w:szCs w:val="20"/>
              </w:rPr>
              <w:t xml:space="preserve">   </w:t>
            </w: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5611131C"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END FUNCTION has_nan_r128_15</w:t>
            </w:r>
          </w:p>
          <w:p w14:paraId="6816FDCC" w14:textId="77777777" w:rsidR="006E6A85" w:rsidRPr="00210201" w:rsidRDefault="006E6A85" w:rsidP="002E29B2">
            <w:pPr>
              <w:pStyle w:val="program"/>
              <w:spacing w:line="200" w:lineRule="exact"/>
              <w:ind w:leftChars="100" w:left="210" w:rightChars="100" w:right="210"/>
              <w:rPr>
                <w:szCs w:val="20"/>
              </w:rPr>
            </w:pPr>
          </w:p>
          <w:p w14:paraId="275EC20E" w14:textId="2A6097CC" w:rsidR="00037606" w:rsidRPr="009337E0" w:rsidRDefault="006E6A85" w:rsidP="002E29B2">
            <w:pPr>
              <w:pStyle w:val="program"/>
              <w:spacing w:line="200" w:lineRule="exact"/>
              <w:ind w:leftChars="39" w:left="82"/>
            </w:pPr>
            <w:r w:rsidRPr="00210201">
              <w:rPr>
                <w:szCs w:val="20"/>
              </w:rPr>
              <w:t xml:space="preserve">END MODULE </w:t>
            </w:r>
            <w:proofErr w:type="spellStart"/>
            <w:r w:rsidRPr="00210201">
              <w:rPr>
                <w:szCs w:val="20"/>
              </w:rPr>
              <w:t>mod_nan_original</w:t>
            </w:r>
            <w:proofErr w:type="spellEnd"/>
          </w:p>
        </w:tc>
      </w:tr>
    </w:tbl>
    <w:p w14:paraId="391D302A" w14:textId="77777777" w:rsidR="0095604C" w:rsidRPr="003D6BE6" w:rsidRDefault="0095604C" w:rsidP="00210201">
      <w:pPr>
        <w:widowControl/>
        <w:spacing w:after="0"/>
        <w:jc w:val="left"/>
        <w:rPr>
          <w:b/>
          <w:bCs/>
          <w:szCs w:val="21"/>
        </w:rPr>
      </w:pPr>
    </w:p>
    <w:p w14:paraId="4C9F4A85" w14:textId="77777777" w:rsidR="006F3C2D" w:rsidRPr="00CD7483" w:rsidRDefault="006F3C2D" w:rsidP="002E29B2">
      <w:pPr>
        <w:widowControl/>
        <w:spacing w:after="180"/>
        <w:rPr>
          <w:b/>
          <w:bCs/>
          <w:szCs w:val="21"/>
        </w:rPr>
      </w:pPr>
    </w:p>
    <w:p w14:paraId="4321BAF4" w14:textId="59820911" w:rsidR="0095604C" w:rsidRPr="00D96D6F" w:rsidRDefault="0095604C" w:rsidP="002E29B2">
      <w:pPr>
        <w:pStyle w:val="afe"/>
        <w:widowControl/>
        <w:spacing w:after="180"/>
        <w:rPr>
          <w:sz w:val="20"/>
          <w:szCs w:val="20"/>
        </w:rPr>
      </w:pPr>
      <w:bookmarkStart w:id="31" w:name="_Ref133509888"/>
      <w:bookmarkStart w:id="32" w:name="_Ref136872553"/>
      <w:r w:rsidRPr="00D96D6F">
        <w:rPr>
          <w:sz w:val="20"/>
          <w:szCs w:val="20"/>
        </w:rPr>
        <w:t xml:space="preserve">List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2</w:t>
      </w:r>
      <w:r w:rsidR="00A6172E">
        <w:rPr>
          <w:sz w:val="20"/>
          <w:szCs w:val="20"/>
        </w:rPr>
        <w:fldChar w:fldCharType="end"/>
      </w:r>
      <w:bookmarkEnd w:id="31"/>
      <w:r w:rsidR="00FD5DAD">
        <w:rPr>
          <w:sz w:val="20"/>
          <w:szCs w:val="20"/>
        </w:rPr>
        <w:t xml:space="preserve">.  </w:t>
      </w:r>
      <w:proofErr w:type="spellStart"/>
      <w:r w:rsidRPr="00D96D6F">
        <w:rPr>
          <w:sz w:val="20"/>
          <w:szCs w:val="20"/>
        </w:rPr>
        <w:t>has_nan</w:t>
      </w:r>
      <w:proofErr w:type="spellEnd"/>
      <w:r w:rsidRPr="00D96D6F">
        <w:rPr>
          <w:sz w:val="20"/>
          <w:szCs w:val="20"/>
        </w:rPr>
        <w:t xml:space="preserve"> defined </w:t>
      </w:r>
      <w:r w:rsidR="00E86987">
        <w:rPr>
          <w:sz w:val="20"/>
          <w:szCs w:val="20"/>
        </w:rPr>
        <w:t>with</w:t>
      </w:r>
      <w:r w:rsidRPr="00D96D6F">
        <w:rPr>
          <w:sz w:val="20"/>
          <w:szCs w:val="20"/>
        </w:rPr>
        <w:t xml:space="preserve"> generic subprogram</w:t>
      </w:r>
      <w:bookmarkEnd w:id="32"/>
    </w:p>
    <w:tbl>
      <w:tblPr>
        <w:tblStyle w:val="af5"/>
        <w:tblW w:w="0" w:type="auto"/>
        <w:tblLook w:val="04A0" w:firstRow="1" w:lastRow="0" w:firstColumn="1" w:lastColumn="0" w:noHBand="0" w:noVBand="1"/>
      </w:tblPr>
      <w:tblGrid>
        <w:gridCol w:w="9736"/>
      </w:tblGrid>
      <w:tr w:rsidR="0095604C" w:rsidRPr="00426A0B" w14:paraId="25432CCA" w14:textId="77777777" w:rsidTr="002E29B2">
        <w:trPr>
          <w:trHeight w:val="5346"/>
        </w:trPr>
        <w:tc>
          <w:tcPr>
            <w:tcW w:w="9736" w:type="dxa"/>
            <w:vAlign w:val="center"/>
          </w:tcPr>
          <w:p w14:paraId="236F2CA0" w14:textId="77777777" w:rsidR="00426A0B" w:rsidRPr="002E29B2" w:rsidRDefault="00426A0B" w:rsidP="002E29B2">
            <w:pPr>
              <w:pStyle w:val="program"/>
              <w:widowControl/>
              <w:spacing w:line="240" w:lineRule="auto"/>
              <w:ind w:left="441"/>
              <w:rPr>
                <w:szCs w:val="20"/>
              </w:rPr>
            </w:pPr>
            <w:r w:rsidRPr="002E29B2">
              <w:rPr>
                <w:szCs w:val="20"/>
              </w:rPr>
              <w:t xml:space="preserve">MODULE </w:t>
            </w:r>
            <w:proofErr w:type="spellStart"/>
            <w:r w:rsidRPr="002E29B2">
              <w:rPr>
                <w:szCs w:val="20"/>
              </w:rPr>
              <w:t>mod_nan_proposed</w:t>
            </w:r>
            <w:proofErr w:type="spellEnd"/>
          </w:p>
          <w:p w14:paraId="7B0FB4B0" w14:textId="77777777" w:rsidR="00426A0B" w:rsidRPr="002E29B2" w:rsidRDefault="00426A0B" w:rsidP="002E29B2">
            <w:pPr>
              <w:pStyle w:val="program"/>
              <w:widowControl/>
              <w:spacing w:line="240" w:lineRule="auto"/>
              <w:ind w:left="441"/>
              <w:rPr>
                <w:szCs w:val="20"/>
              </w:rPr>
            </w:pPr>
            <w:r w:rsidRPr="002E29B2">
              <w:rPr>
                <w:szCs w:val="20"/>
              </w:rPr>
              <w:t xml:space="preserve">  USE :: </w:t>
            </w:r>
            <w:proofErr w:type="spellStart"/>
            <w:r w:rsidRPr="002E29B2">
              <w:rPr>
                <w:szCs w:val="20"/>
              </w:rPr>
              <w:t>ieee_arithmetic</w:t>
            </w:r>
            <w:proofErr w:type="spellEnd"/>
          </w:p>
          <w:p w14:paraId="2493B77B" w14:textId="77777777" w:rsidR="00426A0B" w:rsidRPr="002E29B2" w:rsidRDefault="00426A0B" w:rsidP="002E29B2">
            <w:pPr>
              <w:pStyle w:val="program"/>
              <w:widowControl/>
              <w:spacing w:line="240" w:lineRule="auto"/>
              <w:ind w:left="441"/>
              <w:rPr>
                <w:szCs w:val="20"/>
              </w:rPr>
            </w:pPr>
            <w:r w:rsidRPr="002E29B2">
              <w:rPr>
                <w:szCs w:val="20"/>
              </w:rPr>
              <w:t xml:space="preserve">  USE :: </w:t>
            </w:r>
            <w:proofErr w:type="spellStart"/>
            <w:r w:rsidRPr="002E29B2">
              <w:rPr>
                <w:szCs w:val="20"/>
              </w:rPr>
              <w:t>iso_fortran_env</w:t>
            </w:r>
            <w:proofErr w:type="spellEnd"/>
          </w:p>
          <w:p w14:paraId="51F2A0C1" w14:textId="77777777" w:rsidR="00426A0B" w:rsidRPr="002E29B2" w:rsidRDefault="00426A0B" w:rsidP="002E29B2">
            <w:pPr>
              <w:pStyle w:val="program"/>
              <w:widowControl/>
              <w:spacing w:line="240" w:lineRule="auto"/>
              <w:ind w:left="441"/>
              <w:rPr>
                <w:szCs w:val="20"/>
              </w:rPr>
            </w:pPr>
          </w:p>
          <w:p w14:paraId="640DF95B" w14:textId="77777777" w:rsidR="00426A0B" w:rsidRPr="002E29B2" w:rsidRDefault="00426A0B" w:rsidP="002E29B2">
            <w:pPr>
              <w:pStyle w:val="program"/>
              <w:widowControl/>
              <w:spacing w:line="240" w:lineRule="auto"/>
              <w:ind w:left="441"/>
              <w:rPr>
                <w:szCs w:val="20"/>
              </w:rPr>
            </w:pPr>
            <w:r w:rsidRPr="002E29B2">
              <w:rPr>
                <w:szCs w:val="20"/>
              </w:rPr>
              <w:t xml:space="preserve">  PRIVATE</w:t>
            </w:r>
          </w:p>
          <w:p w14:paraId="072411D2" w14:textId="77777777" w:rsidR="00426A0B" w:rsidRPr="002E29B2" w:rsidRDefault="00426A0B" w:rsidP="002E29B2">
            <w:pPr>
              <w:pStyle w:val="program"/>
              <w:widowControl/>
              <w:spacing w:line="240" w:lineRule="auto"/>
              <w:ind w:left="441"/>
              <w:rPr>
                <w:szCs w:val="20"/>
              </w:rPr>
            </w:pPr>
            <w:r w:rsidRPr="002E29B2">
              <w:rPr>
                <w:szCs w:val="20"/>
              </w:rPr>
              <w:t xml:space="preserve">  PUBLIC :: </w:t>
            </w:r>
            <w:proofErr w:type="spellStart"/>
            <w:r w:rsidRPr="002E29B2">
              <w:rPr>
                <w:szCs w:val="20"/>
              </w:rPr>
              <w:t>has_nan</w:t>
            </w:r>
            <w:proofErr w:type="spellEnd"/>
          </w:p>
          <w:p w14:paraId="0DCC5F23" w14:textId="77777777" w:rsidR="00426A0B" w:rsidRPr="002E29B2" w:rsidRDefault="00426A0B" w:rsidP="002E29B2">
            <w:pPr>
              <w:pStyle w:val="program"/>
              <w:widowControl/>
              <w:spacing w:line="240" w:lineRule="auto"/>
              <w:ind w:left="441"/>
              <w:rPr>
                <w:szCs w:val="20"/>
              </w:rPr>
            </w:pPr>
          </w:p>
          <w:p w14:paraId="746A7DE1" w14:textId="77777777" w:rsidR="00426A0B" w:rsidRPr="002E29B2" w:rsidRDefault="00426A0B" w:rsidP="002E29B2">
            <w:pPr>
              <w:pStyle w:val="program"/>
              <w:widowControl/>
              <w:spacing w:line="240" w:lineRule="auto"/>
              <w:ind w:left="441"/>
              <w:rPr>
                <w:szCs w:val="20"/>
              </w:rPr>
            </w:pPr>
            <w:r w:rsidRPr="002E29B2">
              <w:rPr>
                <w:szCs w:val="20"/>
              </w:rPr>
              <w:t>CONTAINS</w:t>
            </w:r>
          </w:p>
          <w:p w14:paraId="346C1B79" w14:textId="77777777" w:rsidR="00426A0B" w:rsidRPr="002E29B2" w:rsidRDefault="00426A0B" w:rsidP="002E29B2">
            <w:pPr>
              <w:pStyle w:val="program"/>
              <w:widowControl/>
              <w:spacing w:line="240" w:lineRule="auto"/>
              <w:ind w:left="441"/>
              <w:rPr>
                <w:szCs w:val="20"/>
              </w:rPr>
            </w:pPr>
          </w:p>
          <w:p w14:paraId="3266B8D0"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GENERIC</w:t>
            </w:r>
            <w:r w:rsidRPr="002E29B2">
              <w:rPr>
                <w:szCs w:val="20"/>
              </w:rPr>
              <w:t xml:space="preserve"> FUNCTION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29CCE4D2"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REAL(REAL32,REAL64,REAL128)</w:t>
            </w:r>
            <w:r w:rsidRPr="002E29B2">
              <w:rPr>
                <w:szCs w:val="20"/>
              </w:rPr>
              <w:t xml:space="preserve">, </w:t>
            </w:r>
            <w:r w:rsidRPr="002E29B2">
              <w:rPr>
                <w:b/>
                <w:bCs/>
                <w:szCs w:val="20"/>
              </w:rPr>
              <w:t>RANK(0)</w:t>
            </w:r>
            <w:r w:rsidRPr="002E29B2">
              <w:rPr>
                <w:szCs w:val="20"/>
              </w:rPr>
              <w:t>, INTENT(IN) :: x</w:t>
            </w:r>
          </w:p>
          <w:p w14:paraId="34731D4A" w14:textId="77777777" w:rsidR="00426A0B" w:rsidRPr="002E29B2" w:rsidRDefault="00426A0B" w:rsidP="002E29B2">
            <w:pPr>
              <w:pStyle w:val="program"/>
              <w:widowControl/>
              <w:spacing w:line="240" w:lineRule="auto"/>
              <w:ind w:left="441"/>
              <w:rPr>
                <w:szCs w:val="20"/>
              </w:rPr>
            </w:pPr>
            <w:r w:rsidRPr="002E29B2">
              <w:rPr>
                <w:szCs w:val="20"/>
              </w:rPr>
              <w:t xml:space="preserve">    LOGICAL :: </w:t>
            </w:r>
            <w:proofErr w:type="spellStart"/>
            <w:r w:rsidRPr="002E29B2">
              <w:rPr>
                <w:szCs w:val="20"/>
              </w:rPr>
              <w:t>ans</w:t>
            </w:r>
            <w:proofErr w:type="spellEnd"/>
          </w:p>
          <w:p w14:paraId="3F3760EC" w14:textId="77777777" w:rsidR="00426A0B" w:rsidRPr="002E29B2" w:rsidRDefault="00426A0B" w:rsidP="002E29B2">
            <w:pPr>
              <w:pStyle w:val="program"/>
              <w:widowControl/>
              <w:spacing w:line="240" w:lineRule="auto"/>
              <w:ind w:left="441"/>
              <w:rPr>
                <w:b/>
                <w:bCs/>
                <w:szCs w:val="20"/>
              </w:rPr>
            </w:pPr>
            <w:r w:rsidRPr="002E29B2">
              <w:rPr>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ieee_is_nan</w:t>
            </w:r>
            <w:proofErr w:type="spellEnd"/>
            <w:r w:rsidRPr="002E29B2">
              <w:rPr>
                <w:b/>
                <w:bCs/>
                <w:szCs w:val="20"/>
              </w:rPr>
              <w:t>(x)</w:t>
            </w:r>
          </w:p>
          <w:p w14:paraId="4A8E0AAF" w14:textId="77777777" w:rsidR="00426A0B" w:rsidRPr="002E29B2" w:rsidRDefault="00426A0B" w:rsidP="002E29B2">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463CCA51" w14:textId="77777777" w:rsidR="00426A0B" w:rsidRPr="002E29B2" w:rsidRDefault="00426A0B" w:rsidP="002E29B2">
            <w:pPr>
              <w:pStyle w:val="program"/>
              <w:widowControl/>
              <w:spacing w:line="240" w:lineRule="auto"/>
              <w:ind w:left="441"/>
              <w:rPr>
                <w:szCs w:val="20"/>
              </w:rPr>
            </w:pPr>
          </w:p>
          <w:p w14:paraId="252A711A"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GENERIC</w:t>
            </w:r>
            <w:r w:rsidRPr="002E29B2">
              <w:rPr>
                <w:szCs w:val="20"/>
              </w:rPr>
              <w:t xml:space="preserve"> FUNCTION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6841A698"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REAL(REAL32,REAL64,REAL128)</w:t>
            </w:r>
            <w:r w:rsidRPr="002E29B2">
              <w:rPr>
                <w:szCs w:val="20"/>
              </w:rPr>
              <w:t xml:space="preserve">, </w:t>
            </w:r>
            <w:r w:rsidRPr="002E29B2">
              <w:rPr>
                <w:b/>
                <w:bCs/>
                <w:szCs w:val="20"/>
              </w:rPr>
              <w:t>RANK(1:15)</w:t>
            </w:r>
            <w:r w:rsidRPr="002E29B2">
              <w:rPr>
                <w:szCs w:val="20"/>
              </w:rPr>
              <w:t>, INTENT(IN) :: x</w:t>
            </w:r>
          </w:p>
          <w:p w14:paraId="39A0FF3E" w14:textId="77777777" w:rsidR="00426A0B" w:rsidRPr="002E29B2" w:rsidRDefault="00426A0B" w:rsidP="002E29B2">
            <w:pPr>
              <w:pStyle w:val="program"/>
              <w:widowControl/>
              <w:spacing w:line="240" w:lineRule="auto"/>
              <w:ind w:left="441"/>
              <w:rPr>
                <w:szCs w:val="20"/>
              </w:rPr>
            </w:pPr>
            <w:r w:rsidRPr="002E29B2">
              <w:rPr>
                <w:szCs w:val="20"/>
              </w:rPr>
              <w:t xml:space="preserve">    LOGICAL :: </w:t>
            </w:r>
            <w:proofErr w:type="spellStart"/>
            <w:r w:rsidRPr="002E29B2">
              <w:rPr>
                <w:szCs w:val="20"/>
              </w:rPr>
              <w:t>ans</w:t>
            </w:r>
            <w:proofErr w:type="spellEnd"/>
          </w:p>
          <w:p w14:paraId="706CC82F" w14:textId="77777777" w:rsidR="00426A0B" w:rsidRPr="002E29B2" w:rsidRDefault="00426A0B" w:rsidP="002E29B2">
            <w:pPr>
              <w:pStyle w:val="program"/>
              <w:widowControl/>
              <w:spacing w:line="240" w:lineRule="auto"/>
              <w:ind w:left="441"/>
              <w:rPr>
                <w:b/>
                <w:bCs/>
                <w:szCs w:val="20"/>
              </w:rPr>
            </w:pPr>
            <w:r w:rsidRPr="002E29B2">
              <w:rPr>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1848AB0A" w14:textId="77777777" w:rsidR="00426A0B" w:rsidRPr="002E29B2" w:rsidRDefault="00426A0B" w:rsidP="002E29B2">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36D64AC4" w14:textId="77777777" w:rsidR="00426A0B" w:rsidRPr="002E29B2" w:rsidRDefault="00426A0B" w:rsidP="002E29B2">
            <w:pPr>
              <w:pStyle w:val="program"/>
              <w:widowControl/>
              <w:spacing w:line="240" w:lineRule="auto"/>
              <w:ind w:left="441"/>
              <w:rPr>
                <w:szCs w:val="20"/>
              </w:rPr>
            </w:pPr>
          </w:p>
          <w:p w14:paraId="7199684C" w14:textId="459ADF29" w:rsidR="0095604C" w:rsidRPr="002E29B2" w:rsidRDefault="00426A0B" w:rsidP="002E29B2">
            <w:pPr>
              <w:pStyle w:val="program"/>
              <w:widowControl/>
              <w:spacing w:line="240" w:lineRule="auto"/>
              <w:ind w:left="441"/>
              <w:rPr>
                <w:szCs w:val="20"/>
              </w:rPr>
            </w:pPr>
            <w:r w:rsidRPr="002E29B2">
              <w:rPr>
                <w:szCs w:val="20"/>
              </w:rPr>
              <w:t xml:space="preserve">END MODULE </w:t>
            </w:r>
            <w:proofErr w:type="spellStart"/>
            <w:r w:rsidRPr="002E29B2">
              <w:rPr>
                <w:szCs w:val="20"/>
              </w:rPr>
              <w:t>mod_nan_proposed</w:t>
            </w:r>
            <w:proofErr w:type="spellEnd"/>
          </w:p>
        </w:tc>
      </w:tr>
    </w:tbl>
    <w:p w14:paraId="699796A0" w14:textId="77777777" w:rsidR="00437C97" w:rsidRPr="00437C97" w:rsidRDefault="00437C97" w:rsidP="002E29B2">
      <w:pPr>
        <w:widowControl/>
        <w:spacing w:after="180"/>
      </w:pPr>
    </w:p>
    <w:p w14:paraId="73066D8F" w14:textId="427F58C1" w:rsidR="00624210" w:rsidRPr="00B030D8" w:rsidRDefault="00624210" w:rsidP="002E29B2">
      <w:pPr>
        <w:pStyle w:val="1"/>
        <w:widowControl/>
      </w:pPr>
      <w:bookmarkStart w:id="33" w:name="_Ref136352157"/>
      <w:r w:rsidRPr="00B030D8">
        <w:rPr>
          <w:rFonts w:hint="eastAsia"/>
        </w:rPr>
        <w:t>S</w:t>
      </w:r>
      <w:r w:rsidRPr="00B030D8">
        <w:t>yntax</w:t>
      </w:r>
      <w:bookmarkEnd w:id="33"/>
    </w:p>
    <w:p w14:paraId="563C2E70" w14:textId="72781220" w:rsidR="00C04A54" w:rsidRPr="00E17479" w:rsidRDefault="00C04A54" w:rsidP="002E29B2">
      <w:pPr>
        <w:widowControl/>
        <w:spacing w:after="180"/>
      </w:pPr>
      <w:r w:rsidRPr="00E17479">
        <w:t xml:space="preserve">A </w:t>
      </w:r>
      <w:r w:rsidRPr="00196CB3">
        <w:rPr>
          <w:b/>
          <w:bCs/>
        </w:rPr>
        <w:t>generic subprogram</w:t>
      </w:r>
      <w:r w:rsidRPr="00E17479">
        <w:t xml:space="preserve"> </w:t>
      </w:r>
      <w:r w:rsidR="002665AC" w:rsidRPr="008F0DAF">
        <w:t>is a subprogram that has the GENERIC prefix (</w:t>
      </w:r>
      <w:r w:rsidR="002665AC" w:rsidRPr="008F0DAF">
        <w:fldChar w:fldCharType="begin"/>
      </w:r>
      <w:r w:rsidR="002665AC" w:rsidRPr="008F0DAF">
        <w:instrText xml:space="preserve"> REF _Ref132040872 \n \h </w:instrText>
      </w:r>
      <w:r w:rsidR="00210201">
        <w:instrText xml:space="preserve"> \* MERGEFORMAT </w:instrText>
      </w:r>
      <w:r w:rsidR="002665AC" w:rsidRPr="008F0DAF">
        <w:fldChar w:fldCharType="separate"/>
      </w:r>
      <w:r w:rsidR="004B1BE8">
        <w:t>3.1</w:t>
      </w:r>
      <w:r w:rsidR="002665AC" w:rsidRPr="008F0DAF">
        <w:fldChar w:fldCharType="end"/>
      </w:r>
      <w:r w:rsidR="002665AC" w:rsidRPr="008F0DAF">
        <w:t>)</w:t>
      </w:r>
      <w:r w:rsidR="002665AC">
        <w:t xml:space="preserve">, which </w:t>
      </w:r>
      <w:r w:rsidRPr="00E17479">
        <w:t xml:space="preserve">defines one or more specific procedures </w:t>
      </w:r>
      <w:r w:rsidR="00EB5664" w:rsidRPr="00E17479">
        <w:t xml:space="preserve">that have </w:t>
      </w:r>
      <w:r w:rsidRPr="00E17479">
        <w:t xml:space="preserve">dummy arguments </w:t>
      </w:r>
      <w:r w:rsidR="00C21121" w:rsidRPr="00E17479">
        <w:t>of</w:t>
      </w:r>
      <w:r w:rsidRPr="00E17479">
        <w:t xml:space="preserve"> different types, kinds, or ranks from each other</w:t>
      </w:r>
      <w:r w:rsidR="00FD5DAD">
        <w:t xml:space="preserve">.  </w:t>
      </w:r>
      <w:r w:rsidRPr="00E17479">
        <w:t xml:space="preserve">The name of a generic subprogram is a generic name for all </w:t>
      </w:r>
      <w:r w:rsidR="00196CB3">
        <w:t xml:space="preserve">defined </w:t>
      </w:r>
      <w:r w:rsidRPr="00E17479">
        <w:t>specific procedures</w:t>
      </w:r>
      <w:r w:rsidR="00FD5DAD">
        <w:t xml:space="preserve">.  </w:t>
      </w:r>
      <w:r w:rsidR="00F92867" w:rsidRPr="00E17479">
        <w:t>Each</w:t>
      </w:r>
      <w:r w:rsidRPr="00E17479">
        <w:t xml:space="preserve"> specific procedure</w:t>
      </w:r>
      <w:r w:rsidR="00F92867" w:rsidRPr="00E17479">
        <w:t xml:space="preserve"> does not have a specific name.</w:t>
      </w:r>
    </w:p>
    <w:p w14:paraId="10F92825" w14:textId="074463FA" w:rsidR="00F73257" w:rsidRDefault="00EB2831" w:rsidP="002E29B2">
      <w:pPr>
        <w:widowControl/>
        <w:spacing w:after="180"/>
      </w:pPr>
      <w:r>
        <w:t xml:space="preserve">A </w:t>
      </w:r>
      <w:r w:rsidRPr="002E29B2">
        <w:rPr>
          <w:b/>
          <w:bCs/>
        </w:rPr>
        <w:t>generic type declaration statement</w:t>
      </w:r>
      <w:r>
        <w:t xml:space="preserve"> is </w:t>
      </w:r>
      <w:r w:rsidR="008F0DAF">
        <w:t>the</w:t>
      </w:r>
      <w:r w:rsidRPr="00E17479">
        <w:t xml:space="preserve"> </w:t>
      </w:r>
      <w:r w:rsidR="00171043" w:rsidRPr="00E17479">
        <w:t>type</w:t>
      </w:r>
      <w:r w:rsidR="00EB5664" w:rsidRPr="00E17479">
        <w:t xml:space="preserve"> declaration statement </w:t>
      </w:r>
      <w:r w:rsidR="008F0DAF">
        <w:t>that specifies at least one dummy argument of the</w:t>
      </w:r>
      <w:r w:rsidR="0068624C" w:rsidRPr="00E17479">
        <w:t xml:space="preserve"> generic subprogram</w:t>
      </w:r>
      <w:r w:rsidR="008F0DAF">
        <w:t>, which</w:t>
      </w:r>
      <w:r w:rsidR="0068624C" w:rsidRPr="00E17479">
        <w:t xml:space="preserve"> </w:t>
      </w:r>
      <w:r w:rsidR="00A05B4E" w:rsidRPr="00E17479">
        <w:t xml:space="preserve">is extended to </w:t>
      </w:r>
      <w:r w:rsidR="005C2DE0" w:rsidRPr="00E17479">
        <w:t>specif</w:t>
      </w:r>
      <w:r w:rsidR="00EB5664" w:rsidRPr="00E17479">
        <w:t>y</w:t>
      </w:r>
      <w:r w:rsidR="004629EC" w:rsidRPr="00E17479">
        <w:t xml:space="preserve"> </w:t>
      </w:r>
      <w:r w:rsidR="00A05B4E" w:rsidRPr="00E17479">
        <w:t>alternative</w:t>
      </w:r>
      <w:r w:rsidR="0068624C" w:rsidRPr="00E17479">
        <w:t xml:space="preserve"> types</w:t>
      </w:r>
      <w:bookmarkStart w:id="34" w:name="_Ref129360592"/>
      <w:r w:rsidR="008F0DAF">
        <w:t>, kinds, and ranks</w:t>
      </w:r>
      <w:r w:rsidR="009A0C30">
        <w:t xml:space="preserve"> (</w:t>
      </w:r>
      <w:r w:rsidR="0098700A">
        <w:fldChar w:fldCharType="begin"/>
      </w:r>
      <w:r w:rsidR="0098700A">
        <w:instrText xml:space="preserve"> REF _Ref136621188 \n \h </w:instrText>
      </w:r>
      <w:r w:rsidR="00210201">
        <w:instrText xml:space="preserve"> \* MERGEFORMAT </w:instrText>
      </w:r>
      <w:r w:rsidR="0098700A">
        <w:fldChar w:fldCharType="separate"/>
      </w:r>
      <w:r w:rsidR="004B1BE8">
        <w:t>3.2</w:t>
      </w:r>
      <w:r w:rsidR="0098700A">
        <w:fldChar w:fldCharType="end"/>
      </w:r>
      <w:r w:rsidR="009A0C30">
        <w:t>)</w:t>
      </w:r>
      <w:r w:rsidR="00E84105">
        <w:t>.</w:t>
      </w:r>
    </w:p>
    <w:p w14:paraId="7C7E89BB" w14:textId="5AF67E23" w:rsidR="00A65ADE" w:rsidRDefault="00D261A6" w:rsidP="004F5B69">
      <w:pPr>
        <w:widowControl/>
        <w:spacing w:after="180"/>
        <w:rPr>
          <w:ins w:id="35" w:author="岩下英俊" w:date="2023-12-16T14:46:00Z"/>
        </w:rPr>
      </w:pPr>
      <w:ins w:id="36" w:author="岩下英俊" w:date="2023-12-01T11:21:00Z">
        <w:r>
          <w:t xml:space="preserve">The interface </w:t>
        </w:r>
      </w:ins>
      <w:ins w:id="37" w:author="岩下英俊" w:date="2023-12-19T18:31:00Z">
        <w:r w:rsidR="00633905">
          <w:t>block</w:t>
        </w:r>
      </w:ins>
      <w:ins w:id="38" w:author="岩下英俊" w:date="2023-12-19T18:29:00Z">
        <w:r w:rsidR="00633905">
          <w:t xml:space="preserve"> and the GENERIC statement </w:t>
        </w:r>
      </w:ins>
      <w:ins w:id="39" w:author="岩下英俊" w:date="2023-12-19T18:31:00Z">
        <w:r w:rsidR="00633905">
          <w:t>are</w:t>
        </w:r>
      </w:ins>
      <w:ins w:id="40" w:author="岩下英俊" w:date="2023-12-01T11:23:00Z">
        <w:r>
          <w:t xml:space="preserve"> extended to </w:t>
        </w:r>
      </w:ins>
      <w:ins w:id="41" w:author="岩下英俊" w:date="2023-12-01T11:43:00Z">
        <w:r w:rsidR="006F36E8">
          <w:t xml:space="preserve">specify </w:t>
        </w:r>
      </w:ins>
      <w:ins w:id="42" w:author="岩下英俊" w:date="2023-12-16T14:38:00Z">
        <w:r w:rsidR="006D4F7F">
          <w:t xml:space="preserve">the explicit interface of a </w:t>
        </w:r>
      </w:ins>
      <w:ins w:id="43" w:author="岩下英俊" w:date="2023-12-01T11:23:00Z">
        <w:r>
          <w:t>generic subprogram</w:t>
        </w:r>
      </w:ins>
      <w:ins w:id="44" w:author="岩下英俊" w:date="2023-12-01T11:43:00Z">
        <w:r w:rsidR="006F36E8">
          <w:t xml:space="preserve"> </w:t>
        </w:r>
      </w:ins>
      <w:ins w:id="45" w:author="岩下英俊" w:date="2023-12-16T14:30:00Z">
        <w:r w:rsidR="00432794">
          <w:t xml:space="preserve">and to </w:t>
        </w:r>
      </w:ins>
      <w:ins w:id="46" w:author="岩下英俊" w:date="2023-12-16T14:32:00Z">
        <w:r w:rsidR="00432794">
          <w:t xml:space="preserve">associate </w:t>
        </w:r>
      </w:ins>
      <w:ins w:id="47" w:author="岩下英俊" w:date="2023-12-19T18:34:00Z">
        <w:r w:rsidR="00633905">
          <w:t>a</w:t>
        </w:r>
      </w:ins>
      <w:ins w:id="48" w:author="岩下英俊" w:date="2023-12-16T14:39:00Z">
        <w:r w:rsidR="006D4F7F">
          <w:t xml:space="preserve"> generic subprogram</w:t>
        </w:r>
      </w:ins>
      <w:ins w:id="49" w:author="岩下英俊" w:date="2023-12-16T14:36:00Z">
        <w:r w:rsidR="006D4F7F">
          <w:t xml:space="preserve"> </w:t>
        </w:r>
      </w:ins>
      <w:ins w:id="50" w:author="岩下英俊" w:date="2023-12-16T14:32:00Z">
        <w:r w:rsidR="00432794">
          <w:t xml:space="preserve">with </w:t>
        </w:r>
      </w:ins>
      <w:ins w:id="51" w:author="岩下英俊" w:date="2023-12-16T14:41:00Z">
        <w:r w:rsidR="006D4F7F">
          <w:t xml:space="preserve">a generic identifier, </w:t>
        </w:r>
      </w:ins>
      <w:ins w:id="52" w:author="岩下英俊" w:date="2023-12-19T18:32:00Z">
        <w:r w:rsidR="00633905">
          <w:t xml:space="preserve">which </w:t>
        </w:r>
      </w:ins>
      <w:ins w:id="53" w:author="岩下英俊" w:date="2023-12-16T14:42:00Z">
        <w:r w:rsidR="006D4F7F">
          <w:t>includ</w:t>
        </w:r>
      </w:ins>
      <w:ins w:id="54" w:author="岩下英俊" w:date="2023-12-19T18:32:00Z">
        <w:r w:rsidR="00633905">
          <w:t>es</w:t>
        </w:r>
      </w:ins>
      <w:ins w:id="55" w:author="岩下英俊" w:date="2023-12-16T14:41:00Z">
        <w:r w:rsidR="006D4F7F">
          <w:t xml:space="preserve"> </w:t>
        </w:r>
      </w:ins>
      <w:ins w:id="56" w:author="岩下英俊" w:date="2023-12-16T14:40:00Z">
        <w:r w:rsidR="006D4F7F">
          <w:t xml:space="preserve">an </w:t>
        </w:r>
      </w:ins>
      <w:ins w:id="57" w:author="岩下英俊" w:date="2023-12-16T14:32:00Z">
        <w:r w:rsidR="00432794">
          <w:t xml:space="preserve">operator, </w:t>
        </w:r>
      </w:ins>
      <w:ins w:id="58" w:author="岩下英俊" w:date="2023-12-16T14:40:00Z">
        <w:r w:rsidR="006D4F7F">
          <w:t xml:space="preserve">an </w:t>
        </w:r>
      </w:ins>
      <w:ins w:id="59" w:author="岩下英俊" w:date="2023-12-16T14:32:00Z">
        <w:r w:rsidR="00432794">
          <w:t xml:space="preserve">assignment and </w:t>
        </w:r>
      </w:ins>
      <w:ins w:id="60" w:author="岩下英俊" w:date="2023-12-16T14:40:00Z">
        <w:r w:rsidR="006D4F7F">
          <w:t xml:space="preserve">a </w:t>
        </w:r>
      </w:ins>
      <w:ins w:id="61" w:author="岩下英俊" w:date="2023-12-16T14:32:00Z">
        <w:r w:rsidR="00432794">
          <w:t>defined input</w:t>
        </w:r>
      </w:ins>
      <w:ins w:id="62" w:author="岩下英俊" w:date="2023-12-16T14:42:00Z">
        <w:r w:rsidR="006D4F7F">
          <w:t>/</w:t>
        </w:r>
      </w:ins>
      <w:ins w:id="63" w:author="岩下英俊" w:date="2023-12-16T14:32:00Z">
        <w:r w:rsidR="00432794">
          <w:t>outp</w:t>
        </w:r>
      </w:ins>
      <w:ins w:id="64" w:author="岩下英俊" w:date="2023-12-16T14:33:00Z">
        <w:r w:rsidR="00432794">
          <w:t xml:space="preserve">ut </w:t>
        </w:r>
      </w:ins>
      <w:ins w:id="65" w:author="岩下英俊" w:date="2023-12-01T11:23:00Z">
        <w:r>
          <w:t>(</w:t>
        </w:r>
      </w:ins>
      <w:ins w:id="66" w:author="岩下英俊" w:date="2023-12-01T11:41:00Z">
        <w:r w:rsidR="006F36E8">
          <w:fldChar w:fldCharType="begin"/>
        </w:r>
        <w:r w:rsidR="006F36E8">
          <w:instrText xml:space="preserve"> REF _Ref152323293 \n \h </w:instrText>
        </w:r>
      </w:ins>
      <w:r w:rsidR="006F36E8">
        <w:fldChar w:fldCharType="separate"/>
      </w:r>
      <w:ins w:id="67" w:author="岩下英俊" w:date="2023-12-01T11:41:00Z">
        <w:r w:rsidR="006F36E8">
          <w:t>3.3</w:t>
        </w:r>
        <w:r w:rsidR="006F36E8">
          <w:fldChar w:fldCharType="end"/>
        </w:r>
        <w:r w:rsidR="006F36E8">
          <w:t>).</w:t>
        </w:r>
      </w:ins>
    </w:p>
    <w:p w14:paraId="49EDD00B" w14:textId="2677DF04" w:rsidR="006F36E8" w:rsidRPr="00D261A6" w:rsidRDefault="006F36E8" w:rsidP="004F5B69">
      <w:pPr>
        <w:widowControl/>
        <w:spacing w:after="180"/>
        <w:rPr>
          <w:ins w:id="68" w:author="岩下英俊" w:date="2023-12-01T11:40:00Z"/>
        </w:rPr>
      </w:pPr>
      <w:ins w:id="69" w:author="岩下英俊" w:date="2023-12-01T11:40:00Z">
        <w:r>
          <w:rPr>
            <w:rFonts w:hint="eastAsia"/>
          </w:rPr>
          <w:t>T</w:t>
        </w:r>
        <w:r>
          <w:t xml:space="preserve">he </w:t>
        </w:r>
      </w:ins>
      <w:ins w:id="70" w:author="岩下英俊" w:date="2023-12-19T18:33:00Z">
        <w:r w:rsidR="00633905">
          <w:t>SELECT</w:t>
        </w:r>
      </w:ins>
      <w:ins w:id="71" w:author="岩下英俊" w:date="2023-12-01T11:40:00Z">
        <w:r>
          <w:t xml:space="preserve"> </w:t>
        </w:r>
      </w:ins>
      <w:ins w:id="72" w:author="岩下英俊" w:date="2023-12-19T18:33:00Z">
        <w:r w:rsidR="00633905">
          <w:t xml:space="preserve">RANK and </w:t>
        </w:r>
      </w:ins>
      <w:ins w:id="73" w:author="岩下英俊" w:date="2023-12-01T11:40:00Z">
        <w:r>
          <w:t xml:space="preserve">TYPE constructs are </w:t>
        </w:r>
      </w:ins>
      <w:ins w:id="74" w:author="岩下英俊" w:date="2023-12-19T18:33:00Z">
        <w:r w:rsidR="00633905">
          <w:t>extended</w:t>
        </w:r>
      </w:ins>
      <w:ins w:id="75" w:author="岩下英俊" w:date="2023-12-16T14:43:00Z">
        <w:r w:rsidR="006D4F7F">
          <w:t xml:space="preserve"> </w:t>
        </w:r>
      </w:ins>
      <w:ins w:id="76" w:author="岩下英俊" w:date="2023-12-16T14:48:00Z">
        <w:r w:rsidR="00A65ADE">
          <w:t xml:space="preserve">to </w:t>
        </w:r>
      </w:ins>
      <w:ins w:id="77" w:author="岩下英俊" w:date="2023-12-16T14:54:00Z">
        <w:r w:rsidR="00A65ADE">
          <w:t>allow switching codes</w:t>
        </w:r>
      </w:ins>
      <w:ins w:id="78" w:author="岩下英俊" w:date="2023-12-16T14:48:00Z">
        <w:r w:rsidR="00A65ADE">
          <w:t xml:space="preserve"> </w:t>
        </w:r>
      </w:ins>
      <w:ins w:id="79" w:author="岩下英俊" w:date="2023-12-16T14:54:00Z">
        <w:r w:rsidR="00D62305">
          <w:t>based on</w:t>
        </w:r>
      </w:ins>
      <w:ins w:id="80" w:author="岩下英俊" w:date="2023-12-16T14:49:00Z">
        <w:r w:rsidR="00A65ADE">
          <w:t xml:space="preserve"> alternative type</w:t>
        </w:r>
      </w:ins>
      <w:ins w:id="81" w:author="岩下英俊" w:date="2023-12-16T14:50:00Z">
        <w:r w:rsidR="00A65ADE">
          <w:t>s</w:t>
        </w:r>
      </w:ins>
      <w:ins w:id="82" w:author="岩下英俊" w:date="2023-12-16T14:49:00Z">
        <w:r w:rsidR="00A65ADE">
          <w:t>, kind</w:t>
        </w:r>
      </w:ins>
      <w:ins w:id="83" w:author="岩下英俊" w:date="2023-12-16T14:50:00Z">
        <w:r w:rsidR="00A65ADE">
          <w:t>s</w:t>
        </w:r>
      </w:ins>
      <w:ins w:id="84" w:author="岩下英俊" w:date="2023-12-16T14:49:00Z">
        <w:r w:rsidR="00A65ADE">
          <w:t xml:space="preserve"> and ranks </w:t>
        </w:r>
      </w:ins>
      <w:ins w:id="85" w:author="岩下英俊" w:date="2023-12-01T11:42:00Z">
        <w:r>
          <w:t>(</w:t>
        </w:r>
        <w:r>
          <w:fldChar w:fldCharType="begin"/>
        </w:r>
        <w:r>
          <w:instrText xml:space="preserve"> REF _Ref152323353 \n \h </w:instrText>
        </w:r>
      </w:ins>
      <w:r>
        <w:fldChar w:fldCharType="separate"/>
      </w:r>
      <w:ins w:id="86" w:author="岩下英俊" w:date="2023-12-01T11:42:00Z">
        <w:r>
          <w:t>3.4</w:t>
        </w:r>
        <w:r>
          <w:fldChar w:fldCharType="end"/>
        </w:r>
        <w:r>
          <w:t>)</w:t>
        </w:r>
      </w:ins>
      <w:ins w:id="87" w:author="岩下英俊" w:date="2023-12-01T11:40:00Z">
        <w:r>
          <w:t>.</w:t>
        </w:r>
      </w:ins>
    </w:p>
    <w:p w14:paraId="5FFC0011" w14:textId="77777777" w:rsidR="006F36E8" w:rsidRPr="006F36E8" w:rsidRDefault="006F36E8" w:rsidP="002E29B2">
      <w:pPr>
        <w:widowControl/>
        <w:spacing w:after="180"/>
      </w:pPr>
    </w:p>
    <w:p w14:paraId="2152A5C7" w14:textId="0BB281A5" w:rsidR="00B80A44" w:rsidRPr="00B030D8" w:rsidRDefault="00EB5D39" w:rsidP="002E29B2">
      <w:pPr>
        <w:pStyle w:val="21"/>
        <w:widowControl/>
        <w:numPr>
          <w:ilvl w:val="1"/>
          <w:numId w:val="22"/>
        </w:numPr>
        <w:spacing w:before="0" w:beforeAutospacing="0"/>
      </w:pPr>
      <w:bookmarkStart w:id="88" w:name="_Ref132040872"/>
      <w:r w:rsidRPr="00B030D8">
        <w:t>GENERIC prefix</w:t>
      </w:r>
      <w:bookmarkEnd w:id="34"/>
      <w:bookmarkEnd w:id="88"/>
    </w:p>
    <w:p w14:paraId="7AAE88E6" w14:textId="6BFFD842" w:rsidR="00B80A44" w:rsidRPr="00E17479" w:rsidRDefault="00EB5664" w:rsidP="002E29B2">
      <w:pPr>
        <w:widowControl/>
        <w:spacing w:after="180"/>
      </w:pPr>
      <w:r w:rsidRPr="00E17479">
        <w:t xml:space="preserve">The GENERIC prefix of a </w:t>
      </w:r>
      <w:r w:rsidR="00ED0DF9">
        <w:t>FUNCTION or SUBROUTINE statement</w:t>
      </w:r>
      <w:r w:rsidRPr="00E17479">
        <w:t xml:space="preserve"> specifies that the subprogram is a generic subprogram. </w:t>
      </w:r>
    </w:p>
    <w:p w14:paraId="66A38871" w14:textId="2B18B0E3" w:rsidR="00EA7127" w:rsidRPr="00E17479" w:rsidRDefault="00B81527" w:rsidP="002E29B2">
      <w:pPr>
        <w:widowControl/>
        <w:spacing w:after="180"/>
      </w:pPr>
      <w:r w:rsidRPr="00E17479">
        <w:t xml:space="preserve">The </w:t>
      </w:r>
      <w:r w:rsidR="000D64D7" w:rsidRPr="000D64D7">
        <w:rPr>
          <w:i/>
        </w:rPr>
        <w:t>prefix-spec</w:t>
      </w:r>
      <w:r w:rsidR="000931E7">
        <w:t xml:space="preserve">, the </w:t>
      </w:r>
      <w:r w:rsidR="000931E7">
        <w:rPr>
          <w:i/>
          <w:iCs/>
        </w:rPr>
        <w:t>function-stmt</w:t>
      </w:r>
      <w:r w:rsidR="000931E7">
        <w:t xml:space="preserve">, and the </w:t>
      </w:r>
      <w:r w:rsidR="000931E7">
        <w:rPr>
          <w:i/>
          <w:iCs/>
        </w:rPr>
        <w:t>subroutine</w:t>
      </w:r>
      <w:r w:rsidR="000931E7" w:rsidRPr="00295B85">
        <w:rPr>
          <w:i/>
          <w:iCs/>
        </w:rPr>
        <w:t>-stmt</w:t>
      </w:r>
      <w:r w:rsidR="00240301" w:rsidRPr="00E17479">
        <w:t xml:space="preserve"> (F2023:15.6.2.1</w:t>
      </w:r>
      <w:r w:rsidR="000931E7">
        <w:t>-3</w:t>
      </w:r>
      <w:r w:rsidR="00240301" w:rsidRPr="00E17479">
        <w:t xml:space="preserve">) </w:t>
      </w:r>
      <w:r w:rsidR="000931E7">
        <w:t>are</w:t>
      </w:r>
      <w:r w:rsidR="000931E7" w:rsidRPr="00E17479">
        <w:t xml:space="preserve"> </w:t>
      </w:r>
      <w:r w:rsidR="00240301" w:rsidRPr="00E17479">
        <w:t>extended as follows</w:t>
      </w:r>
      <w:r w:rsidRPr="00E17479">
        <w:t>.</w:t>
      </w:r>
    </w:p>
    <w:p w14:paraId="2D2DDDE4" w14:textId="559932FC" w:rsidR="00B81527" w:rsidRDefault="00240301" w:rsidP="002E29B2">
      <w:pPr>
        <w:pStyle w:val="description"/>
        <w:widowControl/>
        <w:spacing w:line="240" w:lineRule="auto"/>
        <w:ind w:left="1155" w:hanging="735"/>
      </w:pPr>
      <w:r w:rsidRPr="00E17479">
        <w:rPr>
          <w:rFonts w:hint="eastAsia"/>
        </w:rPr>
        <w:t>R</w:t>
      </w:r>
      <w:r w:rsidRPr="00E17479">
        <w:t>1530</w:t>
      </w:r>
      <w:r w:rsidR="00E13484" w:rsidRPr="00E17479">
        <w:t xml:space="preserve">x  </w:t>
      </w:r>
      <w:r w:rsidRPr="00B37060">
        <w:rPr>
          <w:i/>
          <w:iCs/>
        </w:rPr>
        <w:t>prefix-spec</w:t>
      </w:r>
      <w:r w:rsidR="003E3F9B" w:rsidRPr="00E17479">
        <w:tab/>
      </w:r>
      <w:r w:rsidR="003E3F9B" w:rsidRPr="00B37060">
        <w:rPr>
          <w:b/>
          <w:bCs/>
        </w:rPr>
        <w:t>is</w:t>
      </w:r>
      <w:r w:rsidR="00210201">
        <w:t xml:space="preserve">    </w:t>
      </w:r>
      <w:r w:rsidR="00210201" w:rsidRPr="002E29B2">
        <w:rPr>
          <w:i/>
          <w:iCs/>
        </w:rPr>
        <w:t>declaration-type-spec</w:t>
      </w:r>
      <w:r w:rsidR="00210201">
        <w:tab/>
      </w:r>
      <w:r w:rsidR="00210201" w:rsidRPr="002E29B2">
        <w:rPr>
          <w:b/>
          <w:bCs/>
        </w:rPr>
        <w:t>or</w:t>
      </w:r>
      <w:r w:rsidR="00210201">
        <w:t xml:space="preserve">    ELEMENTAL</w:t>
      </w:r>
      <w:r w:rsidR="00210201">
        <w:tab/>
      </w:r>
      <w:r w:rsidR="00210201">
        <w:tab/>
      </w:r>
      <w:r w:rsidR="00210201" w:rsidRPr="002E29B2">
        <w:rPr>
          <w:b/>
          <w:bCs/>
        </w:rPr>
        <w:t>or</w:t>
      </w:r>
      <w:r w:rsidR="00210201">
        <w:t xml:space="preserve">    </w:t>
      </w:r>
      <w:r w:rsidR="00210201">
        <w:rPr>
          <w:bCs/>
        </w:rPr>
        <w:t>IMPURE</w:t>
      </w:r>
      <w:r w:rsidR="00210201">
        <w:rPr>
          <w:bCs/>
        </w:rPr>
        <w:br/>
      </w:r>
      <w:r w:rsidR="00210201">
        <w:rPr>
          <w:bCs/>
        </w:rPr>
        <w:tab/>
      </w:r>
      <w:r w:rsidR="00210201">
        <w:rPr>
          <w:bCs/>
        </w:rPr>
        <w:tab/>
      </w:r>
      <w:r w:rsidR="00210201" w:rsidRPr="002E29B2">
        <w:rPr>
          <w:b/>
        </w:rPr>
        <w:t>or</w:t>
      </w:r>
      <w:r w:rsidR="00210201">
        <w:rPr>
          <w:bCs/>
        </w:rPr>
        <w:t xml:space="preserve">    MODULE</w:t>
      </w:r>
      <w:r w:rsidR="00210201">
        <w:rPr>
          <w:bCs/>
        </w:rPr>
        <w:tab/>
      </w:r>
      <w:r w:rsidR="00210201">
        <w:rPr>
          <w:bCs/>
        </w:rPr>
        <w:tab/>
      </w:r>
      <w:r w:rsidR="00210201" w:rsidRPr="002E29B2">
        <w:rPr>
          <w:b/>
        </w:rPr>
        <w:t>or</w:t>
      </w:r>
      <w:r w:rsidR="00210201">
        <w:rPr>
          <w:bCs/>
        </w:rPr>
        <w:t xml:space="preserve">    NON_RECURSIVE</w:t>
      </w:r>
      <w:r w:rsidR="00210201">
        <w:rPr>
          <w:bCs/>
        </w:rPr>
        <w:tab/>
      </w:r>
      <w:r w:rsidR="00210201" w:rsidRPr="002E29B2">
        <w:rPr>
          <w:b/>
        </w:rPr>
        <w:t>or</w:t>
      </w:r>
      <w:r w:rsidR="00210201">
        <w:rPr>
          <w:bCs/>
        </w:rPr>
        <w:t xml:space="preserve">    PURE</w:t>
      </w:r>
      <w:r w:rsidR="00210201">
        <w:rPr>
          <w:bCs/>
        </w:rPr>
        <w:br/>
      </w:r>
      <w:r w:rsidR="00210201">
        <w:rPr>
          <w:bCs/>
        </w:rPr>
        <w:tab/>
      </w:r>
      <w:r w:rsidR="00210201">
        <w:rPr>
          <w:bCs/>
        </w:rPr>
        <w:tab/>
      </w:r>
      <w:r w:rsidR="00210201" w:rsidRPr="002E29B2">
        <w:rPr>
          <w:b/>
        </w:rPr>
        <w:t>or</w:t>
      </w:r>
      <w:r w:rsidR="00210201">
        <w:rPr>
          <w:bCs/>
        </w:rPr>
        <w:t xml:space="preserve">    RECURCIVE</w:t>
      </w:r>
      <w:r w:rsidR="00210201">
        <w:rPr>
          <w:bCs/>
        </w:rPr>
        <w:tab/>
      </w:r>
      <w:r w:rsidR="00210201">
        <w:rPr>
          <w:bCs/>
        </w:rPr>
        <w:tab/>
      </w:r>
      <w:r w:rsidR="00210201" w:rsidRPr="002E29B2">
        <w:rPr>
          <w:b/>
        </w:rPr>
        <w:t>or</w:t>
      </w:r>
      <w:r w:rsidR="00210201">
        <w:rPr>
          <w:bCs/>
        </w:rPr>
        <w:t xml:space="preserve">    SYMPLE</w:t>
      </w:r>
      <w:r w:rsidR="00210201">
        <w:rPr>
          <w:bCs/>
        </w:rPr>
        <w:tab/>
      </w:r>
      <w:r w:rsidR="00210201" w:rsidRPr="00E17479">
        <w:tab/>
      </w:r>
      <w:r w:rsidR="001D6F13" w:rsidRPr="001D6F13">
        <w:rPr>
          <w:b/>
        </w:rPr>
        <w:t>or</w:t>
      </w:r>
      <w:r w:rsidR="00210201">
        <w:t xml:space="preserve">    </w:t>
      </w:r>
      <w:r w:rsidR="007165BF" w:rsidRPr="002E29B2">
        <w:rPr>
          <w:b/>
          <w:bCs/>
        </w:rPr>
        <w:t>GENERIC</w:t>
      </w:r>
    </w:p>
    <w:p w14:paraId="7FDBF6EA" w14:textId="09C93333" w:rsidR="000931E7" w:rsidRDefault="000931E7" w:rsidP="002E29B2">
      <w:pPr>
        <w:pStyle w:val="description"/>
        <w:widowControl/>
        <w:spacing w:line="240" w:lineRule="auto"/>
        <w:ind w:left="1155" w:hanging="735"/>
      </w:pPr>
      <w:r>
        <w:t>R1533</w:t>
      </w:r>
      <w:r w:rsidR="00E13955">
        <w:t>x</w:t>
      </w:r>
      <w:r>
        <w:t xml:space="preserve">  </w:t>
      </w:r>
      <w:r w:rsidRPr="00077AC4">
        <w:rPr>
          <w:i/>
          <w:iCs/>
        </w:rPr>
        <w:t>function-stmt</w:t>
      </w:r>
      <w:r>
        <w:tab/>
      </w:r>
      <w:r>
        <w:tab/>
      </w:r>
      <w:r w:rsidRPr="00077AC4">
        <w:rPr>
          <w:b/>
          <w:bCs/>
        </w:rPr>
        <w:t>is</w:t>
      </w:r>
      <w:r>
        <w:tab/>
        <w:t xml:space="preserve">[ </w:t>
      </w:r>
      <w:r w:rsidRPr="00077AC4">
        <w:rPr>
          <w:i/>
          <w:iCs/>
        </w:rPr>
        <w:t>prefix</w:t>
      </w:r>
      <w:r>
        <w:t xml:space="preserve"> ] FUNCTION </w:t>
      </w:r>
      <w:r w:rsidRPr="002E29B2">
        <w:rPr>
          <w:b/>
          <w:bCs/>
          <w:i/>
          <w:iCs/>
        </w:rPr>
        <w:t>function-</w:t>
      </w:r>
      <w:r w:rsidR="00E13955" w:rsidRPr="002E29B2">
        <w:rPr>
          <w:b/>
          <w:bCs/>
          <w:i/>
          <w:iCs/>
        </w:rPr>
        <w:t>spec</w:t>
      </w:r>
      <w:r w:rsidR="00E13955">
        <w:br/>
      </w:r>
      <w:r w:rsidR="00E13955" w:rsidRPr="00E17479">
        <w:tab/>
      </w:r>
      <w:r w:rsidR="00E13955">
        <w:t xml:space="preserve"> </w:t>
      </w:r>
      <w:r w:rsidR="00E13955" w:rsidRPr="00E17479">
        <w:tab/>
      </w:r>
      <w:r w:rsidR="00E13955">
        <w:t xml:space="preserve"> </w:t>
      </w:r>
      <w:r w:rsidR="00E13955" w:rsidRPr="00E17479">
        <w:tab/>
      </w:r>
      <w:r w:rsidR="00210201">
        <w:tab/>
      </w:r>
      <w:r w:rsidR="00E13955">
        <w:t xml:space="preserve">  </w:t>
      </w:r>
      <w:r>
        <w:t xml:space="preserve">( [ </w:t>
      </w:r>
      <w:r w:rsidRPr="00077AC4">
        <w:rPr>
          <w:i/>
          <w:iCs/>
        </w:rPr>
        <w:t>dummy-arg-name-list</w:t>
      </w:r>
      <w:r>
        <w:t xml:space="preserve"> ] ) [ </w:t>
      </w:r>
      <w:r w:rsidRPr="00077AC4">
        <w:rPr>
          <w:i/>
          <w:iCs/>
        </w:rPr>
        <w:t>suffix</w:t>
      </w:r>
      <w:r>
        <w:t xml:space="preserve"> ]</w:t>
      </w:r>
    </w:p>
    <w:p w14:paraId="66532BB4" w14:textId="05695CFB" w:rsidR="00E13955" w:rsidRPr="00E13955" w:rsidRDefault="00E13955" w:rsidP="002E29B2">
      <w:pPr>
        <w:pStyle w:val="description"/>
        <w:widowControl/>
        <w:spacing w:line="240" w:lineRule="auto"/>
        <w:ind w:left="1155" w:hanging="735"/>
      </w:pPr>
      <w:r>
        <w:t xml:space="preserve">R1533a  </w:t>
      </w:r>
      <w:r w:rsidRPr="002E29B2">
        <w:rPr>
          <w:b/>
          <w:bCs/>
          <w:i/>
          <w:iCs/>
        </w:rPr>
        <w:t>function-spec</w:t>
      </w:r>
      <w:r>
        <w:tab/>
      </w:r>
      <w:r>
        <w:tab/>
      </w:r>
      <w:r w:rsidRPr="00077AC4">
        <w:rPr>
          <w:b/>
          <w:bCs/>
        </w:rPr>
        <w:t>is</w:t>
      </w:r>
      <w:r>
        <w:tab/>
      </w:r>
      <w:r w:rsidRPr="00077AC4">
        <w:rPr>
          <w:i/>
          <w:iCs/>
        </w:rPr>
        <w:t>function-name</w:t>
      </w:r>
      <w:r>
        <w:br/>
      </w:r>
      <w:r w:rsidRPr="00E17479">
        <w:tab/>
      </w:r>
      <w:r>
        <w:t xml:space="preserve"> </w:t>
      </w:r>
      <w:r w:rsidRPr="00E17479">
        <w:tab/>
      </w:r>
      <w:r>
        <w:t xml:space="preserve"> </w:t>
      </w:r>
      <w:r w:rsidRPr="00E17479">
        <w:tab/>
      </w:r>
      <w:r w:rsidRPr="00077AC4">
        <w:rPr>
          <w:b/>
          <w:bCs/>
        </w:rPr>
        <w:t>or</w:t>
      </w:r>
      <w:r>
        <w:tab/>
      </w:r>
      <w:r w:rsidRPr="002E29B2">
        <w:rPr>
          <w:b/>
          <w:bCs/>
          <w:i/>
          <w:iCs/>
        </w:rPr>
        <w:t>generic-spec</w:t>
      </w:r>
    </w:p>
    <w:p w14:paraId="34D711A2" w14:textId="151BFCD6" w:rsidR="00077AC4" w:rsidRDefault="00077AC4" w:rsidP="002E29B2">
      <w:pPr>
        <w:pStyle w:val="description"/>
        <w:widowControl/>
        <w:spacing w:line="240" w:lineRule="auto"/>
        <w:ind w:left="1155" w:hanging="735"/>
      </w:pPr>
      <w:r w:rsidRPr="00E17479">
        <w:t xml:space="preserve">Constraint: </w:t>
      </w:r>
      <w:r>
        <w:t xml:space="preserve">The </w:t>
      </w:r>
      <w:r w:rsidRPr="00BF30F2">
        <w:rPr>
          <w:i/>
          <w:iCs/>
        </w:rPr>
        <w:t>function-spec</w:t>
      </w:r>
      <w:r>
        <w:t xml:space="preserve"> shall be </w:t>
      </w:r>
      <w:r w:rsidRPr="00BF30F2">
        <w:rPr>
          <w:i/>
          <w:iCs/>
        </w:rPr>
        <w:t>generic-spec</w:t>
      </w:r>
      <w:r>
        <w:t xml:space="preserve"> i</w:t>
      </w:r>
      <w:r w:rsidRPr="00E17479">
        <w:t>f the GENERIC prefix appears in</w:t>
      </w:r>
      <w:r>
        <w:t xml:space="preserve"> </w:t>
      </w:r>
      <w:r w:rsidR="005B4A49">
        <w:t xml:space="preserve">the </w:t>
      </w:r>
      <w:r w:rsidR="005B4A49">
        <w:rPr>
          <w:i/>
          <w:iCs/>
        </w:rPr>
        <w:t>prefix</w:t>
      </w:r>
      <w:r w:rsidR="005B4A49" w:rsidRPr="00295B85">
        <w:t xml:space="preserve"> and</w:t>
      </w:r>
      <w:r>
        <w:t xml:space="preserve"> shall be </w:t>
      </w:r>
      <w:r w:rsidRPr="00BF30F2">
        <w:rPr>
          <w:i/>
          <w:iCs/>
        </w:rPr>
        <w:t>function-name</w:t>
      </w:r>
      <w:r>
        <w:t xml:space="preserve"> otherwise. </w:t>
      </w:r>
    </w:p>
    <w:p w14:paraId="143B8531" w14:textId="77B2A02F" w:rsidR="000931E7" w:rsidRDefault="000931E7" w:rsidP="002E29B2">
      <w:pPr>
        <w:pStyle w:val="description"/>
        <w:widowControl/>
        <w:spacing w:line="240" w:lineRule="auto"/>
        <w:ind w:left="1155" w:hanging="735"/>
      </w:pPr>
      <w:r>
        <w:t>R1538</w:t>
      </w:r>
      <w:r w:rsidR="00E13955">
        <w:t>x</w:t>
      </w:r>
      <w:r>
        <w:t xml:space="preserve"> </w:t>
      </w:r>
      <w:r w:rsidR="00E13955">
        <w:t xml:space="preserve"> </w:t>
      </w:r>
      <w:r w:rsidRPr="00077AC4">
        <w:rPr>
          <w:i/>
          <w:iCs/>
        </w:rPr>
        <w:t>subroutine-stmt</w:t>
      </w:r>
      <w:r w:rsidR="00210201">
        <w:rPr>
          <w:i/>
          <w:iCs/>
        </w:rPr>
        <w:tab/>
      </w:r>
      <w:r w:rsidR="00E13955" w:rsidRPr="00E17479">
        <w:tab/>
      </w:r>
      <w:r w:rsidRPr="00077AC4">
        <w:rPr>
          <w:b/>
          <w:bCs/>
        </w:rPr>
        <w:t>is</w:t>
      </w:r>
      <w:r w:rsidR="00E13955" w:rsidRPr="00E17479">
        <w:tab/>
      </w:r>
      <w:r w:rsidR="00E13955">
        <w:t xml:space="preserve"> </w:t>
      </w:r>
      <w:r>
        <w:t xml:space="preserve">[ </w:t>
      </w:r>
      <w:r w:rsidRPr="00077AC4">
        <w:rPr>
          <w:i/>
          <w:iCs/>
        </w:rPr>
        <w:t>prefix</w:t>
      </w:r>
      <w:r>
        <w:t xml:space="preserve"> ] SUBROUTINE </w:t>
      </w:r>
      <w:r w:rsidRPr="002E29B2">
        <w:rPr>
          <w:b/>
          <w:bCs/>
          <w:i/>
          <w:iCs/>
        </w:rPr>
        <w:t>subroutine-</w:t>
      </w:r>
      <w:r w:rsidR="00E13955" w:rsidRPr="002E29B2">
        <w:rPr>
          <w:b/>
          <w:bCs/>
          <w:i/>
          <w:iCs/>
        </w:rPr>
        <w:t>spec</w:t>
      </w:r>
      <w:r w:rsidR="00E13955">
        <w:br/>
      </w:r>
      <w:r w:rsidR="00E13955" w:rsidRPr="00E17479">
        <w:tab/>
      </w:r>
      <w:r w:rsidR="00E13955">
        <w:t xml:space="preserve"> </w:t>
      </w:r>
      <w:r w:rsidR="00E13955" w:rsidRPr="00E17479">
        <w:tab/>
      </w:r>
      <w:r w:rsidR="00E13955">
        <w:t xml:space="preserve"> </w:t>
      </w:r>
      <w:r w:rsidR="00210201">
        <w:tab/>
      </w:r>
      <w:r w:rsidR="00E13955" w:rsidRPr="00E17479">
        <w:tab/>
      </w:r>
      <w:r w:rsidR="00E13955">
        <w:t xml:space="preserve">  </w:t>
      </w:r>
      <w:r>
        <w:t xml:space="preserve">[ ( [ </w:t>
      </w:r>
      <w:r w:rsidRPr="00077AC4">
        <w:rPr>
          <w:i/>
          <w:iCs/>
        </w:rPr>
        <w:t>dummy-arg-list</w:t>
      </w:r>
      <w:r>
        <w:t xml:space="preserve"> ] ) [ </w:t>
      </w:r>
      <w:r w:rsidRPr="00077AC4">
        <w:rPr>
          <w:i/>
          <w:iCs/>
        </w:rPr>
        <w:t>proc-language-binding-spec</w:t>
      </w:r>
      <w:r>
        <w:t xml:space="preserve"> ] ]</w:t>
      </w:r>
    </w:p>
    <w:p w14:paraId="2F265314" w14:textId="28362F5B" w:rsidR="005B4A49" w:rsidRPr="00295B85" w:rsidRDefault="005B4A49" w:rsidP="002E29B2">
      <w:pPr>
        <w:pStyle w:val="description"/>
        <w:widowControl/>
        <w:spacing w:line="240" w:lineRule="auto"/>
        <w:ind w:left="1155" w:hanging="735"/>
        <w:rPr>
          <w:i/>
          <w:iCs/>
        </w:rPr>
      </w:pPr>
      <w:r w:rsidRPr="00E17479">
        <w:t xml:space="preserve">Constraint: </w:t>
      </w:r>
      <w:r>
        <w:t xml:space="preserve">If </w:t>
      </w:r>
      <w:r w:rsidRPr="00E17479">
        <w:t>the GENERIC prefix appears in</w:t>
      </w:r>
      <w:r>
        <w:t xml:space="preserve"> the </w:t>
      </w:r>
      <w:r>
        <w:rPr>
          <w:i/>
          <w:iCs/>
        </w:rPr>
        <w:t>prefix</w:t>
      </w:r>
      <w:r>
        <w:t>,</w:t>
      </w:r>
      <w:r w:rsidRPr="00295B85">
        <w:t xml:space="preserve"> </w:t>
      </w:r>
      <w:r>
        <w:t xml:space="preserve">the </w:t>
      </w:r>
      <w:r w:rsidRPr="00077AC4">
        <w:rPr>
          <w:i/>
          <w:iCs/>
        </w:rPr>
        <w:t>proc-language-binding-spec</w:t>
      </w:r>
      <w:r>
        <w:t xml:space="preserve"> shall not appear. </w:t>
      </w:r>
    </w:p>
    <w:p w14:paraId="5FF4C283" w14:textId="5581239E" w:rsidR="00E13955" w:rsidRPr="00E13955" w:rsidRDefault="00E13955" w:rsidP="002E29B2">
      <w:pPr>
        <w:pStyle w:val="description"/>
        <w:widowControl/>
        <w:spacing w:line="240" w:lineRule="auto"/>
        <w:ind w:left="1155" w:hanging="735"/>
      </w:pPr>
      <w:r>
        <w:t>R153</w:t>
      </w:r>
      <w:r w:rsidR="00077AC4">
        <w:t>8</w:t>
      </w:r>
      <w:r>
        <w:t xml:space="preserve">a  </w:t>
      </w:r>
      <w:r w:rsidR="00077AC4" w:rsidRPr="002E29B2">
        <w:rPr>
          <w:b/>
          <w:bCs/>
          <w:i/>
          <w:iCs/>
        </w:rPr>
        <w:t>subroutine</w:t>
      </w:r>
      <w:r w:rsidRPr="002E29B2">
        <w:rPr>
          <w:b/>
          <w:bCs/>
          <w:i/>
          <w:iCs/>
        </w:rPr>
        <w:t>-spec</w:t>
      </w:r>
      <w:r w:rsidR="00210201">
        <w:tab/>
      </w:r>
      <w:r w:rsidRPr="00295B85">
        <w:rPr>
          <w:b/>
          <w:bCs/>
        </w:rPr>
        <w:t>is</w:t>
      </w:r>
      <w:r>
        <w:tab/>
      </w:r>
      <w:r w:rsidR="00077AC4">
        <w:rPr>
          <w:i/>
          <w:iCs/>
        </w:rPr>
        <w:t>subroutine</w:t>
      </w:r>
      <w:r w:rsidRPr="00295B85">
        <w:rPr>
          <w:i/>
          <w:iCs/>
        </w:rPr>
        <w:t>-name</w:t>
      </w:r>
      <w:r>
        <w:br/>
      </w:r>
      <w:r w:rsidRPr="00E17479">
        <w:tab/>
      </w:r>
      <w:r>
        <w:t xml:space="preserve"> </w:t>
      </w:r>
      <w:r w:rsidRPr="00E17479">
        <w:tab/>
      </w:r>
      <w:r>
        <w:t xml:space="preserve"> </w:t>
      </w:r>
      <w:r w:rsidRPr="00E17479">
        <w:tab/>
      </w:r>
      <w:r w:rsidRPr="00295B85">
        <w:rPr>
          <w:b/>
          <w:bCs/>
        </w:rPr>
        <w:t>or</w:t>
      </w:r>
      <w:r>
        <w:tab/>
      </w:r>
      <w:r w:rsidRPr="002E29B2">
        <w:rPr>
          <w:b/>
          <w:bCs/>
          <w:i/>
          <w:iCs/>
        </w:rPr>
        <w:t>generic-spec</w:t>
      </w:r>
    </w:p>
    <w:p w14:paraId="625527EF" w14:textId="4FBD8C8F" w:rsidR="008215DC" w:rsidRDefault="005B4A49" w:rsidP="009E0B2C">
      <w:pPr>
        <w:pStyle w:val="description"/>
        <w:widowControl/>
        <w:spacing w:line="240" w:lineRule="auto"/>
        <w:ind w:left="1155" w:hanging="735"/>
        <w:rPr>
          <w:ins w:id="89" w:author="岩下英俊" w:date="2023-12-18T18:06:00Z"/>
        </w:rPr>
      </w:pPr>
      <w:r w:rsidRPr="00E17479">
        <w:t xml:space="preserve">Constraint: </w:t>
      </w:r>
      <w:r>
        <w:t xml:space="preserve">The </w:t>
      </w:r>
      <w:r>
        <w:rPr>
          <w:i/>
          <w:iCs/>
        </w:rPr>
        <w:t>subroutine</w:t>
      </w:r>
      <w:r w:rsidRPr="00295B85">
        <w:rPr>
          <w:i/>
          <w:iCs/>
        </w:rPr>
        <w:t>-spec</w:t>
      </w:r>
      <w:r>
        <w:t xml:space="preserve"> shall be </w:t>
      </w:r>
      <w:r w:rsidRPr="00295B85">
        <w:rPr>
          <w:i/>
          <w:iCs/>
        </w:rPr>
        <w:t>generic-spec</w:t>
      </w:r>
      <w:r>
        <w:t xml:space="preserve"> i</w:t>
      </w:r>
      <w:r w:rsidRPr="00E17479">
        <w:t>f the GENERIC prefix appears in</w:t>
      </w:r>
      <w:r>
        <w:t xml:space="preserve"> the </w:t>
      </w:r>
      <w:r>
        <w:rPr>
          <w:i/>
          <w:iCs/>
        </w:rPr>
        <w:t>prefix</w:t>
      </w:r>
      <w:r w:rsidRPr="00295B85">
        <w:t xml:space="preserve"> and</w:t>
      </w:r>
      <w:r>
        <w:t xml:space="preserve"> shall be </w:t>
      </w:r>
      <w:r>
        <w:rPr>
          <w:i/>
          <w:iCs/>
        </w:rPr>
        <w:t>subroutine</w:t>
      </w:r>
      <w:r w:rsidRPr="00295B85">
        <w:rPr>
          <w:i/>
          <w:iCs/>
        </w:rPr>
        <w:t>-name</w:t>
      </w:r>
      <w:r>
        <w:t xml:space="preserve"> otherwise. </w:t>
      </w:r>
    </w:p>
    <w:p w14:paraId="1F7909D0" w14:textId="73AD7B33" w:rsidR="00FD19C5" w:rsidRPr="007002EA" w:rsidRDefault="00FD19C5" w:rsidP="00FD19C5">
      <w:pPr>
        <w:rPr>
          <w:ins w:id="90" w:author="岩下英俊" w:date="2023-12-18T18:06:00Z"/>
          <w:b/>
          <w:bCs/>
        </w:rPr>
      </w:pPr>
      <w:ins w:id="91" w:author="岩下英俊" w:date="2023-12-18T18:06:00Z">
        <w:r w:rsidRPr="007002EA">
          <w:rPr>
            <w:b/>
            <w:bCs/>
          </w:rPr>
          <w:t xml:space="preserve">Alternative </w:t>
        </w:r>
      </w:ins>
      <w:ins w:id="92" w:author="岩下英俊" w:date="2023-12-22T19:02:00Z">
        <w:r w:rsidR="000D6D73">
          <w:rPr>
            <w:b/>
            <w:bCs/>
          </w:rPr>
          <w:t>P</w:t>
        </w:r>
      </w:ins>
      <w:ins w:id="93" w:author="岩下英俊" w:date="2023-12-18T18:06:00Z">
        <w:r w:rsidRPr="007002EA">
          <w:rPr>
            <w:b/>
            <w:bCs/>
          </w:rPr>
          <w:t>roposal</w:t>
        </w:r>
      </w:ins>
      <w:ins w:id="94" w:author="岩下英俊" w:date="2023-12-22T17:53:00Z">
        <w:r w:rsidR="00A60C86">
          <w:rPr>
            <w:b/>
            <w:bCs/>
          </w:rPr>
          <w:t xml:space="preserve"> 1</w:t>
        </w:r>
      </w:ins>
    </w:p>
    <w:p w14:paraId="017A2E3C" w14:textId="123DE66F" w:rsidR="00FD19C5" w:rsidRDefault="00FD19C5" w:rsidP="00033CAA">
      <w:pPr>
        <w:ind w:leftChars="100" w:left="210"/>
        <w:rPr>
          <w:ins w:id="95" w:author="岩下英俊" w:date="2023-12-18T18:06:00Z"/>
        </w:rPr>
      </w:pPr>
      <w:ins w:id="96" w:author="岩下英俊" w:date="2023-12-18T18:06:00Z">
        <w:r>
          <w:rPr>
            <w:rFonts w:hint="eastAsia"/>
          </w:rPr>
          <w:t>C</w:t>
        </w:r>
        <w:r>
          <w:t xml:space="preserve">hange every </w:t>
        </w:r>
        <w:r w:rsidRPr="007002EA">
          <w:rPr>
            <w:b/>
            <w:bCs/>
            <w:i/>
            <w:iCs/>
          </w:rPr>
          <w:t>generic-spec</w:t>
        </w:r>
        <w:r>
          <w:t xml:space="preserve"> in R1553a, R1538a, and the two Constraints to </w:t>
        </w:r>
        <w:r w:rsidRPr="007002EA">
          <w:rPr>
            <w:b/>
            <w:bCs/>
            <w:i/>
            <w:iCs/>
          </w:rPr>
          <w:t>generic-name</w:t>
        </w:r>
        <w:r>
          <w:t xml:space="preserve">.  That is, OPERATOR ( </w:t>
        </w:r>
        <w:r w:rsidRPr="007002EA">
          <w:rPr>
            <w:i/>
            <w:iCs/>
          </w:rPr>
          <w:t>defined-operator</w:t>
        </w:r>
        <w:r>
          <w:t xml:space="preserve"> ), ASSIGNMENT ( = ), or </w:t>
        </w:r>
        <w:r w:rsidRPr="007002EA">
          <w:rPr>
            <w:i/>
            <w:iCs/>
          </w:rPr>
          <w:t>defined-i/o-generic-spec</w:t>
        </w:r>
        <w:r>
          <w:t xml:space="preserve"> is not allowed as </w:t>
        </w:r>
        <w:r w:rsidRPr="007002EA">
          <w:rPr>
            <w:i/>
            <w:iCs/>
          </w:rPr>
          <w:t>function-</w:t>
        </w:r>
        <w:r>
          <w:t xml:space="preserve"> or </w:t>
        </w:r>
        <w:r w:rsidRPr="007002EA">
          <w:rPr>
            <w:i/>
            <w:iCs/>
          </w:rPr>
          <w:t>subroutine-spec</w:t>
        </w:r>
        <w:r>
          <w:t xml:space="preserve"> in </w:t>
        </w:r>
        <w:r w:rsidRPr="007002EA">
          <w:rPr>
            <w:i/>
            <w:iCs/>
          </w:rPr>
          <w:t>function-</w:t>
        </w:r>
        <w:r>
          <w:t xml:space="preserve"> or </w:t>
        </w:r>
        <w:r w:rsidRPr="007002EA">
          <w:rPr>
            <w:i/>
            <w:iCs/>
          </w:rPr>
          <w:t>subroutine-</w:t>
        </w:r>
        <w:r>
          <w:rPr>
            <w:i/>
            <w:iCs/>
          </w:rPr>
          <w:t>stmt</w:t>
        </w:r>
        <w:r>
          <w:t>.</w:t>
        </w:r>
      </w:ins>
    </w:p>
    <w:p w14:paraId="474C53B7" w14:textId="35C6C8B9" w:rsidR="00FD19C5" w:rsidRDefault="00FD19C5" w:rsidP="00033CAA">
      <w:pPr>
        <w:ind w:leftChars="100" w:left="210"/>
        <w:rPr>
          <w:ins w:id="97" w:author="岩下英俊" w:date="2023-12-18T18:06:00Z"/>
        </w:rPr>
      </w:pPr>
      <w:ins w:id="98" w:author="岩下英俊" w:date="2023-12-18T18:06:00Z">
        <w:r>
          <w:rPr>
            <w:rFonts w:hint="eastAsia"/>
          </w:rPr>
          <w:t>N</w:t>
        </w:r>
        <w:r>
          <w:t xml:space="preserve">ote that this is not a functional decline. To associate a generic procedure with a </w:t>
        </w:r>
        <w:proofErr w:type="gramStart"/>
        <w:r w:rsidRPr="007002EA">
          <w:rPr>
            <w:i/>
            <w:iCs/>
          </w:rPr>
          <w:t>generic-spec</w:t>
        </w:r>
        <w:proofErr w:type="gramEnd"/>
        <w:r>
          <w:t xml:space="preserve">, the programmer can use a generic interface block, </w:t>
        </w:r>
        <w:r>
          <w:rPr>
            <w:rFonts w:hint="eastAsia"/>
          </w:rPr>
          <w:t>a</w:t>
        </w:r>
        <w:r>
          <w:t xml:space="preserve">s shown in </w:t>
        </w:r>
      </w:ins>
      <w:ins w:id="99" w:author="岩下英俊" w:date="2023-12-22T17:58:00Z">
        <w:r w:rsidR="00A60C86">
          <w:t xml:space="preserve">NOTE 3 and </w:t>
        </w:r>
      </w:ins>
      <w:ins w:id="100" w:author="岩下英俊" w:date="2023-12-18T18:06:00Z">
        <w:r>
          <w:t>3.3.</w:t>
        </w:r>
      </w:ins>
    </w:p>
    <w:p w14:paraId="0DC5BC14" w14:textId="77777777" w:rsidR="00FD19C5" w:rsidRPr="00FD19C5" w:rsidRDefault="00FD19C5" w:rsidP="009E0B2C">
      <w:pPr>
        <w:pStyle w:val="description"/>
        <w:widowControl/>
        <w:spacing w:line="240" w:lineRule="auto"/>
        <w:ind w:left="1155" w:hanging="735"/>
        <w:rPr>
          <w:ins w:id="101" w:author="岩下英俊" w:date="2023-12-18T00:57:00Z"/>
        </w:rPr>
      </w:pPr>
    </w:p>
    <w:p w14:paraId="05727291" w14:textId="18FB9513" w:rsidR="005A0EC4" w:rsidRPr="00E17479" w:rsidRDefault="003E3F9B" w:rsidP="002E29B2">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3E3F9B" w14:paraId="12BD3A91" w14:textId="77777777" w:rsidTr="005A0EC4">
        <w:tc>
          <w:tcPr>
            <w:tcW w:w="9776" w:type="dxa"/>
          </w:tcPr>
          <w:p w14:paraId="6D54EBBC" w14:textId="4D890B66" w:rsidR="003E3F9B" w:rsidRPr="00E17479" w:rsidRDefault="00BA37BF" w:rsidP="002E29B2">
            <w:pPr>
              <w:widowControl/>
              <w:spacing w:after="180"/>
            </w:pPr>
            <w:r>
              <w:br/>
            </w:r>
            <w:r w:rsidR="000F6E7F" w:rsidRPr="00E17479">
              <w:t>The following is a</w:t>
            </w:r>
            <w:r w:rsidR="003E3F9B" w:rsidRPr="00E17479">
              <w:t xml:space="preserve">n example of </w:t>
            </w:r>
            <w:r w:rsidR="009020CB" w:rsidRPr="00E17479">
              <w:t xml:space="preserve">a module that has </w:t>
            </w:r>
            <w:r w:rsidR="003E3F9B" w:rsidRPr="00E17479">
              <w:t>generic function</w:t>
            </w:r>
            <w:r w:rsidR="009020CB" w:rsidRPr="00E17479">
              <w:t xml:space="preserve"> subprograms</w:t>
            </w:r>
            <w:r w:rsidR="003E3F9B" w:rsidRPr="00E17479">
              <w:t xml:space="preserve"> </w:t>
            </w:r>
            <w:r w:rsidR="009020CB" w:rsidRPr="00E17479">
              <w:t>as the module subprograms</w:t>
            </w:r>
            <w:r w:rsidR="003E3F9B" w:rsidRPr="00E17479">
              <w:t>.</w:t>
            </w:r>
          </w:p>
          <w:p w14:paraId="2D291FD0" w14:textId="0357DCC5" w:rsidR="00322A9E" w:rsidRPr="00DB022E" w:rsidRDefault="00322A9E" w:rsidP="002E29B2">
            <w:pPr>
              <w:pStyle w:val="program"/>
              <w:widowControl/>
              <w:spacing w:line="240" w:lineRule="auto"/>
              <w:ind w:left="441"/>
            </w:pPr>
            <w:r w:rsidRPr="00DB022E">
              <w:t xml:space="preserve">MODULE </w:t>
            </w:r>
            <w:r w:rsidR="00AB2629">
              <w:t>M_</w:t>
            </w:r>
            <w:r w:rsidRPr="00DB022E">
              <w:t>ABSMAX</w:t>
            </w:r>
          </w:p>
          <w:p w14:paraId="1DB62929" w14:textId="77777777" w:rsidR="00322A9E" w:rsidRPr="00DB022E" w:rsidRDefault="00322A9E" w:rsidP="002E29B2">
            <w:pPr>
              <w:pStyle w:val="program"/>
              <w:widowControl/>
              <w:spacing w:line="240" w:lineRule="auto"/>
              <w:ind w:left="441"/>
            </w:pPr>
          </w:p>
          <w:p w14:paraId="7055BF04" w14:textId="77777777" w:rsidR="00322A9E" w:rsidRPr="00DB022E" w:rsidRDefault="00322A9E" w:rsidP="002E29B2">
            <w:pPr>
              <w:pStyle w:val="program"/>
              <w:widowControl/>
              <w:spacing w:line="240" w:lineRule="auto"/>
              <w:ind w:left="441"/>
            </w:pPr>
            <w:r w:rsidRPr="00DB022E">
              <w:t>CONTAINS</w:t>
            </w:r>
          </w:p>
          <w:p w14:paraId="248DF457" w14:textId="77777777" w:rsidR="00322A9E" w:rsidRPr="00DB022E" w:rsidRDefault="00322A9E" w:rsidP="002E29B2">
            <w:pPr>
              <w:pStyle w:val="program"/>
              <w:widowControl/>
              <w:spacing w:line="240" w:lineRule="auto"/>
              <w:ind w:left="441"/>
            </w:pPr>
          </w:p>
          <w:p w14:paraId="74E3790E" w14:textId="77777777" w:rsidR="00322A9E" w:rsidRPr="00DB022E" w:rsidRDefault="00322A9E" w:rsidP="002E29B2">
            <w:pPr>
              <w:pStyle w:val="program"/>
              <w:widowControl/>
              <w:spacing w:line="240" w:lineRule="auto"/>
              <w:ind w:left="441"/>
            </w:pPr>
            <w:r w:rsidRPr="00DB022E">
              <w:t xml:space="preserve">  GENERIC FUNCTION ABSMAX(X) RESULT(Y)</w:t>
            </w:r>
          </w:p>
          <w:p w14:paraId="55A80AEA" w14:textId="790146A1" w:rsidR="00322A9E" w:rsidRPr="00DB022E" w:rsidRDefault="00322A9E" w:rsidP="002E29B2">
            <w:pPr>
              <w:pStyle w:val="program"/>
              <w:widowControl/>
              <w:spacing w:line="240" w:lineRule="auto"/>
              <w:ind w:left="441"/>
            </w:pPr>
            <w:r w:rsidRPr="00DB022E">
              <w:t xml:space="preserve">    </w:t>
            </w:r>
            <w:r w:rsidR="00592B56" w:rsidRPr="00DB022E">
              <w:t>TYPE(</w:t>
            </w:r>
            <w:r w:rsidRPr="00DB022E">
              <w:t>INTEGER</w:t>
            </w:r>
            <w:r w:rsidR="00592B56" w:rsidRPr="00DB022E">
              <w:t>,REAL</w:t>
            </w:r>
            <w:r w:rsidR="00B23804" w:rsidRPr="00DB022E">
              <w:t>,DOUBLE PRECISION</w:t>
            </w:r>
            <w:r w:rsidR="00592B56" w:rsidRPr="00DB022E">
              <w:t>)</w:t>
            </w:r>
            <w:r w:rsidRPr="00DB022E">
              <w:t xml:space="preserve"> :: X(:)</w:t>
            </w:r>
          </w:p>
          <w:p w14:paraId="2AB7A487" w14:textId="6F8AA155" w:rsidR="00322A9E" w:rsidRPr="00DB022E" w:rsidRDefault="00322A9E" w:rsidP="002E29B2">
            <w:pPr>
              <w:pStyle w:val="program"/>
              <w:widowControl/>
              <w:spacing w:line="240" w:lineRule="auto"/>
              <w:ind w:left="441"/>
            </w:pPr>
            <w:r w:rsidRPr="00DB022E">
              <w:t xml:space="preserve">    </w:t>
            </w:r>
            <w:r w:rsidR="00592B56" w:rsidRPr="00DB022E">
              <w:t>TYPEOF(X)</w:t>
            </w:r>
            <w:r w:rsidRPr="00DB022E">
              <w:t xml:space="preserve"> :: Y</w:t>
            </w:r>
          </w:p>
          <w:p w14:paraId="19A41E71" w14:textId="77777777" w:rsidR="000F38F7" w:rsidRPr="00DB022E" w:rsidRDefault="000F38F7" w:rsidP="002E29B2">
            <w:pPr>
              <w:pStyle w:val="program"/>
              <w:widowControl/>
              <w:spacing w:line="240" w:lineRule="auto"/>
              <w:ind w:left="441"/>
            </w:pPr>
          </w:p>
          <w:p w14:paraId="622F89A3" w14:textId="77777777" w:rsidR="00322A9E" w:rsidRPr="00DB022E" w:rsidRDefault="00322A9E" w:rsidP="002E29B2">
            <w:pPr>
              <w:pStyle w:val="program"/>
              <w:widowControl/>
              <w:spacing w:line="240" w:lineRule="auto"/>
              <w:ind w:left="441"/>
            </w:pPr>
            <w:r w:rsidRPr="00DB022E">
              <w:t xml:space="preserve">    Y = MAXVAL(ABS(X))</w:t>
            </w:r>
          </w:p>
          <w:p w14:paraId="6914FB78" w14:textId="38DF9F42" w:rsidR="000F38F7" w:rsidRPr="00DB022E" w:rsidRDefault="000F38F7" w:rsidP="002E29B2">
            <w:pPr>
              <w:pStyle w:val="program"/>
              <w:widowControl/>
              <w:spacing w:line="240" w:lineRule="auto"/>
              <w:ind w:left="441"/>
            </w:pPr>
            <w:r w:rsidRPr="00DB022E">
              <w:rPr>
                <w:rFonts w:hint="eastAsia"/>
              </w:rPr>
              <w:t xml:space="preserve"> </w:t>
            </w:r>
            <w:r w:rsidRPr="00DB022E">
              <w:t xml:space="preserve">   RETURN</w:t>
            </w:r>
          </w:p>
          <w:p w14:paraId="54C00DB4" w14:textId="77777777" w:rsidR="00322A9E" w:rsidRPr="00DB022E" w:rsidRDefault="00322A9E" w:rsidP="002E29B2">
            <w:pPr>
              <w:pStyle w:val="program"/>
              <w:widowControl/>
              <w:spacing w:line="240" w:lineRule="auto"/>
              <w:ind w:left="441"/>
            </w:pPr>
            <w:r w:rsidRPr="00DB022E">
              <w:t xml:space="preserve">  END FUNCTION ABSMAX</w:t>
            </w:r>
          </w:p>
          <w:p w14:paraId="66DA83E9" w14:textId="77777777" w:rsidR="00322A9E" w:rsidRPr="00DB022E" w:rsidRDefault="00322A9E" w:rsidP="002E29B2">
            <w:pPr>
              <w:pStyle w:val="program"/>
              <w:widowControl/>
              <w:spacing w:line="240" w:lineRule="auto"/>
              <w:ind w:left="441"/>
            </w:pPr>
          </w:p>
          <w:p w14:paraId="68037375" w14:textId="77777777" w:rsidR="00322A9E" w:rsidRPr="00DB022E" w:rsidRDefault="00322A9E" w:rsidP="002E29B2">
            <w:pPr>
              <w:pStyle w:val="program"/>
              <w:widowControl/>
              <w:spacing w:line="240" w:lineRule="auto"/>
              <w:ind w:left="441"/>
            </w:pPr>
            <w:r w:rsidRPr="00DB022E">
              <w:t xml:space="preserve">  GENERIC FUNCTION ABSMAX(X) RESULT(Y)</w:t>
            </w:r>
          </w:p>
          <w:p w14:paraId="67714C55" w14:textId="4E7B286A" w:rsidR="00322A9E" w:rsidRPr="00DB022E" w:rsidRDefault="00322A9E" w:rsidP="002E29B2">
            <w:pPr>
              <w:pStyle w:val="program"/>
              <w:widowControl/>
              <w:spacing w:line="240" w:lineRule="auto"/>
              <w:ind w:left="441"/>
            </w:pPr>
            <w:r w:rsidRPr="00DB022E">
              <w:t xml:space="preserve">    </w:t>
            </w:r>
            <w:r w:rsidR="00800650" w:rsidRPr="00DB022E">
              <w:t>COMPLEX</w:t>
            </w:r>
            <w:r w:rsidRPr="00DB022E">
              <w:t xml:space="preserve"> :: X(:)</w:t>
            </w:r>
          </w:p>
          <w:p w14:paraId="008A4A40" w14:textId="77777777" w:rsidR="00322A9E" w:rsidRPr="00DB022E" w:rsidRDefault="00322A9E" w:rsidP="002E29B2">
            <w:pPr>
              <w:pStyle w:val="program"/>
              <w:widowControl/>
              <w:spacing w:line="240" w:lineRule="auto"/>
              <w:ind w:left="441"/>
            </w:pPr>
            <w:r w:rsidRPr="00DB022E">
              <w:t xml:space="preserve">    REAL :: Y</w:t>
            </w:r>
          </w:p>
          <w:p w14:paraId="0C568DA9" w14:textId="77777777" w:rsidR="000F38F7" w:rsidRPr="00DB022E" w:rsidRDefault="000F38F7" w:rsidP="002E29B2">
            <w:pPr>
              <w:pStyle w:val="program"/>
              <w:widowControl/>
              <w:spacing w:line="240" w:lineRule="auto"/>
              <w:ind w:left="441"/>
            </w:pPr>
          </w:p>
          <w:p w14:paraId="544F25E8" w14:textId="77777777" w:rsidR="00322A9E" w:rsidRPr="00DB022E" w:rsidRDefault="00322A9E" w:rsidP="002E29B2">
            <w:pPr>
              <w:pStyle w:val="program"/>
              <w:widowControl/>
              <w:spacing w:line="240" w:lineRule="auto"/>
              <w:ind w:left="441"/>
            </w:pPr>
            <w:r w:rsidRPr="00DB022E">
              <w:t xml:space="preserve">    Y = MAXVAL(ABS(X))</w:t>
            </w:r>
          </w:p>
          <w:p w14:paraId="3368241E" w14:textId="05850F9D" w:rsidR="000F38F7" w:rsidRPr="00DB022E" w:rsidRDefault="000F38F7" w:rsidP="002E29B2">
            <w:pPr>
              <w:pStyle w:val="program"/>
              <w:widowControl/>
              <w:spacing w:line="240" w:lineRule="auto"/>
              <w:ind w:left="441"/>
            </w:pPr>
            <w:r w:rsidRPr="00DB022E">
              <w:rPr>
                <w:rFonts w:hint="eastAsia"/>
              </w:rPr>
              <w:t xml:space="preserve"> </w:t>
            </w:r>
            <w:r w:rsidRPr="00DB022E">
              <w:t xml:space="preserve">   RETURN</w:t>
            </w:r>
          </w:p>
          <w:p w14:paraId="7B6E1902" w14:textId="77777777" w:rsidR="00322A9E" w:rsidRPr="00DB022E" w:rsidRDefault="00322A9E" w:rsidP="002E29B2">
            <w:pPr>
              <w:pStyle w:val="program"/>
              <w:widowControl/>
              <w:spacing w:line="240" w:lineRule="auto"/>
              <w:ind w:left="441"/>
            </w:pPr>
            <w:r w:rsidRPr="00DB022E">
              <w:t xml:space="preserve">  END FUNCTION ABSMAX</w:t>
            </w:r>
          </w:p>
          <w:p w14:paraId="49C26454" w14:textId="77777777" w:rsidR="00322A9E" w:rsidRPr="00DB022E" w:rsidRDefault="00322A9E" w:rsidP="002E29B2">
            <w:pPr>
              <w:pStyle w:val="program"/>
              <w:widowControl/>
              <w:spacing w:line="240" w:lineRule="auto"/>
              <w:ind w:left="441"/>
            </w:pPr>
          </w:p>
          <w:p w14:paraId="066DE1A8" w14:textId="4DA84BC3" w:rsidR="00EC12AA" w:rsidRDefault="00322A9E" w:rsidP="002E29B2">
            <w:pPr>
              <w:pStyle w:val="program"/>
              <w:widowControl/>
              <w:spacing w:line="240" w:lineRule="auto"/>
              <w:ind w:left="441"/>
            </w:pPr>
            <w:r w:rsidRPr="00DB022E">
              <w:t xml:space="preserve">END MODULE </w:t>
            </w:r>
            <w:r w:rsidR="00E042C6">
              <w:t>M_ABSMAX</w:t>
            </w:r>
          </w:p>
          <w:p w14:paraId="60B4E637" w14:textId="77777777" w:rsidR="00E16298" w:rsidRPr="00DB022E" w:rsidRDefault="00E16298" w:rsidP="002E29B2">
            <w:pPr>
              <w:pStyle w:val="program"/>
              <w:widowControl/>
              <w:spacing w:line="240" w:lineRule="auto"/>
              <w:ind w:left="441"/>
            </w:pPr>
          </w:p>
          <w:p w14:paraId="258169F3" w14:textId="7E72C579" w:rsidR="000F6E7F" w:rsidRPr="00E17479" w:rsidRDefault="00800650" w:rsidP="002E29B2">
            <w:pPr>
              <w:widowControl/>
              <w:spacing w:after="180"/>
            </w:pPr>
            <w:r w:rsidRPr="00E17479">
              <w:t xml:space="preserve">Where </w:t>
            </w:r>
            <w:r w:rsidRPr="009336BE">
              <w:rPr>
                <w:rFonts w:ascii="Courier New" w:hAnsi="Courier New" w:cs="Courier New"/>
              </w:rPr>
              <w:t>TYPE(</w:t>
            </w:r>
            <w:r w:rsidR="00592B56" w:rsidRPr="009336BE">
              <w:rPr>
                <w:rFonts w:ascii="Courier New" w:hAnsi="Courier New" w:cs="Courier New"/>
              </w:rPr>
              <w:t>INTEGER,</w:t>
            </w:r>
            <w:r w:rsidRPr="009336BE">
              <w:rPr>
                <w:rFonts w:ascii="Courier New" w:hAnsi="Courier New" w:cs="Courier New"/>
              </w:rPr>
              <w:t>REAL</w:t>
            </w:r>
            <w:r w:rsidR="00B23804" w:rsidRPr="009336BE">
              <w:rPr>
                <w:rFonts w:ascii="Courier New" w:hAnsi="Courier New" w:cs="Courier New"/>
              </w:rPr>
              <w:t>,DOUBLE PRECISION</w:t>
            </w:r>
            <w:r w:rsidRPr="009336BE">
              <w:rPr>
                <w:rFonts w:ascii="Courier New" w:hAnsi="Courier New" w:cs="Courier New"/>
              </w:rPr>
              <w:t>)</w:t>
            </w:r>
            <w:r w:rsidRPr="00E17479">
              <w:t xml:space="preserve"> specifies</w:t>
            </w:r>
            <w:r w:rsidR="00E12BA2" w:rsidRPr="00E17479">
              <w:t xml:space="preserve"> that</w:t>
            </w:r>
            <w:r w:rsidR="00CC4AC6" w:rsidRPr="00E17479">
              <w:t xml:space="preserve"> </w:t>
            </w:r>
            <w:r w:rsidRPr="009336BE">
              <w:rPr>
                <w:rFonts w:ascii="Courier New" w:hAnsi="Courier New" w:cs="Courier New"/>
              </w:rPr>
              <w:t>X</w:t>
            </w:r>
            <w:r w:rsidRPr="00E17479">
              <w:t xml:space="preserve"> </w:t>
            </w:r>
            <w:r w:rsidR="0023548F" w:rsidRPr="00E17479">
              <w:t>is</w:t>
            </w:r>
            <w:r w:rsidR="00E12BA2" w:rsidRPr="00E17479">
              <w:t xml:space="preserve"> </w:t>
            </w:r>
            <w:r w:rsidR="0023548F" w:rsidRPr="00E17479">
              <w:t>an</w:t>
            </w:r>
            <w:r w:rsidR="00B23804" w:rsidRPr="00E17479">
              <w:t xml:space="preserve"> </w:t>
            </w:r>
            <w:r w:rsidR="00592B56" w:rsidRPr="00E17479">
              <w:t>integer</w:t>
            </w:r>
            <w:r w:rsidR="00B23804" w:rsidRPr="00E17479">
              <w:t>,</w:t>
            </w:r>
            <w:r w:rsidR="00592B56" w:rsidRPr="00E17479">
              <w:t xml:space="preserve"> </w:t>
            </w:r>
            <w:r w:rsidR="00E12BA2" w:rsidRPr="00E17479">
              <w:t>real</w:t>
            </w:r>
            <w:r w:rsidR="00B23804" w:rsidRPr="00E17479">
              <w:t xml:space="preserve">, </w:t>
            </w:r>
            <w:r w:rsidR="0023548F" w:rsidRPr="00E17479">
              <w:t>or</w:t>
            </w:r>
            <w:r w:rsidR="00B23804" w:rsidRPr="00E17479">
              <w:t xml:space="preserve"> double precision</w:t>
            </w:r>
            <w:r w:rsidRPr="00E17479">
              <w:t xml:space="preserve"> </w:t>
            </w:r>
            <w:r w:rsidR="0023548F" w:rsidRPr="00E17479">
              <w:t xml:space="preserve">type for each specific procedure </w:t>
            </w:r>
            <w:r w:rsidRPr="00E17479">
              <w:t>(</w:t>
            </w:r>
            <w:r w:rsidRPr="00E17479">
              <w:fldChar w:fldCharType="begin"/>
            </w:r>
            <w:r w:rsidRPr="00E17479">
              <w:instrText xml:space="preserve"> REF _Ref130553169 \r \h </w:instrText>
            </w:r>
            <w:r w:rsidR="00210201">
              <w:instrText xml:space="preserve"> \* MERGEFORMAT </w:instrText>
            </w:r>
            <w:r w:rsidRPr="00E17479">
              <w:fldChar w:fldCharType="separate"/>
            </w:r>
            <w:r w:rsidR="004B1BE8">
              <w:t>3.2.1</w:t>
            </w:r>
            <w:r w:rsidRPr="00E17479">
              <w:fldChar w:fldCharType="end"/>
            </w:r>
            <w:r w:rsidRPr="00E17479">
              <w:t>)</w:t>
            </w:r>
            <w:r w:rsidR="00FD5DAD">
              <w:t xml:space="preserve">.  </w:t>
            </w:r>
            <w:r w:rsidR="0023548F" w:rsidRPr="00E17479">
              <w:t>Two m</w:t>
            </w:r>
            <w:r w:rsidR="00322A9E" w:rsidRPr="00E17479">
              <w:t>odule</w:t>
            </w:r>
            <w:r w:rsidR="0032710D" w:rsidRPr="00E17479">
              <w:t xml:space="preserve"> </w:t>
            </w:r>
            <w:r w:rsidR="00322A9E" w:rsidRPr="00E17479">
              <w:t xml:space="preserve">subprograms are generic and specify the same </w:t>
            </w:r>
            <w:r w:rsidR="009020CB" w:rsidRPr="00E17479">
              <w:t>generic name</w:t>
            </w:r>
            <w:r w:rsidR="00FD5DAD">
              <w:t xml:space="preserve">.  </w:t>
            </w:r>
            <w:r w:rsidR="0032710D" w:rsidRPr="00E17479">
              <w:t>Since th</w:t>
            </w:r>
            <w:r w:rsidR="00CC4AC6" w:rsidRPr="00E17479">
              <w:t>eir</w:t>
            </w:r>
            <w:r w:rsidR="0032710D" w:rsidRPr="00E17479">
              <w:t xml:space="preserve"> interfaces are explicit, they can be referenced in the host and sibling scopes</w:t>
            </w:r>
            <w:r w:rsidR="00FD5DAD">
              <w:t xml:space="preserve">.  </w:t>
            </w:r>
            <w:r w:rsidR="0023548F" w:rsidRPr="00E17479">
              <w:t>Therefore, the above program is equivalent to the following program.</w:t>
            </w:r>
          </w:p>
          <w:p w14:paraId="59146B20" w14:textId="65D3EF6C" w:rsidR="0023548F" w:rsidRPr="00DB022E" w:rsidRDefault="0023548F" w:rsidP="002E29B2">
            <w:pPr>
              <w:pStyle w:val="program"/>
              <w:widowControl/>
              <w:spacing w:line="240" w:lineRule="auto"/>
              <w:ind w:left="441"/>
            </w:pPr>
            <w:r w:rsidRPr="00DB022E">
              <w:t xml:space="preserve">MODULE </w:t>
            </w:r>
            <w:r w:rsidR="00E042C6">
              <w:t>M_ABSMAX</w:t>
            </w:r>
          </w:p>
          <w:p w14:paraId="7F5E94CB" w14:textId="77777777" w:rsidR="0023548F" w:rsidRDefault="0023548F" w:rsidP="002E29B2">
            <w:pPr>
              <w:pStyle w:val="program"/>
              <w:widowControl/>
              <w:spacing w:line="240" w:lineRule="auto"/>
              <w:ind w:left="441"/>
            </w:pPr>
          </w:p>
          <w:p w14:paraId="0F415BBF" w14:textId="2CEC9226" w:rsidR="0023548F" w:rsidRDefault="0023548F" w:rsidP="002E29B2">
            <w:pPr>
              <w:pStyle w:val="program"/>
              <w:widowControl/>
              <w:spacing w:line="240" w:lineRule="auto"/>
              <w:ind w:left="441"/>
            </w:pPr>
            <w:r>
              <w:rPr>
                <w:rFonts w:hint="eastAsia"/>
              </w:rPr>
              <w:t xml:space="preserve"> </w:t>
            </w:r>
            <w:r>
              <w:t xml:space="preserve"> INTERFACE ABSMAX</w:t>
            </w:r>
          </w:p>
          <w:p w14:paraId="0D06ECE0" w14:textId="68000E47" w:rsidR="0023548F" w:rsidRDefault="0023548F" w:rsidP="002E29B2">
            <w:pPr>
              <w:pStyle w:val="program"/>
              <w:widowControl/>
              <w:spacing w:line="240" w:lineRule="auto"/>
              <w:ind w:left="441"/>
            </w:pPr>
            <w:r>
              <w:rPr>
                <w:rFonts w:hint="eastAsia"/>
              </w:rPr>
              <w:t xml:space="preserve"> </w:t>
            </w:r>
            <w:r>
              <w:t xml:space="preserve">   MODULE </w:t>
            </w:r>
            <w:r w:rsidR="001C01D5">
              <w:t>PROCEDURE</w:t>
            </w:r>
            <w:r>
              <w:t xml:space="preserve"> :: ABSMAX_I, ABSMAX_R, ABSMAX_D, ABSMAX_Z</w:t>
            </w:r>
          </w:p>
          <w:p w14:paraId="0946FDC7" w14:textId="0C370E41" w:rsidR="0023548F" w:rsidRDefault="0023548F" w:rsidP="002E29B2">
            <w:pPr>
              <w:pStyle w:val="program"/>
              <w:widowControl/>
              <w:spacing w:line="240" w:lineRule="auto"/>
              <w:ind w:left="441"/>
            </w:pPr>
            <w:r>
              <w:rPr>
                <w:rFonts w:hint="eastAsia"/>
              </w:rPr>
              <w:t xml:space="preserve"> </w:t>
            </w:r>
            <w:r>
              <w:t xml:space="preserve"> END INTERFACE</w:t>
            </w:r>
          </w:p>
          <w:p w14:paraId="75F7AA3D" w14:textId="77777777" w:rsidR="0023548F" w:rsidRDefault="0023548F" w:rsidP="002E29B2">
            <w:pPr>
              <w:pStyle w:val="program"/>
              <w:widowControl/>
              <w:spacing w:line="240" w:lineRule="auto"/>
              <w:ind w:left="441"/>
            </w:pPr>
          </w:p>
          <w:p w14:paraId="09886EB5" w14:textId="111854B0" w:rsidR="0023548F" w:rsidRDefault="0023548F" w:rsidP="002E29B2">
            <w:pPr>
              <w:pStyle w:val="program"/>
              <w:widowControl/>
              <w:spacing w:line="240" w:lineRule="auto"/>
              <w:ind w:left="441"/>
            </w:pPr>
            <w:r>
              <w:rPr>
                <w:rFonts w:hint="eastAsia"/>
              </w:rPr>
              <w:t xml:space="preserve"> </w:t>
            </w:r>
            <w:r>
              <w:t xml:space="preserve"> PRIVATE</w:t>
            </w:r>
          </w:p>
          <w:p w14:paraId="54B71E3D" w14:textId="65808B34" w:rsidR="0023548F" w:rsidRDefault="0023548F" w:rsidP="002E29B2">
            <w:pPr>
              <w:pStyle w:val="program"/>
              <w:widowControl/>
              <w:spacing w:line="240" w:lineRule="auto"/>
              <w:ind w:left="441"/>
            </w:pPr>
            <w:r>
              <w:rPr>
                <w:rFonts w:hint="eastAsia"/>
              </w:rPr>
              <w:t xml:space="preserve"> </w:t>
            </w:r>
            <w:r>
              <w:t xml:space="preserve"> PUBLIC :: ABSMAX</w:t>
            </w:r>
          </w:p>
          <w:p w14:paraId="5041A675" w14:textId="77777777" w:rsidR="0023548F" w:rsidRPr="00DB022E" w:rsidRDefault="0023548F" w:rsidP="002E29B2">
            <w:pPr>
              <w:pStyle w:val="program"/>
              <w:widowControl/>
              <w:spacing w:line="240" w:lineRule="auto"/>
              <w:ind w:left="441"/>
            </w:pPr>
          </w:p>
          <w:p w14:paraId="6A7F3EB5" w14:textId="77777777" w:rsidR="0023548F" w:rsidRPr="00DB022E" w:rsidRDefault="0023548F" w:rsidP="002E29B2">
            <w:pPr>
              <w:pStyle w:val="program"/>
              <w:widowControl/>
              <w:spacing w:line="240" w:lineRule="auto"/>
              <w:ind w:left="441"/>
            </w:pPr>
            <w:r w:rsidRPr="00DB022E">
              <w:t>CONTAINS</w:t>
            </w:r>
          </w:p>
          <w:p w14:paraId="2E959579" w14:textId="77777777" w:rsidR="0023548F" w:rsidRPr="00DB022E" w:rsidRDefault="0023548F" w:rsidP="002E29B2">
            <w:pPr>
              <w:pStyle w:val="program"/>
              <w:widowControl/>
              <w:spacing w:line="240" w:lineRule="auto"/>
              <w:ind w:left="441"/>
            </w:pPr>
          </w:p>
          <w:p w14:paraId="1E7EFEBA" w14:textId="2E288477" w:rsidR="00514173" w:rsidRPr="00DB022E" w:rsidRDefault="00514173" w:rsidP="002E29B2">
            <w:pPr>
              <w:pStyle w:val="program"/>
              <w:widowControl/>
              <w:spacing w:line="240" w:lineRule="auto"/>
              <w:ind w:left="441"/>
            </w:pPr>
            <w:r w:rsidRPr="00DB022E">
              <w:t xml:space="preserve">  FUNCTION ABSMAX</w:t>
            </w:r>
            <w:r>
              <w:t>_I</w:t>
            </w:r>
            <w:r w:rsidRPr="00DB022E">
              <w:t>(X) RESULT(Y)</w:t>
            </w:r>
          </w:p>
          <w:p w14:paraId="08FEE69D" w14:textId="2A12C848" w:rsidR="00514173" w:rsidRPr="00DB022E" w:rsidRDefault="00514173" w:rsidP="002E29B2">
            <w:pPr>
              <w:pStyle w:val="program"/>
              <w:widowControl/>
              <w:spacing w:line="240" w:lineRule="auto"/>
              <w:ind w:left="441"/>
            </w:pPr>
            <w:r w:rsidRPr="00DB022E">
              <w:t xml:space="preserve">    TYPE(INTEGER) :: X(:)</w:t>
            </w:r>
          </w:p>
          <w:p w14:paraId="35E1BBA0" w14:textId="77777777" w:rsidR="00514173" w:rsidRPr="00DB022E" w:rsidRDefault="00514173" w:rsidP="002E29B2">
            <w:pPr>
              <w:pStyle w:val="program"/>
              <w:widowControl/>
              <w:spacing w:line="240" w:lineRule="auto"/>
              <w:ind w:left="441"/>
            </w:pPr>
            <w:r w:rsidRPr="00DB022E">
              <w:t xml:space="preserve">    TYPEOF(X) :: Y</w:t>
            </w:r>
          </w:p>
          <w:p w14:paraId="2FE7B182" w14:textId="77777777" w:rsidR="00514173" w:rsidRPr="00DB022E" w:rsidRDefault="00514173" w:rsidP="002E29B2">
            <w:pPr>
              <w:pStyle w:val="program"/>
              <w:widowControl/>
              <w:spacing w:line="240" w:lineRule="auto"/>
              <w:ind w:left="441"/>
            </w:pPr>
          </w:p>
          <w:p w14:paraId="66918D89" w14:textId="77777777" w:rsidR="00514173" w:rsidRPr="00DB022E" w:rsidRDefault="00514173" w:rsidP="002E29B2">
            <w:pPr>
              <w:pStyle w:val="program"/>
              <w:widowControl/>
              <w:spacing w:line="240" w:lineRule="auto"/>
              <w:ind w:left="441"/>
            </w:pPr>
            <w:r w:rsidRPr="00DB022E">
              <w:t xml:space="preserve">    Y = MAXVAL(ABS(X))</w:t>
            </w:r>
          </w:p>
          <w:p w14:paraId="78EF9B48" w14:textId="77777777" w:rsidR="00514173" w:rsidRPr="00DB022E" w:rsidRDefault="00514173" w:rsidP="002E29B2">
            <w:pPr>
              <w:pStyle w:val="program"/>
              <w:widowControl/>
              <w:spacing w:line="240" w:lineRule="auto"/>
              <w:ind w:left="441"/>
            </w:pPr>
            <w:r w:rsidRPr="00DB022E">
              <w:rPr>
                <w:rFonts w:hint="eastAsia"/>
              </w:rPr>
              <w:t xml:space="preserve"> </w:t>
            </w:r>
            <w:r w:rsidRPr="00DB022E">
              <w:t xml:space="preserve">   RETURN</w:t>
            </w:r>
          </w:p>
          <w:p w14:paraId="1B25032F" w14:textId="22878859" w:rsidR="00514173" w:rsidRDefault="00514173" w:rsidP="002E29B2">
            <w:pPr>
              <w:pStyle w:val="program"/>
              <w:widowControl/>
              <w:spacing w:line="240" w:lineRule="auto"/>
              <w:ind w:left="441"/>
            </w:pPr>
            <w:r w:rsidRPr="00DB022E">
              <w:t xml:space="preserve">  END FUNCTION ABSMAX</w:t>
            </w:r>
            <w:r>
              <w:t>_I</w:t>
            </w:r>
          </w:p>
          <w:p w14:paraId="115CDE97" w14:textId="77777777" w:rsidR="00514173" w:rsidRPr="00DB022E" w:rsidRDefault="00514173" w:rsidP="002E29B2">
            <w:pPr>
              <w:pStyle w:val="program"/>
              <w:widowControl/>
              <w:spacing w:line="240" w:lineRule="auto"/>
              <w:ind w:left="441"/>
            </w:pPr>
          </w:p>
          <w:p w14:paraId="75F7D672" w14:textId="7789242F" w:rsidR="00514173" w:rsidRPr="00DB022E" w:rsidRDefault="00514173" w:rsidP="002E29B2">
            <w:pPr>
              <w:pStyle w:val="program"/>
              <w:widowControl/>
              <w:spacing w:line="240" w:lineRule="auto"/>
              <w:ind w:left="441"/>
            </w:pPr>
            <w:r w:rsidRPr="00DB022E">
              <w:t xml:space="preserve">  FUNCTION ABSMAX</w:t>
            </w:r>
            <w:r>
              <w:t>_R</w:t>
            </w:r>
            <w:r w:rsidRPr="00DB022E">
              <w:t>(X) RESULT(Y)</w:t>
            </w:r>
          </w:p>
          <w:p w14:paraId="3FEAD258" w14:textId="6A9A5426" w:rsidR="00514173" w:rsidRPr="00DB022E" w:rsidRDefault="00514173" w:rsidP="002E29B2">
            <w:pPr>
              <w:pStyle w:val="program"/>
              <w:widowControl/>
              <w:spacing w:line="240" w:lineRule="auto"/>
              <w:ind w:left="441"/>
            </w:pPr>
            <w:r w:rsidRPr="00DB022E">
              <w:lastRenderedPageBreak/>
              <w:t xml:space="preserve">    TYPE(REAL) :: X(:)</w:t>
            </w:r>
          </w:p>
          <w:p w14:paraId="2E94486C" w14:textId="77777777" w:rsidR="00514173" w:rsidRPr="00DB022E" w:rsidRDefault="00514173" w:rsidP="002E29B2">
            <w:pPr>
              <w:pStyle w:val="program"/>
              <w:widowControl/>
              <w:spacing w:line="240" w:lineRule="auto"/>
              <w:ind w:left="441"/>
            </w:pPr>
            <w:r w:rsidRPr="00DB022E">
              <w:t xml:space="preserve">    TYPEOF(X) :: Y</w:t>
            </w:r>
          </w:p>
          <w:p w14:paraId="09AB1188" w14:textId="77777777" w:rsidR="00514173" w:rsidRPr="00DB022E" w:rsidRDefault="00514173" w:rsidP="002E29B2">
            <w:pPr>
              <w:pStyle w:val="program"/>
              <w:widowControl/>
              <w:spacing w:line="240" w:lineRule="auto"/>
              <w:ind w:left="441"/>
            </w:pPr>
          </w:p>
          <w:p w14:paraId="02CC4E06" w14:textId="77777777" w:rsidR="00514173" w:rsidRPr="00DB022E" w:rsidRDefault="00514173" w:rsidP="002E29B2">
            <w:pPr>
              <w:pStyle w:val="program"/>
              <w:widowControl/>
              <w:spacing w:line="240" w:lineRule="auto"/>
              <w:ind w:left="441"/>
            </w:pPr>
            <w:r w:rsidRPr="00DB022E">
              <w:t xml:space="preserve">    Y = MAXVAL(ABS(X))</w:t>
            </w:r>
          </w:p>
          <w:p w14:paraId="72D9F7D2" w14:textId="77777777" w:rsidR="00514173" w:rsidRPr="00DB022E" w:rsidRDefault="00514173" w:rsidP="002E29B2">
            <w:pPr>
              <w:pStyle w:val="program"/>
              <w:widowControl/>
              <w:spacing w:line="240" w:lineRule="auto"/>
              <w:ind w:left="441"/>
            </w:pPr>
            <w:r w:rsidRPr="00DB022E">
              <w:rPr>
                <w:rFonts w:hint="eastAsia"/>
              </w:rPr>
              <w:t xml:space="preserve"> </w:t>
            </w:r>
            <w:r w:rsidRPr="00DB022E">
              <w:t xml:space="preserve">   RETURN</w:t>
            </w:r>
          </w:p>
          <w:p w14:paraId="2F05239C" w14:textId="5F5CEE78" w:rsidR="00514173" w:rsidRDefault="00514173" w:rsidP="002E29B2">
            <w:pPr>
              <w:pStyle w:val="program"/>
              <w:widowControl/>
              <w:spacing w:line="240" w:lineRule="auto"/>
              <w:ind w:left="441"/>
            </w:pPr>
            <w:r w:rsidRPr="00DB022E">
              <w:t xml:space="preserve">  END FUNCTION ABSMAX</w:t>
            </w:r>
            <w:r>
              <w:t>_R</w:t>
            </w:r>
          </w:p>
          <w:p w14:paraId="32D89F86" w14:textId="77777777" w:rsidR="00AB2629" w:rsidRPr="00DB022E" w:rsidRDefault="00AB2629" w:rsidP="002E29B2">
            <w:pPr>
              <w:pStyle w:val="program"/>
              <w:widowControl/>
              <w:spacing w:line="240" w:lineRule="auto"/>
              <w:ind w:left="441"/>
            </w:pPr>
          </w:p>
          <w:p w14:paraId="3B941621" w14:textId="4973A5ED" w:rsidR="0023548F" w:rsidRPr="00DB022E" w:rsidRDefault="0023548F" w:rsidP="002E29B2">
            <w:pPr>
              <w:pStyle w:val="program"/>
              <w:widowControl/>
              <w:spacing w:line="240" w:lineRule="auto"/>
              <w:ind w:left="441"/>
            </w:pPr>
            <w:r w:rsidRPr="00DB022E">
              <w:t xml:space="preserve">  FUNCTION ABSMAX</w:t>
            </w:r>
            <w:r w:rsidR="00514173">
              <w:t>_D</w:t>
            </w:r>
            <w:r w:rsidRPr="00DB022E">
              <w:t>(X) RESULT(Y)</w:t>
            </w:r>
          </w:p>
          <w:p w14:paraId="3B21BB4B" w14:textId="3D9B1437" w:rsidR="0023548F" w:rsidRPr="00DB022E" w:rsidRDefault="0023548F" w:rsidP="002E29B2">
            <w:pPr>
              <w:pStyle w:val="program"/>
              <w:widowControl/>
              <w:spacing w:line="240" w:lineRule="auto"/>
              <w:ind w:left="441"/>
            </w:pPr>
            <w:r w:rsidRPr="00DB022E">
              <w:t xml:space="preserve">    TYPE(DOUBLE PRECISION) :: X(:)</w:t>
            </w:r>
          </w:p>
          <w:p w14:paraId="181AF4C8" w14:textId="77777777" w:rsidR="0023548F" w:rsidRPr="00DB022E" w:rsidRDefault="0023548F" w:rsidP="002E29B2">
            <w:pPr>
              <w:pStyle w:val="program"/>
              <w:widowControl/>
              <w:spacing w:line="240" w:lineRule="auto"/>
              <w:ind w:left="441"/>
            </w:pPr>
            <w:r w:rsidRPr="00DB022E">
              <w:t xml:space="preserve">    TYPEOF(X) :: Y</w:t>
            </w:r>
          </w:p>
          <w:p w14:paraId="5D2D4989" w14:textId="77777777" w:rsidR="0023548F" w:rsidRPr="00DB022E" w:rsidRDefault="0023548F" w:rsidP="002E29B2">
            <w:pPr>
              <w:pStyle w:val="program"/>
              <w:widowControl/>
              <w:spacing w:line="240" w:lineRule="auto"/>
              <w:ind w:left="441"/>
            </w:pPr>
          </w:p>
          <w:p w14:paraId="2D6B0568" w14:textId="77777777" w:rsidR="0023548F" w:rsidRPr="00DB022E" w:rsidRDefault="0023548F" w:rsidP="002E29B2">
            <w:pPr>
              <w:pStyle w:val="program"/>
              <w:widowControl/>
              <w:spacing w:line="240" w:lineRule="auto"/>
              <w:ind w:left="441"/>
            </w:pPr>
            <w:r w:rsidRPr="00DB022E">
              <w:t xml:space="preserve">    Y = MAXVAL(ABS(X))</w:t>
            </w:r>
          </w:p>
          <w:p w14:paraId="7DBB2B30" w14:textId="77777777" w:rsidR="0023548F" w:rsidRPr="00DB022E" w:rsidRDefault="0023548F" w:rsidP="002E29B2">
            <w:pPr>
              <w:pStyle w:val="program"/>
              <w:widowControl/>
              <w:spacing w:line="240" w:lineRule="auto"/>
              <w:ind w:left="441"/>
            </w:pPr>
            <w:r w:rsidRPr="00DB022E">
              <w:rPr>
                <w:rFonts w:hint="eastAsia"/>
              </w:rPr>
              <w:t xml:space="preserve"> </w:t>
            </w:r>
            <w:r w:rsidRPr="00DB022E">
              <w:t xml:space="preserve">   RETURN</w:t>
            </w:r>
          </w:p>
          <w:p w14:paraId="1074CA6D" w14:textId="67D89148" w:rsidR="0023548F" w:rsidRPr="00DB022E" w:rsidRDefault="0023548F" w:rsidP="002E29B2">
            <w:pPr>
              <w:pStyle w:val="program"/>
              <w:widowControl/>
              <w:spacing w:line="240" w:lineRule="auto"/>
              <w:ind w:left="441"/>
            </w:pPr>
            <w:r w:rsidRPr="00DB022E">
              <w:t xml:space="preserve">  END FUNCTION ABSMAX</w:t>
            </w:r>
            <w:r w:rsidR="00514173">
              <w:t>_D</w:t>
            </w:r>
          </w:p>
          <w:p w14:paraId="6B865FFB" w14:textId="77777777" w:rsidR="0023548F" w:rsidRPr="00514173" w:rsidRDefault="0023548F" w:rsidP="002E29B2">
            <w:pPr>
              <w:pStyle w:val="program"/>
              <w:widowControl/>
              <w:spacing w:line="240" w:lineRule="auto"/>
              <w:ind w:left="441"/>
            </w:pPr>
          </w:p>
          <w:p w14:paraId="1D1D1CB8" w14:textId="53F6FEC9" w:rsidR="0023548F" w:rsidRPr="00DB022E" w:rsidRDefault="0023548F" w:rsidP="002E29B2">
            <w:pPr>
              <w:pStyle w:val="program"/>
              <w:widowControl/>
              <w:spacing w:line="240" w:lineRule="auto"/>
              <w:ind w:left="441"/>
            </w:pPr>
            <w:r w:rsidRPr="00DB022E">
              <w:t xml:space="preserve">  FUNCTION ABSMAX</w:t>
            </w:r>
            <w:r w:rsidR="00514173">
              <w:t>_Z</w:t>
            </w:r>
            <w:r w:rsidRPr="00DB022E">
              <w:t>(X) RESULT(Y)</w:t>
            </w:r>
          </w:p>
          <w:p w14:paraId="00E36E21" w14:textId="77777777" w:rsidR="0023548F" w:rsidRPr="00DB022E" w:rsidRDefault="0023548F" w:rsidP="002E29B2">
            <w:pPr>
              <w:pStyle w:val="program"/>
              <w:widowControl/>
              <w:spacing w:line="240" w:lineRule="auto"/>
              <w:ind w:left="441"/>
            </w:pPr>
            <w:r w:rsidRPr="00DB022E">
              <w:t xml:space="preserve">    COMPLEX :: X(:)</w:t>
            </w:r>
          </w:p>
          <w:p w14:paraId="30048CB4" w14:textId="77777777" w:rsidR="0023548F" w:rsidRPr="00DB022E" w:rsidRDefault="0023548F" w:rsidP="002E29B2">
            <w:pPr>
              <w:pStyle w:val="program"/>
              <w:widowControl/>
              <w:spacing w:line="240" w:lineRule="auto"/>
              <w:ind w:left="441"/>
            </w:pPr>
            <w:r w:rsidRPr="00DB022E">
              <w:t xml:space="preserve">    REAL :: Y</w:t>
            </w:r>
          </w:p>
          <w:p w14:paraId="3996AF62" w14:textId="77777777" w:rsidR="0023548F" w:rsidRPr="00DB022E" w:rsidRDefault="0023548F" w:rsidP="002E29B2">
            <w:pPr>
              <w:pStyle w:val="program"/>
              <w:widowControl/>
              <w:spacing w:line="240" w:lineRule="auto"/>
              <w:ind w:left="441"/>
            </w:pPr>
          </w:p>
          <w:p w14:paraId="64D30759" w14:textId="77777777" w:rsidR="0023548F" w:rsidRPr="00DB022E" w:rsidRDefault="0023548F" w:rsidP="002E29B2">
            <w:pPr>
              <w:pStyle w:val="program"/>
              <w:widowControl/>
              <w:spacing w:line="240" w:lineRule="auto"/>
              <w:ind w:left="441"/>
            </w:pPr>
            <w:r w:rsidRPr="00DB022E">
              <w:t xml:space="preserve">    Y = MAXVAL(ABS(X))</w:t>
            </w:r>
          </w:p>
          <w:p w14:paraId="0ECDC118" w14:textId="77777777" w:rsidR="0023548F" w:rsidRPr="00DB022E" w:rsidRDefault="0023548F" w:rsidP="002E29B2">
            <w:pPr>
              <w:pStyle w:val="program"/>
              <w:widowControl/>
              <w:spacing w:line="240" w:lineRule="auto"/>
              <w:ind w:left="441"/>
            </w:pPr>
            <w:r w:rsidRPr="00DB022E">
              <w:rPr>
                <w:rFonts w:hint="eastAsia"/>
              </w:rPr>
              <w:t xml:space="preserve"> </w:t>
            </w:r>
            <w:r w:rsidRPr="00DB022E">
              <w:t xml:space="preserve">   RETURN</w:t>
            </w:r>
          </w:p>
          <w:p w14:paraId="06756E71" w14:textId="2512B851" w:rsidR="0023548F" w:rsidRPr="00DB022E" w:rsidRDefault="0023548F" w:rsidP="002E29B2">
            <w:pPr>
              <w:pStyle w:val="program"/>
              <w:widowControl/>
              <w:spacing w:line="240" w:lineRule="auto"/>
              <w:ind w:left="441"/>
            </w:pPr>
            <w:r w:rsidRPr="00DB022E">
              <w:t xml:space="preserve">  END FUNCTION ABSMAX</w:t>
            </w:r>
            <w:r w:rsidR="00514173">
              <w:t>_Z</w:t>
            </w:r>
          </w:p>
          <w:p w14:paraId="621AABC8" w14:textId="77777777" w:rsidR="0023548F" w:rsidRPr="00DB022E" w:rsidRDefault="0023548F" w:rsidP="002E29B2">
            <w:pPr>
              <w:pStyle w:val="program"/>
              <w:widowControl/>
              <w:spacing w:line="240" w:lineRule="auto"/>
              <w:ind w:left="441"/>
            </w:pPr>
          </w:p>
          <w:p w14:paraId="4B9AEB28" w14:textId="77777777" w:rsidR="0038500C" w:rsidRDefault="0023548F" w:rsidP="002E29B2">
            <w:pPr>
              <w:pStyle w:val="program"/>
              <w:widowControl/>
              <w:spacing w:line="240" w:lineRule="auto"/>
              <w:ind w:left="441"/>
            </w:pPr>
            <w:r w:rsidRPr="00DB022E">
              <w:t xml:space="preserve">END MODULE </w:t>
            </w:r>
            <w:r w:rsidR="00E042C6">
              <w:t>M_ABSMAX</w:t>
            </w:r>
          </w:p>
          <w:p w14:paraId="29468DDE" w14:textId="1A64C127" w:rsidR="009336BE" w:rsidRPr="003E3F9B" w:rsidRDefault="009336BE" w:rsidP="002E29B2">
            <w:pPr>
              <w:pStyle w:val="program"/>
              <w:widowControl/>
              <w:spacing w:line="240" w:lineRule="auto"/>
              <w:ind w:left="441"/>
            </w:pPr>
          </w:p>
        </w:tc>
      </w:tr>
    </w:tbl>
    <w:p w14:paraId="7CB8D3A2" w14:textId="77777777" w:rsidR="000E2270" w:rsidRDefault="000E2270" w:rsidP="00210201">
      <w:bookmarkStart w:id="102" w:name="_Ref131098325"/>
    </w:p>
    <w:p w14:paraId="50612204" w14:textId="661AE781" w:rsidR="009336BE" w:rsidRDefault="009336BE" w:rsidP="002E29B2">
      <w:r>
        <w:rPr>
          <w:rFonts w:hint="eastAsia"/>
        </w:rPr>
        <w:t>N</w:t>
      </w:r>
      <w:r>
        <w:t>OTE 2</w:t>
      </w:r>
    </w:p>
    <w:tbl>
      <w:tblPr>
        <w:tblStyle w:val="af5"/>
        <w:tblW w:w="0" w:type="auto"/>
        <w:tblLook w:val="04A0" w:firstRow="1" w:lastRow="0" w:firstColumn="1" w:lastColumn="0" w:noHBand="0" w:noVBand="1"/>
      </w:tblPr>
      <w:tblGrid>
        <w:gridCol w:w="9736"/>
      </w:tblGrid>
      <w:tr w:rsidR="009336BE" w14:paraId="5FBF1904" w14:textId="77777777" w:rsidTr="002E29B2">
        <w:trPr>
          <w:trHeight w:val="3407"/>
        </w:trPr>
        <w:tc>
          <w:tcPr>
            <w:tcW w:w="9736" w:type="dxa"/>
            <w:vAlign w:val="center"/>
          </w:tcPr>
          <w:p w14:paraId="0A6410DE" w14:textId="58E3680F" w:rsidR="009336BE" w:rsidRPr="00E17479" w:rsidRDefault="009336BE" w:rsidP="002E29B2">
            <w:pPr>
              <w:widowControl/>
              <w:spacing w:after="180"/>
            </w:pPr>
            <w:r>
              <w:t>G</w:t>
            </w:r>
            <w:r w:rsidRPr="00E17479">
              <w:t>eneric subprograms can be external</w:t>
            </w:r>
            <w:r w:rsidR="00FD5DAD">
              <w:t xml:space="preserve">.  </w:t>
            </w:r>
            <w:r w:rsidRPr="009336BE">
              <w:t xml:space="preserve">The following shows </w:t>
            </w:r>
            <w:r>
              <w:t>an</w:t>
            </w:r>
            <w:r w:rsidRPr="009336BE">
              <w:t xml:space="preserve"> interface block </w:t>
            </w:r>
            <w:r w:rsidR="000E2270">
              <w:t xml:space="preserve">for ABSMAX if </w:t>
            </w:r>
            <w:r w:rsidR="003E7673">
              <w:t xml:space="preserve">the </w:t>
            </w:r>
            <w:r w:rsidR="000E2270">
              <w:t>two</w:t>
            </w:r>
            <w:r w:rsidRPr="009336BE">
              <w:t xml:space="preserve"> module generic function</w:t>
            </w:r>
            <w:r w:rsidR="000E2270">
              <w:t>s</w:t>
            </w:r>
            <w:r w:rsidRPr="009336BE">
              <w:t xml:space="preserve"> </w:t>
            </w:r>
            <w:r w:rsidR="000E2270">
              <w:t>in</w:t>
            </w:r>
            <w:r w:rsidR="000E2270" w:rsidRPr="009336BE">
              <w:t xml:space="preserve"> </w:t>
            </w:r>
            <w:r w:rsidRPr="009336BE">
              <w:t xml:space="preserve">NOTE 1 </w:t>
            </w:r>
            <w:r w:rsidR="000E2270">
              <w:t xml:space="preserve">would be </w:t>
            </w:r>
            <w:r w:rsidRPr="009336BE">
              <w:t>external.</w:t>
            </w:r>
          </w:p>
          <w:p w14:paraId="469EDDAB" w14:textId="77777777" w:rsidR="009336BE" w:rsidRPr="00DB022E" w:rsidRDefault="009336BE" w:rsidP="002E29B2">
            <w:pPr>
              <w:pStyle w:val="program"/>
              <w:widowControl/>
              <w:spacing w:line="240" w:lineRule="auto"/>
              <w:ind w:left="441"/>
            </w:pPr>
            <w:r w:rsidRPr="00DB022E">
              <w:t xml:space="preserve">  INTERFACE ABSMAX</w:t>
            </w:r>
          </w:p>
          <w:p w14:paraId="57AAB58C" w14:textId="77777777" w:rsidR="009336BE" w:rsidRPr="00DB022E" w:rsidRDefault="009336BE" w:rsidP="002E29B2">
            <w:pPr>
              <w:pStyle w:val="program"/>
              <w:widowControl/>
              <w:spacing w:line="240" w:lineRule="auto"/>
              <w:ind w:left="441"/>
            </w:pPr>
            <w:r w:rsidRPr="00DB022E">
              <w:t xml:space="preserve">     GENERIC FUNCTION ABSMAX(X) RESULT(Y)</w:t>
            </w:r>
          </w:p>
          <w:p w14:paraId="4B03A030" w14:textId="77777777" w:rsidR="009336BE" w:rsidRPr="00DB022E" w:rsidRDefault="009336BE" w:rsidP="002E29B2">
            <w:pPr>
              <w:pStyle w:val="program"/>
              <w:widowControl/>
              <w:spacing w:line="240" w:lineRule="auto"/>
              <w:ind w:left="441"/>
            </w:pPr>
            <w:r w:rsidRPr="00DB022E">
              <w:t xml:space="preserve">       TYPE(INTEGER,REAL,DOUBLE PRECISION) :: X(:)</w:t>
            </w:r>
          </w:p>
          <w:p w14:paraId="65253397" w14:textId="77777777" w:rsidR="009336BE" w:rsidRPr="00DB022E" w:rsidRDefault="009336BE" w:rsidP="002E29B2">
            <w:pPr>
              <w:pStyle w:val="program"/>
              <w:widowControl/>
              <w:spacing w:line="240" w:lineRule="auto"/>
              <w:ind w:left="441"/>
            </w:pPr>
            <w:r w:rsidRPr="00DB022E">
              <w:t xml:space="preserve">       TYPEOF(X) :: Y</w:t>
            </w:r>
          </w:p>
          <w:p w14:paraId="5F39261C" w14:textId="77777777" w:rsidR="009336BE" w:rsidRPr="00DB022E" w:rsidRDefault="009336BE" w:rsidP="002E29B2">
            <w:pPr>
              <w:pStyle w:val="program"/>
              <w:widowControl/>
              <w:spacing w:line="240" w:lineRule="auto"/>
              <w:ind w:left="441"/>
            </w:pPr>
            <w:r w:rsidRPr="00DB022E">
              <w:t xml:space="preserve">     END FUNCTION ABSMAX</w:t>
            </w:r>
          </w:p>
          <w:p w14:paraId="2E77DC7C" w14:textId="77777777" w:rsidR="009336BE" w:rsidRPr="00DB022E" w:rsidRDefault="009336BE" w:rsidP="002E29B2">
            <w:pPr>
              <w:pStyle w:val="program"/>
              <w:widowControl/>
              <w:spacing w:line="240" w:lineRule="auto"/>
              <w:ind w:left="441"/>
            </w:pPr>
          </w:p>
          <w:p w14:paraId="4752527E" w14:textId="77777777" w:rsidR="009336BE" w:rsidRPr="00DB022E" w:rsidRDefault="009336BE" w:rsidP="002E29B2">
            <w:pPr>
              <w:pStyle w:val="program"/>
              <w:widowControl/>
              <w:spacing w:line="240" w:lineRule="auto"/>
              <w:ind w:left="441"/>
            </w:pPr>
            <w:r w:rsidRPr="00DB022E">
              <w:t xml:space="preserve">     GENERIC FUNCTION ABSMAX(X) RESULT(Y)</w:t>
            </w:r>
          </w:p>
          <w:p w14:paraId="3C33969F" w14:textId="77777777" w:rsidR="009336BE" w:rsidRPr="00DB022E" w:rsidRDefault="009336BE" w:rsidP="002E29B2">
            <w:pPr>
              <w:pStyle w:val="program"/>
              <w:widowControl/>
              <w:spacing w:line="240" w:lineRule="auto"/>
              <w:ind w:left="441"/>
            </w:pPr>
            <w:r w:rsidRPr="00DB022E">
              <w:t xml:space="preserve">       COMPLEX :: X(:)</w:t>
            </w:r>
          </w:p>
          <w:p w14:paraId="22262C5A" w14:textId="77777777" w:rsidR="009336BE" w:rsidRPr="00DB022E" w:rsidRDefault="009336BE" w:rsidP="002E29B2">
            <w:pPr>
              <w:pStyle w:val="program"/>
              <w:widowControl/>
              <w:spacing w:line="240" w:lineRule="auto"/>
              <w:ind w:left="441"/>
            </w:pPr>
            <w:r w:rsidRPr="00DB022E">
              <w:t xml:space="preserve">       REAL :: Y</w:t>
            </w:r>
          </w:p>
          <w:p w14:paraId="2D804353" w14:textId="77777777" w:rsidR="009336BE" w:rsidRPr="00DB022E" w:rsidRDefault="009336BE" w:rsidP="002E29B2">
            <w:pPr>
              <w:pStyle w:val="program"/>
              <w:widowControl/>
              <w:spacing w:line="240" w:lineRule="auto"/>
              <w:ind w:left="441"/>
            </w:pPr>
            <w:r w:rsidRPr="00DB022E">
              <w:t xml:space="preserve">     END FUNCTION ABSMAX</w:t>
            </w:r>
          </w:p>
          <w:p w14:paraId="0C4F7819" w14:textId="114B23E2" w:rsidR="009336BE" w:rsidRPr="009336BE" w:rsidRDefault="009336BE" w:rsidP="002E29B2">
            <w:pPr>
              <w:pStyle w:val="program"/>
              <w:widowControl/>
              <w:spacing w:line="240" w:lineRule="auto"/>
              <w:ind w:left="441"/>
            </w:pPr>
            <w:r w:rsidRPr="00DB022E">
              <w:t xml:space="preserve">  END INTERFACE ABSMAX</w:t>
            </w:r>
          </w:p>
        </w:tc>
      </w:tr>
    </w:tbl>
    <w:p w14:paraId="588740E6" w14:textId="31AD2199" w:rsidR="000E2270" w:rsidRDefault="000E2270" w:rsidP="00210201">
      <w:pPr>
        <w:widowControl/>
        <w:jc w:val="left"/>
      </w:pPr>
    </w:p>
    <w:p w14:paraId="1788B1DD" w14:textId="54D7B1F5" w:rsidR="003E7673" w:rsidRDefault="009E0B2C" w:rsidP="0018372F">
      <w:r>
        <w:br w:type="page"/>
      </w:r>
      <w:r w:rsidR="003E7673">
        <w:rPr>
          <w:rFonts w:hint="eastAsia"/>
        </w:rPr>
        <w:lastRenderedPageBreak/>
        <w:t>N</w:t>
      </w:r>
      <w:r w:rsidR="003E7673">
        <w:t>OTE 3</w:t>
      </w:r>
    </w:p>
    <w:tbl>
      <w:tblPr>
        <w:tblStyle w:val="af5"/>
        <w:tblW w:w="0" w:type="auto"/>
        <w:tblLook w:val="04A0" w:firstRow="1" w:lastRow="0" w:firstColumn="1" w:lastColumn="0" w:noHBand="0" w:noVBand="1"/>
      </w:tblPr>
      <w:tblGrid>
        <w:gridCol w:w="9736"/>
      </w:tblGrid>
      <w:tr w:rsidR="003E7673" w:rsidRPr="009336BE" w14:paraId="74C4ED2C" w14:textId="77777777" w:rsidTr="000F45B5">
        <w:trPr>
          <w:trHeight w:val="68"/>
        </w:trPr>
        <w:tc>
          <w:tcPr>
            <w:tcW w:w="9742" w:type="dxa"/>
            <w:vAlign w:val="center"/>
          </w:tcPr>
          <w:p w14:paraId="428DD82A" w14:textId="77777777" w:rsidR="000D6D73" w:rsidRDefault="003E7673" w:rsidP="000D6D73">
            <w:r>
              <w:rPr>
                <w:rFonts w:eastAsiaTheme="minorHAnsi"/>
              </w:rPr>
              <w:t>The following example shows a generic subprogram</w:t>
            </w:r>
            <w:ins w:id="103" w:author="岩下英俊" w:date="2023-12-18T17:42:00Z">
              <w:r w:rsidR="007337D5">
                <w:rPr>
                  <w:rFonts w:eastAsiaTheme="minorHAnsi"/>
                </w:rPr>
                <w:t xml:space="preserve"> that </w:t>
              </w:r>
            </w:ins>
            <w:ins w:id="104" w:author="岩下英俊" w:date="2023-12-18T17:50:00Z">
              <w:r w:rsidR="007337D5">
                <w:rPr>
                  <w:rFonts w:eastAsiaTheme="minorHAnsi"/>
                </w:rPr>
                <w:t>extends</w:t>
              </w:r>
            </w:ins>
            <w:ins w:id="105" w:author="岩下英俊" w:date="2023-12-18T17:42:00Z">
              <w:r w:rsidR="007337D5">
                <w:rPr>
                  <w:rFonts w:eastAsiaTheme="minorHAnsi"/>
                </w:rPr>
                <w:t xml:space="preserve"> </w:t>
              </w:r>
            </w:ins>
            <w:ins w:id="106" w:author="岩下英俊" w:date="2023-12-18T17:50:00Z">
              <w:r w:rsidR="007337D5">
                <w:rPr>
                  <w:rFonts w:eastAsiaTheme="minorHAnsi"/>
                </w:rPr>
                <w:t xml:space="preserve">the feature of </w:t>
              </w:r>
              <w:r w:rsidR="001178CD">
                <w:rPr>
                  <w:rFonts w:eastAsiaTheme="minorHAnsi"/>
                </w:rPr>
                <w:t xml:space="preserve">the </w:t>
              </w:r>
              <w:r w:rsidR="007337D5">
                <w:rPr>
                  <w:rFonts w:eastAsiaTheme="minorHAnsi"/>
                </w:rPr>
                <w:t>+</w:t>
              </w:r>
            </w:ins>
            <w:ins w:id="107" w:author="岩下英俊" w:date="2023-12-18T17:43:00Z">
              <w:r w:rsidR="007337D5">
                <w:rPr>
                  <w:rFonts w:eastAsiaTheme="minorHAnsi"/>
                </w:rPr>
                <w:t xml:space="preserve"> operator</w:t>
              </w:r>
            </w:ins>
            <w:r>
              <w:rPr>
                <w:rFonts w:eastAsiaTheme="minorHAnsi"/>
              </w:rPr>
              <w:t>.</w:t>
            </w:r>
          </w:p>
          <w:p w14:paraId="00554863" w14:textId="77777777" w:rsidR="007969C8" w:rsidRDefault="007969C8" w:rsidP="000D6D73">
            <w:pPr>
              <w:pStyle w:val="program"/>
              <w:widowControl/>
              <w:spacing w:line="240" w:lineRule="auto"/>
              <w:ind w:left="441"/>
              <w:rPr>
                <w:ins w:id="108" w:author="岩下英俊" w:date="2023-12-24T16:51:00Z"/>
              </w:rPr>
            </w:pPr>
          </w:p>
          <w:p w14:paraId="56AAAA95" w14:textId="0A1FC856" w:rsidR="000D6D73" w:rsidRDefault="000D6D73" w:rsidP="000D6D73">
            <w:pPr>
              <w:pStyle w:val="program"/>
              <w:widowControl/>
              <w:spacing w:line="240" w:lineRule="auto"/>
              <w:ind w:left="441"/>
            </w:pPr>
            <w:r w:rsidRPr="000E2270">
              <w:t xml:space="preserve">MODULE </w:t>
            </w:r>
            <w:proofErr w:type="spellStart"/>
            <w:r w:rsidRPr="000E2270">
              <w:t>coord_m</w:t>
            </w:r>
            <w:proofErr w:type="spellEnd"/>
          </w:p>
          <w:p w14:paraId="377F8DE5" w14:textId="77777777" w:rsidR="003E7673" w:rsidRPr="000E2270" w:rsidRDefault="003E7673" w:rsidP="007002EA">
            <w:pPr>
              <w:pStyle w:val="program"/>
              <w:widowControl/>
              <w:spacing w:line="240" w:lineRule="auto"/>
              <w:ind w:left="441"/>
            </w:pPr>
            <w:r w:rsidRPr="000E2270">
              <w:t xml:space="preserve">  USE </w:t>
            </w:r>
            <w:proofErr w:type="spellStart"/>
            <w:r w:rsidRPr="000E2270">
              <w:t>iso_fortran_env</w:t>
            </w:r>
            <w:proofErr w:type="spellEnd"/>
          </w:p>
          <w:p w14:paraId="33735712" w14:textId="77777777" w:rsidR="003E7673" w:rsidRPr="000E2270" w:rsidRDefault="003E7673" w:rsidP="007002EA">
            <w:pPr>
              <w:pStyle w:val="program"/>
              <w:widowControl/>
              <w:spacing w:line="240" w:lineRule="auto"/>
              <w:ind w:left="441"/>
            </w:pPr>
          </w:p>
          <w:p w14:paraId="5916A664" w14:textId="77777777" w:rsidR="003E7673" w:rsidRPr="000E2270" w:rsidRDefault="003E7673" w:rsidP="007002EA">
            <w:pPr>
              <w:pStyle w:val="program"/>
              <w:widowControl/>
              <w:spacing w:line="240" w:lineRule="auto"/>
              <w:ind w:left="441"/>
            </w:pPr>
            <w:r w:rsidRPr="000E2270">
              <w:t xml:space="preserve">  TYPE </w:t>
            </w:r>
            <w:proofErr w:type="spellStart"/>
            <w:r w:rsidRPr="000E2270">
              <w:t>coord_t</w:t>
            </w:r>
            <w:proofErr w:type="spellEnd"/>
            <w:r w:rsidRPr="000E2270">
              <w:t>(k)</w:t>
            </w:r>
          </w:p>
          <w:p w14:paraId="54FA3998" w14:textId="77777777" w:rsidR="003E7673" w:rsidRPr="000E2270" w:rsidRDefault="003E7673" w:rsidP="007002EA">
            <w:pPr>
              <w:pStyle w:val="program"/>
              <w:widowControl/>
              <w:spacing w:line="240" w:lineRule="auto"/>
              <w:ind w:left="441"/>
            </w:pPr>
            <w:r w:rsidRPr="000E2270">
              <w:t xml:space="preserve">     INTEGER, KIND :: k</w:t>
            </w:r>
          </w:p>
          <w:p w14:paraId="1E80724F" w14:textId="77777777" w:rsidR="003E7673" w:rsidRPr="000E2270" w:rsidRDefault="003E7673" w:rsidP="007002EA">
            <w:pPr>
              <w:pStyle w:val="program"/>
              <w:widowControl/>
              <w:spacing w:line="240" w:lineRule="auto"/>
              <w:ind w:left="441"/>
            </w:pPr>
            <w:r w:rsidRPr="000E2270">
              <w:t xml:space="preserve">     REAL(kind=k) :: x, y, z</w:t>
            </w:r>
          </w:p>
          <w:p w14:paraId="40ADFE5E" w14:textId="77777777" w:rsidR="003E7673" w:rsidRPr="000E2270" w:rsidRDefault="003E7673" w:rsidP="007002EA">
            <w:pPr>
              <w:pStyle w:val="program"/>
              <w:widowControl/>
              <w:spacing w:line="240" w:lineRule="auto"/>
              <w:ind w:left="441"/>
            </w:pPr>
            <w:r w:rsidRPr="000E2270">
              <w:t xml:space="preserve">  END TYPE </w:t>
            </w:r>
            <w:proofErr w:type="spellStart"/>
            <w:r w:rsidRPr="000E2270">
              <w:t>coord_t</w:t>
            </w:r>
            <w:proofErr w:type="spellEnd"/>
          </w:p>
          <w:p w14:paraId="6E04226E" w14:textId="77777777" w:rsidR="003E7673" w:rsidRPr="000E2270" w:rsidRDefault="003E7673" w:rsidP="007002EA">
            <w:pPr>
              <w:pStyle w:val="program"/>
              <w:widowControl/>
              <w:spacing w:line="240" w:lineRule="auto"/>
              <w:ind w:left="441"/>
            </w:pPr>
          </w:p>
          <w:p w14:paraId="70E7D5D9" w14:textId="77777777" w:rsidR="003E7673" w:rsidRPr="000E2270" w:rsidRDefault="003E7673" w:rsidP="007002EA">
            <w:pPr>
              <w:pStyle w:val="program"/>
              <w:widowControl/>
              <w:spacing w:line="240" w:lineRule="auto"/>
              <w:ind w:left="441"/>
            </w:pPr>
            <w:r w:rsidRPr="000E2270">
              <w:t>CONTAINS</w:t>
            </w:r>
          </w:p>
          <w:p w14:paraId="0903CD03" w14:textId="77777777" w:rsidR="003E7673" w:rsidRPr="000E2270" w:rsidRDefault="003E7673" w:rsidP="007002EA">
            <w:pPr>
              <w:pStyle w:val="program"/>
              <w:widowControl/>
              <w:spacing w:line="240" w:lineRule="auto"/>
              <w:ind w:left="441"/>
            </w:pPr>
          </w:p>
          <w:p w14:paraId="71DCA435" w14:textId="0E786EFA" w:rsidR="003E7673" w:rsidRPr="000E2270" w:rsidRDefault="003E7673" w:rsidP="007002EA">
            <w:pPr>
              <w:pStyle w:val="program"/>
              <w:widowControl/>
              <w:spacing w:line="240" w:lineRule="auto"/>
              <w:ind w:left="441"/>
            </w:pPr>
            <w:r w:rsidRPr="000E2270">
              <w:t xml:space="preserve">  GENERIC FUNCTION OPERATOR(+)(a, b) RESULT(c)</w:t>
            </w:r>
          </w:p>
          <w:p w14:paraId="38948755" w14:textId="77777777" w:rsidR="003E7673" w:rsidRPr="000E2270" w:rsidRDefault="003E7673" w:rsidP="007002EA">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351887F2" w14:textId="77777777" w:rsidR="003E7673" w:rsidRPr="000E2270" w:rsidRDefault="003E7673" w:rsidP="007002EA">
            <w:pPr>
              <w:pStyle w:val="program"/>
              <w:widowControl/>
              <w:spacing w:line="240" w:lineRule="auto"/>
              <w:ind w:left="441"/>
            </w:pPr>
            <w:r w:rsidRPr="000E2270">
              <w:t xml:space="preserve">    TYPEOF(a) :: c</w:t>
            </w:r>
          </w:p>
          <w:p w14:paraId="09240E02" w14:textId="77777777" w:rsidR="003E7673" w:rsidRPr="000E2270" w:rsidRDefault="003E7673" w:rsidP="007002EA">
            <w:pPr>
              <w:pStyle w:val="program"/>
              <w:widowControl/>
              <w:spacing w:line="240" w:lineRule="auto"/>
              <w:ind w:left="441"/>
            </w:pPr>
          </w:p>
          <w:p w14:paraId="473A13F4" w14:textId="77777777" w:rsidR="003E7673" w:rsidRPr="000E2270" w:rsidRDefault="003E7673" w:rsidP="007002EA">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1A1C5E72" w14:textId="77777777" w:rsidR="003E7673" w:rsidRPr="000E2270" w:rsidRDefault="003E7673" w:rsidP="007002EA">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4D5FF6FB" w14:textId="77777777" w:rsidR="003E7673" w:rsidRPr="000E2270" w:rsidRDefault="003E7673" w:rsidP="007002EA">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7592E488" w14:textId="77777777" w:rsidR="003E7673" w:rsidRPr="000E2270" w:rsidRDefault="003E7673" w:rsidP="007002EA">
            <w:pPr>
              <w:pStyle w:val="program"/>
              <w:widowControl/>
              <w:spacing w:line="240" w:lineRule="auto"/>
              <w:ind w:left="441"/>
            </w:pPr>
            <w:r w:rsidRPr="000E2270">
              <w:t xml:space="preserve">    RETURN</w:t>
            </w:r>
          </w:p>
          <w:p w14:paraId="1F561E15" w14:textId="3243EFA5" w:rsidR="003E7673" w:rsidRPr="000E2270" w:rsidRDefault="003E7673" w:rsidP="007002EA">
            <w:pPr>
              <w:pStyle w:val="program"/>
              <w:widowControl/>
              <w:spacing w:line="240" w:lineRule="auto"/>
              <w:ind w:left="441"/>
            </w:pPr>
            <w:r w:rsidRPr="000E2270">
              <w:t xml:space="preserve">  END FUNCTION OPERATOR(+)</w:t>
            </w:r>
          </w:p>
          <w:p w14:paraId="45CCDC07" w14:textId="77777777" w:rsidR="003E7673" w:rsidRPr="000E2270" w:rsidRDefault="003E7673" w:rsidP="007002EA">
            <w:pPr>
              <w:pStyle w:val="program"/>
              <w:widowControl/>
              <w:spacing w:line="240" w:lineRule="auto"/>
              <w:ind w:left="441"/>
            </w:pPr>
          </w:p>
          <w:p w14:paraId="2227679D" w14:textId="77777777" w:rsidR="000D6D73" w:rsidRDefault="003E7673" w:rsidP="000D6D73">
            <w:pPr>
              <w:pStyle w:val="program"/>
              <w:widowControl/>
              <w:spacing w:line="240" w:lineRule="auto"/>
              <w:ind w:left="441"/>
            </w:pPr>
            <w:r w:rsidRPr="000E2270">
              <w:t xml:space="preserve">END MODULE </w:t>
            </w:r>
            <w:proofErr w:type="spellStart"/>
            <w:r w:rsidRPr="000E2270">
              <w:t>coord_m</w:t>
            </w:r>
            <w:proofErr w:type="spellEnd"/>
          </w:p>
          <w:p w14:paraId="5F21CE8F" w14:textId="5CBEB731" w:rsidR="003E7673" w:rsidRPr="000E2270" w:rsidRDefault="003E7673" w:rsidP="007002EA">
            <w:pPr>
              <w:pStyle w:val="program"/>
              <w:widowControl/>
              <w:spacing w:line="240" w:lineRule="auto"/>
              <w:ind w:left="441"/>
            </w:pPr>
          </w:p>
          <w:p w14:paraId="0EDD08F7" w14:textId="77777777" w:rsidR="003E7673" w:rsidRDefault="003E7673" w:rsidP="007002EA">
            <w:r w:rsidRPr="006740CF">
              <w:t xml:space="preserve">The type </w:t>
            </w:r>
            <w:proofErr w:type="spellStart"/>
            <w:r w:rsidRPr="002E29B2">
              <w:rPr>
                <w:rFonts w:ascii="Courier New" w:hAnsi="Courier New" w:cs="Courier New"/>
              </w:rPr>
              <w:t>coord_t</w:t>
            </w:r>
            <w:proofErr w:type="spellEnd"/>
            <w:r w:rsidRPr="006740CF">
              <w:t xml:space="preserve"> has components </w:t>
            </w:r>
            <w:r w:rsidRPr="002E29B2">
              <w:rPr>
                <w:rFonts w:ascii="Courier New" w:hAnsi="Courier New" w:cs="Courier New"/>
              </w:rPr>
              <w:t>x</w:t>
            </w:r>
            <w:r w:rsidRPr="006740CF">
              <w:t xml:space="preserve">, </w:t>
            </w:r>
            <w:r w:rsidRPr="002E29B2">
              <w:rPr>
                <w:rFonts w:ascii="Courier New" w:hAnsi="Courier New" w:cs="Courier New"/>
              </w:rPr>
              <w:t>y</w:t>
            </w:r>
            <w:r w:rsidRPr="006740CF">
              <w:t xml:space="preserve">, </w:t>
            </w:r>
            <w:r>
              <w:t xml:space="preserve">and </w:t>
            </w:r>
            <w:r w:rsidRPr="002E29B2">
              <w:rPr>
                <w:rFonts w:ascii="Courier New" w:hAnsi="Courier New" w:cs="Courier New"/>
              </w:rPr>
              <w:t>z</w:t>
            </w:r>
            <w:r w:rsidRPr="006740CF">
              <w:t xml:space="preserve"> of real type whose </w:t>
            </w:r>
            <w:r>
              <w:t>common kind is</w:t>
            </w:r>
            <w:r w:rsidRPr="006740CF">
              <w:t xml:space="preserve"> parameterized.  The generic </w:t>
            </w:r>
            <w:r>
              <w:t>subprogram defines</w:t>
            </w:r>
            <w:r w:rsidR="007B6ACB">
              <w:t xml:space="preserve"> the binary operation</w:t>
            </w:r>
            <w:r w:rsidRPr="006740CF">
              <w:t xml:space="preserve"> + between </w:t>
            </w:r>
            <w:proofErr w:type="spellStart"/>
            <w:r w:rsidRPr="002E29B2">
              <w:rPr>
                <w:rFonts w:ascii="Courier New" w:hAnsi="Courier New" w:cs="Courier New"/>
              </w:rPr>
              <w:t>coord_t</w:t>
            </w:r>
            <w:proofErr w:type="spellEnd"/>
            <w:r>
              <w:rPr>
                <w:rFonts w:ascii="Courier New" w:hAnsi="Courier New" w:cs="Courier New"/>
              </w:rPr>
              <w:t>(real32)</w:t>
            </w:r>
            <w:r w:rsidRPr="006740CF">
              <w:t xml:space="preserve"> </w:t>
            </w:r>
            <w:r w:rsidR="004479E9">
              <w:rPr>
                <w:rFonts w:hint="eastAsia"/>
              </w:rPr>
              <w:t>type</w:t>
            </w:r>
            <w:r w:rsidR="004479E9">
              <w:t xml:space="preserve"> </w:t>
            </w:r>
            <w:r w:rsidRPr="006740CF">
              <w:t>objects</w:t>
            </w:r>
            <w:r>
              <w:t xml:space="preserve"> and </w:t>
            </w:r>
            <w:r w:rsidRPr="006740CF">
              <w:t xml:space="preserve">between </w:t>
            </w:r>
            <w:proofErr w:type="spellStart"/>
            <w:r w:rsidRPr="00D24A98">
              <w:rPr>
                <w:rFonts w:ascii="Courier New" w:hAnsi="Courier New" w:cs="Courier New"/>
              </w:rPr>
              <w:t>coord_t</w:t>
            </w:r>
            <w:proofErr w:type="spellEnd"/>
            <w:r>
              <w:rPr>
                <w:rFonts w:ascii="Courier New" w:hAnsi="Courier New" w:cs="Courier New"/>
              </w:rPr>
              <w:t>(real64)</w:t>
            </w:r>
            <w:r w:rsidRPr="006740CF">
              <w:t xml:space="preserve"> </w:t>
            </w:r>
            <w:r w:rsidR="004479E9">
              <w:t xml:space="preserve">type </w:t>
            </w:r>
            <w:r w:rsidRPr="006740CF">
              <w:t>objects.</w:t>
            </w:r>
          </w:p>
          <w:p w14:paraId="094AEC4E" w14:textId="7C502D0C" w:rsidR="007B6ACB" w:rsidRDefault="00B124E5" w:rsidP="007002EA">
            <w:r>
              <w:t>A d</w:t>
            </w:r>
            <w:r w:rsidR="00977134">
              <w:t>efined operator</w:t>
            </w:r>
            <w:r>
              <w:t xml:space="preserve"> for a generic subprogram</w:t>
            </w:r>
            <w:r w:rsidR="000D6D73">
              <w:t xml:space="preserve"> can be specified</w:t>
            </w:r>
            <w:r>
              <w:t xml:space="preserve"> not only </w:t>
            </w:r>
            <w:r w:rsidR="000D6D73">
              <w:t>by</w:t>
            </w:r>
            <w:r>
              <w:t xml:space="preserve"> the FUNCTION or SUBROUTINE statement, but </w:t>
            </w:r>
            <w:r w:rsidR="00977134">
              <w:t>also</w:t>
            </w:r>
            <w:r w:rsidR="007B6ACB">
              <w:t xml:space="preserve"> by an interface block or GENERIC statemen</w:t>
            </w:r>
            <w:r>
              <w:t>t</w:t>
            </w:r>
            <w:r w:rsidR="000F45B5">
              <w:t>.  The following code is equivalent to the above</w:t>
            </w:r>
            <w:r w:rsidR="000D6D73">
              <w:t xml:space="preserve"> one</w:t>
            </w:r>
            <w:r w:rsidR="000F45B5">
              <w:t>.</w:t>
            </w:r>
          </w:p>
          <w:p w14:paraId="5D87FAF3" w14:textId="77777777" w:rsidR="007969C8" w:rsidRDefault="007969C8" w:rsidP="000F45B5">
            <w:pPr>
              <w:pStyle w:val="program"/>
              <w:widowControl/>
              <w:spacing w:line="240" w:lineRule="auto"/>
              <w:ind w:left="441"/>
              <w:rPr>
                <w:ins w:id="109" w:author="岩下英俊" w:date="2023-12-24T16:51:00Z"/>
              </w:rPr>
            </w:pPr>
          </w:p>
          <w:p w14:paraId="30A9B2CD" w14:textId="4E5CE9F3" w:rsidR="000F45B5" w:rsidRDefault="000F45B5" w:rsidP="000F45B5">
            <w:pPr>
              <w:pStyle w:val="program"/>
              <w:widowControl/>
              <w:spacing w:line="240" w:lineRule="auto"/>
              <w:ind w:left="441"/>
            </w:pPr>
            <w:r w:rsidRPr="000E2270">
              <w:t xml:space="preserve">MODULE </w:t>
            </w:r>
            <w:proofErr w:type="spellStart"/>
            <w:r w:rsidRPr="000E2270">
              <w:t>coord_m</w:t>
            </w:r>
            <w:proofErr w:type="spellEnd"/>
          </w:p>
          <w:p w14:paraId="793D2D79" w14:textId="77777777" w:rsidR="000F45B5" w:rsidRDefault="000F45B5" w:rsidP="000F45B5">
            <w:pPr>
              <w:pStyle w:val="program"/>
              <w:widowControl/>
              <w:spacing w:line="240" w:lineRule="auto"/>
              <w:ind w:left="441"/>
            </w:pPr>
            <w:r w:rsidRPr="000E2270">
              <w:t xml:space="preserve">  USE </w:t>
            </w:r>
            <w:proofErr w:type="spellStart"/>
            <w:r w:rsidRPr="000E2270">
              <w:t>iso_fortran_env</w:t>
            </w:r>
            <w:proofErr w:type="spellEnd"/>
          </w:p>
          <w:p w14:paraId="3B067457" w14:textId="77777777" w:rsidR="000F45B5" w:rsidRPr="000E2270" w:rsidRDefault="000F45B5" w:rsidP="000F45B5">
            <w:pPr>
              <w:pStyle w:val="program"/>
              <w:widowControl/>
              <w:spacing w:line="240" w:lineRule="auto"/>
              <w:ind w:left="441"/>
            </w:pPr>
          </w:p>
          <w:p w14:paraId="01AA1157" w14:textId="77777777" w:rsidR="000F45B5" w:rsidRDefault="000F45B5" w:rsidP="000F45B5">
            <w:pPr>
              <w:pStyle w:val="program"/>
              <w:widowControl/>
              <w:spacing w:line="240" w:lineRule="auto"/>
              <w:ind w:left="441"/>
            </w:pPr>
            <w:r w:rsidRPr="000E2270">
              <w:t xml:space="preserve">  TYPE </w:t>
            </w:r>
            <w:proofErr w:type="spellStart"/>
            <w:r w:rsidRPr="000E2270">
              <w:t>coord_t</w:t>
            </w:r>
            <w:proofErr w:type="spellEnd"/>
            <w:r w:rsidRPr="000E2270">
              <w:t>(k)</w:t>
            </w:r>
          </w:p>
          <w:p w14:paraId="7467E103" w14:textId="77777777" w:rsidR="000F45B5" w:rsidRDefault="000F45B5" w:rsidP="000F45B5">
            <w:pPr>
              <w:pStyle w:val="program"/>
              <w:widowControl/>
              <w:spacing w:line="240" w:lineRule="auto"/>
              <w:ind w:left="441"/>
            </w:pPr>
            <w:r w:rsidRPr="000E2270">
              <w:t xml:space="preserve">     INTEGER, KIND :: k</w:t>
            </w:r>
          </w:p>
          <w:p w14:paraId="503028F3" w14:textId="77777777" w:rsidR="000F45B5" w:rsidRDefault="000F45B5" w:rsidP="000F45B5">
            <w:pPr>
              <w:pStyle w:val="program"/>
              <w:widowControl/>
              <w:spacing w:line="240" w:lineRule="auto"/>
              <w:ind w:left="441"/>
            </w:pPr>
            <w:r w:rsidRPr="000E2270">
              <w:t xml:space="preserve">     REAL(kind=k) :: x, y, z</w:t>
            </w:r>
          </w:p>
          <w:p w14:paraId="629FD70E" w14:textId="77777777" w:rsidR="000F45B5" w:rsidRDefault="000F45B5" w:rsidP="000F45B5">
            <w:pPr>
              <w:pStyle w:val="program"/>
              <w:widowControl/>
              <w:spacing w:line="240" w:lineRule="auto"/>
              <w:ind w:left="441"/>
            </w:pPr>
            <w:r w:rsidRPr="000E2270">
              <w:t xml:space="preserve">  END TYPE </w:t>
            </w:r>
            <w:proofErr w:type="spellStart"/>
            <w:r w:rsidRPr="000E2270">
              <w:t>coord_t</w:t>
            </w:r>
            <w:proofErr w:type="spellEnd"/>
          </w:p>
          <w:p w14:paraId="290A19B1" w14:textId="77777777" w:rsidR="000F45B5" w:rsidRDefault="000F45B5" w:rsidP="000F45B5">
            <w:pPr>
              <w:pStyle w:val="program"/>
              <w:widowControl/>
              <w:spacing w:line="240" w:lineRule="auto"/>
              <w:ind w:left="441"/>
            </w:pPr>
            <w:r>
              <w:rPr>
                <w:rFonts w:hint="eastAsia"/>
              </w:rPr>
              <w:t xml:space="preserve"> </w:t>
            </w:r>
            <w:r>
              <w:t xml:space="preserve"> PRIVATE :: </w:t>
            </w:r>
            <w:proofErr w:type="spellStart"/>
            <w:r>
              <w:t>coord_add</w:t>
            </w:r>
            <w:proofErr w:type="spellEnd"/>
          </w:p>
          <w:p w14:paraId="03885A78" w14:textId="77777777" w:rsidR="000F45B5" w:rsidRPr="004D7369" w:rsidRDefault="000F45B5" w:rsidP="000F45B5">
            <w:pPr>
              <w:pStyle w:val="program"/>
              <w:widowControl/>
              <w:spacing w:line="240" w:lineRule="auto"/>
              <w:ind w:left="441"/>
              <w:rPr>
                <w:b/>
                <w:bCs/>
              </w:rPr>
            </w:pPr>
            <w:r w:rsidRPr="004D7369">
              <w:rPr>
                <w:b/>
                <w:bCs/>
              </w:rPr>
              <w:t xml:space="preserve">  GENERIC :: OPERATOR(+) =&gt; </w:t>
            </w:r>
            <w:proofErr w:type="spellStart"/>
            <w:r w:rsidRPr="004D7369">
              <w:rPr>
                <w:b/>
                <w:bCs/>
              </w:rPr>
              <w:t>coord_add</w:t>
            </w:r>
            <w:proofErr w:type="spellEnd"/>
          </w:p>
          <w:p w14:paraId="210365CB" w14:textId="77777777" w:rsidR="000F45B5" w:rsidRPr="000E2270" w:rsidRDefault="000F45B5" w:rsidP="000F45B5">
            <w:pPr>
              <w:pStyle w:val="program"/>
              <w:widowControl/>
              <w:spacing w:line="240" w:lineRule="auto"/>
              <w:ind w:left="441"/>
            </w:pPr>
          </w:p>
          <w:p w14:paraId="1A64D911" w14:textId="77777777" w:rsidR="000F45B5" w:rsidRDefault="000F45B5" w:rsidP="000F45B5">
            <w:pPr>
              <w:pStyle w:val="program"/>
              <w:widowControl/>
              <w:spacing w:line="240" w:lineRule="auto"/>
              <w:ind w:left="441"/>
            </w:pPr>
            <w:r>
              <w:rPr>
                <w:rFonts w:hint="eastAsia"/>
              </w:rPr>
              <w:t>C</w:t>
            </w:r>
            <w:r>
              <w:t>ONTAINS</w:t>
            </w:r>
          </w:p>
          <w:p w14:paraId="29E81D1F" w14:textId="77777777" w:rsidR="000F45B5" w:rsidRDefault="000F45B5" w:rsidP="000F45B5">
            <w:pPr>
              <w:pStyle w:val="program"/>
              <w:widowControl/>
              <w:spacing w:line="240" w:lineRule="auto"/>
              <w:ind w:left="441"/>
            </w:pPr>
            <w:r w:rsidRPr="000E2270">
              <w:t xml:space="preserve">  </w:t>
            </w:r>
            <w:r>
              <w:t>GENERIC FUNCTION</w:t>
            </w:r>
            <w:r w:rsidRPr="000E2270">
              <w:t xml:space="preserve"> </w:t>
            </w:r>
            <w:proofErr w:type="spellStart"/>
            <w:r w:rsidRPr="004D7369">
              <w:rPr>
                <w:b/>
                <w:bCs/>
              </w:rPr>
              <w:t>coord_add</w:t>
            </w:r>
            <w:proofErr w:type="spellEnd"/>
            <w:r>
              <w:t xml:space="preserve"> </w:t>
            </w:r>
            <w:r w:rsidRPr="000E2270">
              <w:t>RESULT(c)</w:t>
            </w:r>
          </w:p>
          <w:p w14:paraId="48B1EDBA" w14:textId="77777777" w:rsidR="000F45B5" w:rsidRDefault="000F45B5" w:rsidP="000F45B5">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6CF9CCA3" w14:textId="77777777" w:rsidR="000F45B5" w:rsidRDefault="000F45B5" w:rsidP="000F45B5">
            <w:pPr>
              <w:pStyle w:val="program"/>
              <w:widowControl/>
              <w:spacing w:line="240" w:lineRule="auto"/>
              <w:ind w:left="441"/>
            </w:pPr>
            <w:r w:rsidRPr="000E2270">
              <w:t xml:space="preserve">    TYPEOF(a) :: c</w:t>
            </w:r>
          </w:p>
          <w:p w14:paraId="462C81C6" w14:textId="77777777" w:rsidR="000F45B5" w:rsidRPr="000E2270" w:rsidRDefault="000F45B5" w:rsidP="000F45B5">
            <w:pPr>
              <w:pStyle w:val="program"/>
              <w:widowControl/>
              <w:spacing w:line="240" w:lineRule="auto"/>
              <w:ind w:left="441"/>
            </w:pPr>
          </w:p>
          <w:p w14:paraId="347B6CCF" w14:textId="77777777" w:rsidR="000F45B5" w:rsidRDefault="000F45B5" w:rsidP="000F45B5">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7E0A1FE8" w14:textId="77777777" w:rsidR="000F45B5" w:rsidRDefault="000F45B5" w:rsidP="000F45B5">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6576F7E6" w14:textId="77777777" w:rsidR="000F45B5" w:rsidRDefault="000F45B5" w:rsidP="000F45B5">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20110CB2" w14:textId="77777777" w:rsidR="000F45B5" w:rsidRDefault="000F45B5" w:rsidP="000F45B5">
            <w:pPr>
              <w:pStyle w:val="program"/>
              <w:widowControl/>
              <w:spacing w:line="240" w:lineRule="auto"/>
              <w:ind w:left="441"/>
            </w:pPr>
            <w:r w:rsidRPr="000E2270">
              <w:t xml:space="preserve">    </w:t>
            </w:r>
            <w:r>
              <w:rPr>
                <w:rFonts w:hint="eastAsia"/>
              </w:rPr>
              <w:t>R</w:t>
            </w:r>
            <w:r>
              <w:t>ETURN</w:t>
            </w:r>
          </w:p>
          <w:p w14:paraId="4920CFD9" w14:textId="77777777" w:rsidR="000F45B5" w:rsidRDefault="000F45B5" w:rsidP="000F45B5">
            <w:pPr>
              <w:pStyle w:val="program"/>
              <w:widowControl/>
              <w:spacing w:line="240" w:lineRule="auto"/>
              <w:ind w:left="441"/>
            </w:pPr>
            <w:r w:rsidRPr="000E2270">
              <w:t xml:space="preserve">  </w:t>
            </w:r>
            <w:r>
              <w:t>END FUNCTION</w:t>
            </w:r>
            <w:r w:rsidRPr="000E2270">
              <w:t xml:space="preserve"> </w:t>
            </w:r>
            <w:proofErr w:type="spellStart"/>
            <w:r w:rsidRPr="004D7369">
              <w:rPr>
                <w:b/>
                <w:bCs/>
              </w:rPr>
              <w:t>coord_add</w:t>
            </w:r>
            <w:proofErr w:type="spellEnd"/>
          </w:p>
          <w:p w14:paraId="0AD280BE" w14:textId="77777777" w:rsidR="000F45B5" w:rsidRPr="000E2270" w:rsidRDefault="000F45B5" w:rsidP="000F45B5">
            <w:pPr>
              <w:pStyle w:val="program"/>
              <w:widowControl/>
              <w:spacing w:line="240" w:lineRule="auto"/>
              <w:ind w:left="441"/>
            </w:pPr>
          </w:p>
          <w:p w14:paraId="48A1A262" w14:textId="77777777" w:rsidR="000F45B5" w:rsidRDefault="000F45B5" w:rsidP="000F45B5">
            <w:pPr>
              <w:pStyle w:val="program"/>
              <w:widowControl/>
              <w:spacing w:line="240" w:lineRule="auto"/>
              <w:ind w:left="441"/>
            </w:pPr>
            <w:r w:rsidRPr="000E2270">
              <w:t xml:space="preserve">END MODULE </w:t>
            </w:r>
            <w:proofErr w:type="spellStart"/>
            <w:r w:rsidRPr="000E2270">
              <w:t>coord_m</w:t>
            </w:r>
            <w:proofErr w:type="spellEnd"/>
          </w:p>
          <w:p w14:paraId="7BDF6DA1" w14:textId="77777777" w:rsidR="000F45B5" w:rsidRDefault="000F45B5" w:rsidP="000F45B5">
            <w:pPr>
              <w:pStyle w:val="program"/>
              <w:widowControl/>
              <w:spacing w:line="240" w:lineRule="auto"/>
              <w:ind w:left="441"/>
            </w:pPr>
          </w:p>
          <w:p w14:paraId="68CBFD65" w14:textId="66D46014" w:rsidR="000F45B5" w:rsidRPr="000F45B5" w:rsidRDefault="000F45B5" w:rsidP="007002EA">
            <w:r>
              <w:t xml:space="preserve">Note that in Alternative </w:t>
            </w:r>
            <w:r w:rsidR="000D6D73">
              <w:t>Proposal</w:t>
            </w:r>
            <w:r>
              <w:t xml:space="preserve"> 1, the former style is prohibited and only the latter is permitted.</w:t>
            </w:r>
          </w:p>
        </w:tc>
      </w:tr>
    </w:tbl>
    <w:p w14:paraId="41CB96E3" w14:textId="77777777" w:rsidR="003E7673" w:rsidRDefault="003E7673" w:rsidP="0018372F"/>
    <w:p w14:paraId="50D7EBF0" w14:textId="77777777" w:rsidR="003E7673" w:rsidRDefault="003E7673" w:rsidP="0018372F">
      <w:r>
        <w:rPr>
          <w:rFonts w:hint="eastAsia"/>
        </w:rPr>
        <w:t>N</w:t>
      </w:r>
      <w:r>
        <w:t>OTE 4</w:t>
      </w:r>
    </w:p>
    <w:tbl>
      <w:tblPr>
        <w:tblStyle w:val="af5"/>
        <w:tblW w:w="0" w:type="auto"/>
        <w:tblLook w:val="04A0" w:firstRow="1" w:lastRow="0" w:firstColumn="1" w:lastColumn="0" w:noHBand="0" w:noVBand="1"/>
      </w:tblPr>
      <w:tblGrid>
        <w:gridCol w:w="9736"/>
      </w:tblGrid>
      <w:tr w:rsidR="003E7673" w:rsidRPr="009336BE" w14:paraId="1880F292" w14:textId="77777777" w:rsidTr="007002EA">
        <w:trPr>
          <w:trHeight w:val="8226"/>
        </w:trPr>
        <w:tc>
          <w:tcPr>
            <w:tcW w:w="9742" w:type="dxa"/>
            <w:vAlign w:val="center"/>
          </w:tcPr>
          <w:p w14:paraId="06833A5F" w14:textId="5809D5F5" w:rsidR="003E7673" w:rsidRPr="001178CD" w:rsidRDefault="003E7673" w:rsidP="007002EA">
            <w:pPr>
              <w:widowControl/>
              <w:spacing w:after="180"/>
              <w:rPr>
                <w:rFonts w:eastAsiaTheme="minorHAnsi" w:cs="Courier New"/>
                <w:szCs w:val="21"/>
              </w:rPr>
            </w:pPr>
            <w:r w:rsidRPr="001178CD">
              <w:rPr>
                <w:rFonts w:eastAsiaTheme="minorHAnsi"/>
                <w:szCs w:val="21"/>
              </w:rPr>
              <w:t>The following example shows a generic subprogram that defines a defined I/O procedure.</w:t>
            </w:r>
            <w:r w:rsidR="005168E3">
              <w:rPr>
                <w:rFonts w:eastAsiaTheme="minorHAnsi"/>
                <w:szCs w:val="21"/>
              </w:rPr>
              <w:t xml:space="preserve">  </w:t>
            </w:r>
            <w:ins w:id="110" w:author="岩下英俊" w:date="2023-12-22T19:28:00Z">
              <w:r w:rsidR="005168E3" w:rsidRPr="005168E3">
                <w:rPr>
                  <w:rFonts w:eastAsiaTheme="minorHAnsi"/>
                  <w:szCs w:val="21"/>
                </w:rPr>
                <w:t xml:space="preserve">Here, </w:t>
              </w:r>
              <w:proofErr w:type="spellStart"/>
              <w:r w:rsidR="005168E3" w:rsidRPr="005168E3">
                <w:rPr>
                  <w:rFonts w:ascii="Courier New" w:eastAsiaTheme="minorHAnsi" w:hAnsi="Courier New" w:cs="Courier New"/>
                  <w:szCs w:val="21"/>
                  <w:rPrChange w:id="111" w:author="岩下英俊" w:date="2023-12-22T19:28:00Z">
                    <w:rPr>
                      <w:rFonts w:eastAsiaTheme="minorHAnsi"/>
                      <w:szCs w:val="21"/>
                    </w:rPr>
                  </w:rPrChange>
                </w:rPr>
                <w:t>coord_t</w:t>
              </w:r>
              <w:proofErr w:type="spellEnd"/>
              <w:r w:rsidR="005168E3" w:rsidRPr="005168E3">
                <w:rPr>
                  <w:rFonts w:eastAsiaTheme="minorHAnsi"/>
                  <w:szCs w:val="21"/>
                </w:rPr>
                <w:t xml:space="preserve"> is defined in the module </w:t>
              </w:r>
              <w:proofErr w:type="spellStart"/>
              <w:r w:rsidR="005168E3" w:rsidRPr="005168E3">
                <w:rPr>
                  <w:rFonts w:ascii="Courier New" w:eastAsiaTheme="minorHAnsi" w:hAnsi="Courier New" w:cs="Courier New"/>
                  <w:szCs w:val="21"/>
                  <w:rPrChange w:id="112" w:author="岩下英俊" w:date="2023-12-22T19:29:00Z">
                    <w:rPr>
                      <w:rFonts w:eastAsiaTheme="minorHAnsi"/>
                      <w:szCs w:val="21"/>
                    </w:rPr>
                  </w:rPrChange>
                </w:rPr>
                <w:t>coord_m</w:t>
              </w:r>
              <w:proofErr w:type="spellEnd"/>
              <w:r w:rsidR="005168E3" w:rsidRPr="005168E3">
                <w:rPr>
                  <w:rFonts w:eastAsiaTheme="minorHAnsi"/>
                  <w:szCs w:val="21"/>
                </w:rPr>
                <w:t xml:space="preserve"> of </w:t>
              </w:r>
            </w:ins>
            <w:ins w:id="113" w:author="岩下英俊" w:date="2023-12-22T19:29:00Z">
              <w:r w:rsidR="005168E3">
                <w:rPr>
                  <w:rFonts w:eastAsiaTheme="minorHAnsi"/>
                  <w:szCs w:val="21"/>
                </w:rPr>
                <w:t>NOTE</w:t>
              </w:r>
            </w:ins>
            <w:ins w:id="114" w:author="岩下英俊" w:date="2023-12-22T19:28:00Z">
              <w:r w:rsidR="005168E3" w:rsidRPr="005168E3">
                <w:rPr>
                  <w:rFonts w:eastAsiaTheme="minorHAnsi"/>
                  <w:szCs w:val="21"/>
                </w:rPr>
                <w:t xml:space="preserve"> 3.</w:t>
              </w:r>
            </w:ins>
          </w:p>
          <w:p w14:paraId="7362FC5D" w14:textId="335109B6" w:rsidR="003E7673" w:rsidRPr="00FD19C5" w:rsidRDefault="003E7673" w:rsidP="001E3D2E">
            <w:pPr>
              <w:pStyle w:val="program"/>
              <w:widowControl/>
              <w:spacing w:line="240" w:lineRule="auto"/>
              <w:ind w:leftChars="102" w:left="214"/>
              <w:rPr>
                <w:szCs w:val="20"/>
              </w:rPr>
            </w:pPr>
            <w:r w:rsidRPr="00FD19C5">
              <w:rPr>
                <w:szCs w:val="20"/>
              </w:rPr>
              <w:t>GENERIC SUBROUTINE WRITE(FORMATTED)(data,</w:t>
            </w:r>
            <w:ins w:id="115" w:author="岩下英俊" w:date="2023-12-18T18:10:00Z">
              <w:r w:rsidR="00FD19C5">
                <w:rPr>
                  <w:szCs w:val="20"/>
                </w:rPr>
                <w:t xml:space="preserve"> </w:t>
              </w:r>
            </w:ins>
            <w:r w:rsidRPr="00FD19C5">
              <w:rPr>
                <w:szCs w:val="20"/>
              </w:rPr>
              <w:t>unit,</w:t>
            </w:r>
            <w:ins w:id="116" w:author="岩下英俊" w:date="2023-12-18T18:10:00Z">
              <w:r w:rsidR="00FD19C5">
                <w:rPr>
                  <w:szCs w:val="20"/>
                </w:rPr>
                <w:t xml:space="preserve"> </w:t>
              </w:r>
            </w:ins>
            <w:proofErr w:type="spellStart"/>
            <w:r w:rsidRPr="00FD19C5">
              <w:rPr>
                <w:szCs w:val="20"/>
              </w:rPr>
              <w:t>iotype</w:t>
            </w:r>
            <w:proofErr w:type="spellEnd"/>
            <w:r w:rsidRPr="00FD19C5">
              <w:rPr>
                <w:szCs w:val="20"/>
              </w:rPr>
              <w:t>,</w:t>
            </w:r>
            <w:ins w:id="117" w:author="岩下英俊" w:date="2023-12-18T18:10:00Z">
              <w:r w:rsidR="00FD19C5">
                <w:rPr>
                  <w:szCs w:val="20"/>
                </w:rPr>
                <w:t xml:space="preserve"> </w:t>
              </w:r>
            </w:ins>
            <w:proofErr w:type="spellStart"/>
            <w:r w:rsidRPr="00FD19C5">
              <w:rPr>
                <w:szCs w:val="20"/>
              </w:rPr>
              <w:t>v_list</w:t>
            </w:r>
            <w:proofErr w:type="spellEnd"/>
            <w:r w:rsidRPr="00FD19C5">
              <w:rPr>
                <w:szCs w:val="20"/>
              </w:rPr>
              <w:t>,</w:t>
            </w:r>
            <w:ins w:id="118" w:author="岩下英俊" w:date="2023-12-18T18:10:00Z">
              <w:r w:rsidR="00FD19C5">
                <w:rPr>
                  <w:szCs w:val="20"/>
                </w:rPr>
                <w:t xml:space="preserve"> </w:t>
              </w:r>
            </w:ins>
            <w:proofErr w:type="spellStart"/>
            <w:r w:rsidRPr="00FD19C5">
              <w:rPr>
                <w:szCs w:val="20"/>
              </w:rPr>
              <w:t>iostat</w:t>
            </w:r>
            <w:proofErr w:type="spellEnd"/>
            <w:r w:rsidRPr="00FD19C5">
              <w:rPr>
                <w:szCs w:val="20"/>
              </w:rPr>
              <w:t>,</w:t>
            </w:r>
            <w:ins w:id="119" w:author="岩下英俊" w:date="2023-12-18T18:10:00Z">
              <w:r w:rsidR="00FD19C5">
                <w:rPr>
                  <w:szCs w:val="20"/>
                </w:rPr>
                <w:t xml:space="preserve"> </w:t>
              </w:r>
            </w:ins>
            <w:proofErr w:type="spellStart"/>
            <w:r w:rsidRPr="00FD19C5">
              <w:rPr>
                <w:szCs w:val="20"/>
              </w:rPr>
              <w:t>iomsg</w:t>
            </w:r>
            <w:proofErr w:type="spellEnd"/>
            <w:r w:rsidRPr="00FD19C5">
              <w:rPr>
                <w:szCs w:val="20"/>
              </w:rPr>
              <w:t>)</w:t>
            </w:r>
          </w:p>
          <w:p w14:paraId="14AE178A" w14:textId="68B53ED7" w:rsidR="005168E3" w:rsidRDefault="005168E3" w:rsidP="001E3D2E">
            <w:pPr>
              <w:pStyle w:val="program"/>
              <w:widowControl/>
              <w:spacing w:line="240" w:lineRule="auto"/>
              <w:ind w:leftChars="102" w:left="214"/>
              <w:rPr>
                <w:ins w:id="120" w:author="岩下英俊" w:date="2023-12-22T19:29:00Z"/>
                <w:szCs w:val="20"/>
              </w:rPr>
            </w:pPr>
            <w:ins w:id="121" w:author="岩下英俊" w:date="2023-12-22T19:29:00Z">
              <w:r>
                <w:rPr>
                  <w:rFonts w:hint="eastAsia"/>
                  <w:szCs w:val="20"/>
                </w:rPr>
                <w:t xml:space="preserve"> </w:t>
              </w:r>
              <w:r>
                <w:rPr>
                  <w:szCs w:val="20"/>
                </w:rPr>
                <w:t xml:space="preserve"> use </w:t>
              </w:r>
              <w:proofErr w:type="spellStart"/>
              <w:r>
                <w:rPr>
                  <w:szCs w:val="20"/>
                </w:rPr>
                <w:t>coord_m</w:t>
              </w:r>
            </w:ins>
            <w:proofErr w:type="spellEnd"/>
            <w:ins w:id="122" w:author="岩下英俊" w:date="2023-12-22T19:30:00Z">
              <w:r>
                <w:rPr>
                  <w:szCs w:val="20"/>
                </w:rPr>
                <w:t xml:space="preserve"> </w:t>
              </w:r>
            </w:ins>
          </w:p>
          <w:p w14:paraId="37788248" w14:textId="49A687A1" w:rsidR="003E7673" w:rsidRPr="00FD19C5" w:rsidRDefault="003E7673" w:rsidP="001E3D2E">
            <w:pPr>
              <w:pStyle w:val="program"/>
              <w:widowControl/>
              <w:spacing w:line="240" w:lineRule="auto"/>
              <w:ind w:leftChars="102" w:left="214"/>
              <w:rPr>
                <w:szCs w:val="20"/>
              </w:rPr>
            </w:pPr>
            <w:r w:rsidRPr="00FD19C5">
              <w:rPr>
                <w:szCs w:val="20"/>
              </w:rPr>
              <w:t xml:space="preserve">  class(</w:t>
            </w:r>
            <w:proofErr w:type="spellStart"/>
            <w:r w:rsidRPr="00FD19C5">
              <w:rPr>
                <w:szCs w:val="20"/>
              </w:rPr>
              <w:t>coord_t</w:t>
            </w:r>
            <w:proofErr w:type="spellEnd"/>
            <w:r w:rsidRPr="00FD19C5">
              <w:rPr>
                <w:szCs w:val="20"/>
              </w:rPr>
              <w:t>(real32,real64)), intent(in) :: data</w:t>
            </w:r>
          </w:p>
          <w:p w14:paraId="252ADFCC" w14:textId="77777777" w:rsidR="003E7673" w:rsidRPr="00FD19C5" w:rsidRDefault="003E7673" w:rsidP="001E3D2E">
            <w:pPr>
              <w:pStyle w:val="program"/>
              <w:widowControl/>
              <w:spacing w:line="240" w:lineRule="auto"/>
              <w:ind w:leftChars="102" w:left="214"/>
              <w:rPr>
                <w:szCs w:val="20"/>
              </w:rPr>
            </w:pPr>
            <w:r w:rsidRPr="00FD19C5">
              <w:rPr>
                <w:szCs w:val="20"/>
              </w:rPr>
              <w:t xml:space="preserve">  integer, intent(in) :: unit</w:t>
            </w:r>
          </w:p>
          <w:p w14:paraId="78D84E34"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 intent(in) :: </w:t>
            </w:r>
            <w:proofErr w:type="spellStart"/>
            <w:r w:rsidRPr="00FD19C5">
              <w:rPr>
                <w:szCs w:val="20"/>
              </w:rPr>
              <w:t>iotype</w:t>
            </w:r>
            <w:proofErr w:type="spellEnd"/>
          </w:p>
          <w:p w14:paraId="1D3D0A78" w14:textId="77777777" w:rsidR="003E7673" w:rsidRPr="00FD19C5" w:rsidRDefault="003E7673" w:rsidP="001E3D2E">
            <w:pPr>
              <w:pStyle w:val="program"/>
              <w:widowControl/>
              <w:spacing w:line="240" w:lineRule="auto"/>
              <w:ind w:leftChars="102" w:left="214"/>
              <w:rPr>
                <w:szCs w:val="20"/>
              </w:rPr>
            </w:pPr>
            <w:r w:rsidRPr="00FD19C5">
              <w:rPr>
                <w:szCs w:val="20"/>
              </w:rPr>
              <w:t xml:space="preserve">  integer, intent(in) :: </w:t>
            </w:r>
            <w:proofErr w:type="spellStart"/>
            <w:r w:rsidRPr="00FD19C5">
              <w:rPr>
                <w:szCs w:val="20"/>
              </w:rPr>
              <w:t>v_list</w:t>
            </w:r>
            <w:proofErr w:type="spellEnd"/>
            <w:r w:rsidRPr="00FD19C5">
              <w:rPr>
                <w:szCs w:val="20"/>
              </w:rPr>
              <w:t>(:)</w:t>
            </w:r>
          </w:p>
          <w:p w14:paraId="49C74E86" w14:textId="77777777" w:rsidR="003E7673" w:rsidRPr="00FD19C5" w:rsidRDefault="003E7673" w:rsidP="001E3D2E">
            <w:pPr>
              <w:pStyle w:val="program"/>
              <w:widowControl/>
              <w:spacing w:line="240" w:lineRule="auto"/>
              <w:ind w:leftChars="102" w:left="214"/>
              <w:rPr>
                <w:szCs w:val="20"/>
              </w:rPr>
            </w:pPr>
            <w:r w:rsidRPr="00FD19C5">
              <w:rPr>
                <w:szCs w:val="20"/>
              </w:rPr>
              <w:t xml:space="preserve">  integer, intent(out) :: </w:t>
            </w:r>
            <w:proofErr w:type="spellStart"/>
            <w:r w:rsidRPr="00FD19C5">
              <w:rPr>
                <w:szCs w:val="20"/>
              </w:rPr>
              <w:t>iostat</w:t>
            </w:r>
            <w:proofErr w:type="spellEnd"/>
          </w:p>
          <w:p w14:paraId="7E1C359B"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 intent(</w:t>
            </w:r>
            <w:proofErr w:type="spellStart"/>
            <w:r w:rsidRPr="00FD19C5">
              <w:rPr>
                <w:szCs w:val="20"/>
              </w:rPr>
              <w:t>inout</w:t>
            </w:r>
            <w:proofErr w:type="spellEnd"/>
            <w:r w:rsidRPr="00FD19C5">
              <w:rPr>
                <w:szCs w:val="20"/>
              </w:rPr>
              <w:t xml:space="preserve">) :: </w:t>
            </w:r>
            <w:proofErr w:type="spellStart"/>
            <w:r w:rsidRPr="00FD19C5">
              <w:rPr>
                <w:szCs w:val="20"/>
              </w:rPr>
              <w:t>iomsg</w:t>
            </w:r>
            <w:proofErr w:type="spellEnd"/>
          </w:p>
          <w:p w14:paraId="1B416DBA" w14:textId="77777777" w:rsidR="003E7673" w:rsidRPr="00FD19C5" w:rsidRDefault="003E7673" w:rsidP="001E3D2E">
            <w:pPr>
              <w:pStyle w:val="program"/>
              <w:widowControl/>
              <w:spacing w:line="240" w:lineRule="auto"/>
              <w:ind w:leftChars="102" w:left="214"/>
              <w:rPr>
                <w:szCs w:val="20"/>
              </w:rPr>
            </w:pPr>
          </w:p>
          <w:p w14:paraId="381B3A22"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character(10) :: </w:t>
            </w:r>
            <w:proofErr w:type="spellStart"/>
            <w:r w:rsidRPr="00FD19C5">
              <w:rPr>
                <w:szCs w:val="20"/>
              </w:rPr>
              <w:t>dedit</w:t>
            </w:r>
            <w:proofErr w:type="spellEnd"/>
          </w:p>
          <w:p w14:paraId="079201B9"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character(100) :: </w:t>
            </w:r>
            <w:proofErr w:type="spellStart"/>
            <w:r w:rsidRPr="00FD19C5">
              <w:rPr>
                <w:szCs w:val="20"/>
              </w:rPr>
              <w:t>formt</w:t>
            </w:r>
            <w:proofErr w:type="spellEnd"/>
          </w:p>
          <w:p w14:paraId="0758C1BF" w14:textId="77777777" w:rsidR="003E7673" w:rsidRPr="00FD19C5" w:rsidRDefault="003E7673" w:rsidP="001E3D2E">
            <w:pPr>
              <w:pStyle w:val="program"/>
              <w:widowControl/>
              <w:spacing w:line="240" w:lineRule="auto"/>
              <w:ind w:leftChars="102" w:left="214"/>
              <w:rPr>
                <w:szCs w:val="20"/>
              </w:rPr>
            </w:pPr>
          </w:p>
          <w:p w14:paraId="730D5DF4" w14:textId="77777777" w:rsidR="003E7673" w:rsidRPr="00FD19C5" w:rsidRDefault="003E7673" w:rsidP="001E3D2E">
            <w:pPr>
              <w:pStyle w:val="program"/>
              <w:widowControl/>
              <w:spacing w:line="240" w:lineRule="auto"/>
              <w:ind w:leftChars="102" w:left="214"/>
              <w:rPr>
                <w:szCs w:val="20"/>
              </w:rPr>
            </w:pPr>
            <w:r w:rsidRPr="00FD19C5">
              <w:rPr>
                <w:szCs w:val="20"/>
              </w:rPr>
              <w:t xml:space="preserve">  write(</w:t>
            </w:r>
            <w:proofErr w:type="spellStart"/>
            <w:r w:rsidRPr="00FD19C5">
              <w:rPr>
                <w:szCs w:val="20"/>
              </w:rPr>
              <w:t>dedit</w:t>
            </w:r>
            <w:proofErr w:type="spellEnd"/>
            <w:r w:rsidRPr="00FD19C5">
              <w:rPr>
                <w:szCs w:val="20"/>
              </w:rPr>
              <w:t xml:space="preserve">, '( "F", I0, ".", I0 )') </w:t>
            </w:r>
            <w:proofErr w:type="spellStart"/>
            <w:r w:rsidRPr="00FD19C5">
              <w:rPr>
                <w:szCs w:val="20"/>
              </w:rPr>
              <w:t>v_list</w:t>
            </w:r>
            <w:proofErr w:type="spellEnd"/>
            <w:r w:rsidRPr="00FD19C5">
              <w:rPr>
                <w:szCs w:val="20"/>
              </w:rPr>
              <w:t xml:space="preserve">(1), </w:t>
            </w:r>
            <w:proofErr w:type="spellStart"/>
            <w:r w:rsidRPr="00FD19C5">
              <w:rPr>
                <w:szCs w:val="20"/>
              </w:rPr>
              <w:t>v_list</w:t>
            </w:r>
            <w:proofErr w:type="spellEnd"/>
            <w:r w:rsidRPr="00FD19C5">
              <w:rPr>
                <w:szCs w:val="20"/>
              </w:rPr>
              <w:t>(2)</w:t>
            </w:r>
          </w:p>
          <w:p w14:paraId="3DBA88A2" w14:textId="47EE0DA9" w:rsidR="001178CD" w:rsidRDefault="003E7673" w:rsidP="001E3D2E">
            <w:pPr>
              <w:pStyle w:val="program"/>
              <w:widowControl/>
              <w:spacing w:line="240" w:lineRule="auto"/>
              <w:ind w:leftChars="102" w:left="214"/>
              <w:rPr>
                <w:szCs w:val="20"/>
              </w:rPr>
            </w:pPr>
            <w:r w:rsidRPr="00FD19C5">
              <w:rPr>
                <w:szCs w:val="20"/>
              </w:rPr>
              <w:t xml:space="preserve">  </w:t>
            </w:r>
            <w:proofErr w:type="spellStart"/>
            <w:r w:rsidRPr="00FD19C5">
              <w:rPr>
                <w:szCs w:val="20"/>
              </w:rPr>
              <w:t>formt</w:t>
            </w:r>
            <w:proofErr w:type="spellEnd"/>
            <w:r w:rsidRPr="00FD19C5">
              <w:rPr>
                <w:szCs w:val="20"/>
              </w:rPr>
              <w:t xml:space="preserve"> = "('[ '," // </w:t>
            </w:r>
            <w:proofErr w:type="spellStart"/>
            <w:r w:rsidRPr="00FD19C5">
              <w:rPr>
                <w:szCs w:val="20"/>
              </w:rPr>
              <w:t>dedit</w:t>
            </w:r>
            <w:proofErr w:type="spellEnd"/>
            <w:r w:rsidRPr="00FD19C5">
              <w:rPr>
                <w:szCs w:val="20"/>
              </w:rPr>
              <w:t xml:space="preserve"> // ",', '," //</w:t>
            </w:r>
            <w:r w:rsidR="001178CD">
              <w:rPr>
                <w:szCs w:val="20"/>
              </w:rPr>
              <w:t xml:space="preserve"> &amp;</w:t>
            </w:r>
          </w:p>
          <w:p w14:paraId="6F2EE884" w14:textId="77991CAD" w:rsidR="001178CD" w:rsidRDefault="001178CD" w:rsidP="001E3D2E">
            <w:pPr>
              <w:pStyle w:val="program"/>
              <w:widowControl/>
              <w:spacing w:line="240" w:lineRule="auto"/>
              <w:ind w:leftChars="102" w:left="214"/>
              <w:rPr>
                <w:szCs w:val="20"/>
              </w:rPr>
            </w:pPr>
            <w:r>
              <w:rPr>
                <w:szCs w:val="20"/>
              </w:rPr>
              <w:t xml:space="preserve">                     </w:t>
            </w:r>
            <w:r w:rsidR="003E7673" w:rsidRPr="00FD19C5">
              <w:rPr>
                <w:szCs w:val="20"/>
              </w:rPr>
              <w:t xml:space="preserve"> </w:t>
            </w:r>
            <w:proofErr w:type="spellStart"/>
            <w:r w:rsidR="003E7673" w:rsidRPr="00FD19C5">
              <w:rPr>
                <w:szCs w:val="20"/>
              </w:rPr>
              <w:t>dedit</w:t>
            </w:r>
            <w:proofErr w:type="spellEnd"/>
            <w:r w:rsidR="003E7673" w:rsidRPr="00FD19C5">
              <w:rPr>
                <w:szCs w:val="20"/>
              </w:rPr>
              <w:t xml:space="preserve"> // ",', '," // </w:t>
            </w:r>
            <w:r>
              <w:rPr>
                <w:szCs w:val="20"/>
              </w:rPr>
              <w:t>&amp;</w:t>
            </w:r>
          </w:p>
          <w:p w14:paraId="62DA41DD" w14:textId="0DE46258" w:rsidR="003E7673" w:rsidRPr="00FD19C5" w:rsidRDefault="001178CD" w:rsidP="001E3D2E">
            <w:pPr>
              <w:pStyle w:val="program"/>
              <w:widowControl/>
              <w:spacing w:line="240" w:lineRule="auto"/>
              <w:ind w:leftChars="102" w:left="214"/>
              <w:rPr>
                <w:szCs w:val="20"/>
              </w:rPr>
            </w:pPr>
            <w:r>
              <w:rPr>
                <w:szCs w:val="20"/>
              </w:rPr>
              <w:t xml:space="preserve">                      </w:t>
            </w:r>
            <w:proofErr w:type="spellStart"/>
            <w:r w:rsidR="003E7673" w:rsidRPr="00FD19C5">
              <w:rPr>
                <w:szCs w:val="20"/>
              </w:rPr>
              <w:t>dedit</w:t>
            </w:r>
            <w:proofErr w:type="spellEnd"/>
            <w:r w:rsidR="003E7673" w:rsidRPr="00FD19C5">
              <w:rPr>
                <w:szCs w:val="20"/>
              </w:rPr>
              <w:t xml:space="preserve"> // ",' ]')"</w:t>
            </w:r>
          </w:p>
          <w:p w14:paraId="6A1DAE99" w14:textId="77777777" w:rsidR="003E7673" w:rsidRPr="00FD19C5" w:rsidRDefault="003E7673" w:rsidP="001E3D2E">
            <w:pPr>
              <w:pStyle w:val="program"/>
              <w:widowControl/>
              <w:spacing w:line="240" w:lineRule="auto"/>
              <w:ind w:leftChars="102" w:left="214"/>
              <w:rPr>
                <w:szCs w:val="20"/>
              </w:rPr>
            </w:pPr>
            <w:r w:rsidRPr="00FD19C5">
              <w:rPr>
                <w:szCs w:val="20"/>
              </w:rPr>
              <w:t xml:space="preserve">  write(unit, </w:t>
            </w:r>
            <w:proofErr w:type="spellStart"/>
            <w:r w:rsidRPr="00FD19C5">
              <w:rPr>
                <w:szCs w:val="20"/>
              </w:rPr>
              <w:t>fmt</w:t>
            </w:r>
            <w:proofErr w:type="spellEnd"/>
            <w:r w:rsidRPr="00FD19C5">
              <w:rPr>
                <w:szCs w:val="20"/>
              </w:rPr>
              <w:t>=</w:t>
            </w:r>
            <w:proofErr w:type="spellStart"/>
            <w:r w:rsidRPr="00FD19C5">
              <w:rPr>
                <w:szCs w:val="20"/>
              </w:rPr>
              <w:t>formt</w:t>
            </w:r>
            <w:proofErr w:type="spellEnd"/>
            <w:r w:rsidRPr="00FD19C5">
              <w:rPr>
                <w:szCs w:val="20"/>
              </w:rPr>
              <w:t xml:space="preserve">, </w:t>
            </w:r>
            <w:proofErr w:type="spellStart"/>
            <w:r w:rsidRPr="00FD19C5">
              <w:rPr>
                <w:szCs w:val="20"/>
              </w:rPr>
              <w:t>iostat</w:t>
            </w:r>
            <w:proofErr w:type="spellEnd"/>
            <w:r w:rsidRPr="00FD19C5">
              <w:rPr>
                <w:szCs w:val="20"/>
              </w:rPr>
              <w:t>=</w:t>
            </w:r>
            <w:proofErr w:type="spellStart"/>
            <w:r w:rsidRPr="00FD19C5">
              <w:rPr>
                <w:szCs w:val="20"/>
              </w:rPr>
              <w:t>iostat</w:t>
            </w:r>
            <w:proofErr w:type="spellEnd"/>
            <w:r w:rsidRPr="00FD19C5">
              <w:rPr>
                <w:szCs w:val="20"/>
              </w:rPr>
              <w:t xml:space="preserve">) </w:t>
            </w:r>
            <w:proofErr w:type="spellStart"/>
            <w:r w:rsidRPr="00FD19C5">
              <w:rPr>
                <w:szCs w:val="20"/>
              </w:rPr>
              <w:t>data%x</w:t>
            </w:r>
            <w:proofErr w:type="spellEnd"/>
            <w:r w:rsidRPr="00FD19C5">
              <w:rPr>
                <w:szCs w:val="20"/>
              </w:rPr>
              <w:t xml:space="preserve">, </w:t>
            </w:r>
            <w:proofErr w:type="spellStart"/>
            <w:r w:rsidRPr="00FD19C5">
              <w:rPr>
                <w:szCs w:val="20"/>
              </w:rPr>
              <w:t>data%y</w:t>
            </w:r>
            <w:proofErr w:type="spellEnd"/>
            <w:r w:rsidRPr="00FD19C5">
              <w:rPr>
                <w:szCs w:val="20"/>
              </w:rPr>
              <w:t xml:space="preserve">, </w:t>
            </w:r>
            <w:proofErr w:type="spellStart"/>
            <w:r w:rsidRPr="00FD19C5">
              <w:rPr>
                <w:szCs w:val="20"/>
              </w:rPr>
              <w:t>data%z</w:t>
            </w:r>
            <w:proofErr w:type="spellEnd"/>
          </w:p>
          <w:p w14:paraId="0FC01254" w14:textId="77777777" w:rsidR="003E7673" w:rsidRPr="00FD19C5" w:rsidRDefault="003E7673" w:rsidP="001E3D2E">
            <w:pPr>
              <w:pStyle w:val="program"/>
              <w:widowControl/>
              <w:spacing w:line="240" w:lineRule="auto"/>
              <w:ind w:leftChars="102" w:left="214"/>
              <w:rPr>
                <w:szCs w:val="20"/>
              </w:rPr>
            </w:pPr>
            <w:r w:rsidRPr="00FD19C5">
              <w:rPr>
                <w:szCs w:val="20"/>
              </w:rPr>
              <w:t>END SUBROUTINE WRITE(FORMATTED)</w:t>
            </w:r>
          </w:p>
          <w:p w14:paraId="568BE5D3" w14:textId="77777777" w:rsidR="003E7673" w:rsidRPr="00FD19C5" w:rsidRDefault="003E7673" w:rsidP="001E3D2E">
            <w:pPr>
              <w:pStyle w:val="program"/>
              <w:widowControl/>
              <w:spacing w:line="240" w:lineRule="auto"/>
              <w:ind w:leftChars="102" w:left="214"/>
              <w:rPr>
                <w:sz w:val="21"/>
                <w:szCs w:val="21"/>
              </w:rPr>
            </w:pPr>
          </w:p>
          <w:p w14:paraId="4FFCAA2A" w14:textId="77777777" w:rsidR="003E7673" w:rsidRPr="001178CD" w:rsidRDefault="003E7673" w:rsidP="007002EA">
            <w:pPr>
              <w:rPr>
                <w:szCs w:val="21"/>
              </w:rPr>
            </w:pPr>
            <w:r w:rsidRPr="001178CD">
              <w:rPr>
                <w:szCs w:val="21"/>
              </w:rPr>
              <w:t xml:space="preserve">The generic subprogram defines a behavior of the DT edit descriptor in the formatted WRITE statement for types </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(real32)</w:t>
            </w:r>
            <w:r w:rsidRPr="001178CD">
              <w:rPr>
                <w:szCs w:val="21"/>
              </w:rPr>
              <w:t xml:space="preserve"> and </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(real64)</w:t>
            </w:r>
            <w:r w:rsidRPr="001178CD">
              <w:rPr>
                <w:szCs w:val="21"/>
              </w:rPr>
              <w:t>.  Using this generic subprogram, the following code works:</w:t>
            </w:r>
          </w:p>
          <w:p w14:paraId="2B18F748"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(real32)) :: cod32</w:t>
            </w:r>
          </w:p>
          <w:p w14:paraId="77D35FD1"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(real64)) :: cod64</w:t>
            </w:r>
          </w:p>
          <w:p w14:paraId="030FCCE4" w14:textId="77777777" w:rsidR="003E7673" w:rsidRPr="00FD19C5" w:rsidRDefault="003E7673" w:rsidP="001E3D2E">
            <w:pPr>
              <w:pStyle w:val="program"/>
              <w:spacing w:line="240" w:lineRule="auto"/>
              <w:ind w:leftChars="102" w:left="214"/>
              <w:rPr>
                <w:sz w:val="21"/>
                <w:szCs w:val="21"/>
              </w:rPr>
            </w:pPr>
          </w:p>
          <w:p w14:paraId="1033F2F7"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cod32%x = 1.1111111111111111111d0</w:t>
            </w:r>
          </w:p>
          <w:p w14:paraId="33FCA0AF"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cod32%y = 2.2222222222222222222d0</w:t>
            </w:r>
          </w:p>
          <w:p w14:paraId="7DAD37D5"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cod32%z = 3.3333333333333333333d0</w:t>
            </w:r>
          </w:p>
          <w:p w14:paraId="7943D38C"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write(*, "(DT(20,17))") cod32</w:t>
            </w:r>
          </w:p>
          <w:p w14:paraId="3A1794BA" w14:textId="77777777" w:rsidR="003E7673" w:rsidRPr="00FD19C5" w:rsidRDefault="003E7673" w:rsidP="001E3D2E">
            <w:pPr>
              <w:pStyle w:val="program"/>
              <w:spacing w:line="240" w:lineRule="auto"/>
              <w:ind w:leftChars="102" w:left="214"/>
              <w:rPr>
                <w:sz w:val="21"/>
                <w:szCs w:val="21"/>
              </w:rPr>
            </w:pPr>
          </w:p>
          <w:p w14:paraId="35B16895"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cod64%x = 1.1111111111111111111d0</w:t>
            </w:r>
          </w:p>
          <w:p w14:paraId="7205DAC4"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cod64%y = 2.2222222222222222222d0</w:t>
            </w:r>
          </w:p>
          <w:p w14:paraId="65A68BB5"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cod64%z = 3.3333333333333333333d0</w:t>
            </w:r>
          </w:p>
          <w:p w14:paraId="414A9E5B"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write(*, "(DT(20,17))") cod64</w:t>
            </w:r>
          </w:p>
          <w:p w14:paraId="66A9EFB5" w14:textId="77777777" w:rsidR="003E7673" w:rsidRPr="00FD19C5" w:rsidRDefault="003E7673" w:rsidP="001E3D2E">
            <w:pPr>
              <w:pStyle w:val="program"/>
              <w:spacing w:line="240" w:lineRule="auto"/>
              <w:ind w:leftChars="102" w:left="214"/>
              <w:rPr>
                <w:sz w:val="21"/>
                <w:szCs w:val="21"/>
              </w:rPr>
            </w:pPr>
          </w:p>
          <w:p w14:paraId="205DED1D" w14:textId="77777777" w:rsidR="003E7673" w:rsidRPr="001178CD" w:rsidRDefault="003E7673" w:rsidP="007002EA">
            <w:pPr>
              <w:rPr>
                <w:szCs w:val="21"/>
              </w:rPr>
            </w:pPr>
            <w:r w:rsidRPr="001178CD">
              <w:rPr>
                <w:szCs w:val="21"/>
              </w:rPr>
              <w:t>The example of the result is shown below:</w:t>
            </w:r>
          </w:p>
          <w:p w14:paraId="4E5E3CC3" w14:textId="77777777" w:rsidR="003E7673" w:rsidRPr="00FD19C5" w:rsidRDefault="003E7673" w:rsidP="007002EA">
            <w:pPr>
              <w:pStyle w:val="program"/>
              <w:spacing w:line="240" w:lineRule="auto"/>
              <w:ind w:left="441"/>
              <w:rPr>
                <w:sz w:val="21"/>
                <w:szCs w:val="21"/>
              </w:rPr>
            </w:pPr>
            <w:r w:rsidRPr="00FD19C5">
              <w:rPr>
                <w:sz w:val="21"/>
                <w:szCs w:val="21"/>
              </w:rPr>
              <w:t>[  1.11111116409301758,  2.22222232818603516,  3.33333325386047363 ]</w:t>
            </w:r>
          </w:p>
          <w:p w14:paraId="60D27324" w14:textId="77777777" w:rsidR="003E7673" w:rsidRDefault="003E7673" w:rsidP="007002EA">
            <w:pPr>
              <w:pStyle w:val="program"/>
              <w:spacing w:line="240" w:lineRule="auto"/>
              <w:ind w:left="441"/>
              <w:rPr>
                <w:ins w:id="123" w:author="岩下英俊" w:date="2023-12-18T18:11:00Z"/>
                <w:sz w:val="21"/>
                <w:szCs w:val="21"/>
              </w:rPr>
            </w:pPr>
            <w:r w:rsidRPr="00FD19C5">
              <w:rPr>
                <w:sz w:val="21"/>
                <w:szCs w:val="21"/>
              </w:rPr>
              <w:t>[  1.11111111111111116,  2.22222222222222232,  3.33333333333333348 ]</w:t>
            </w:r>
          </w:p>
          <w:p w14:paraId="104DECC5" w14:textId="77777777" w:rsidR="001E3D2E" w:rsidRPr="006740CF" w:rsidRDefault="001E3D2E" w:rsidP="007002EA">
            <w:pPr>
              <w:pStyle w:val="program"/>
              <w:spacing w:line="240" w:lineRule="auto"/>
              <w:ind w:left="441"/>
            </w:pPr>
          </w:p>
        </w:tc>
      </w:tr>
    </w:tbl>
    <w:p w14:paraId="442D7B44" w14:textId="77777777" w:rsidR="000F45B5" w:rsidRDefault="000F45B5" w:rsidP="0018372F"/>
    <w:p w14:paraId="616B2CFB" w14:textId="77777777" w:rsidR="005168E3" w:rsidRDefault="005168E3">
      <w:pPr>
        <w:widowControl/>
        <w:jc w:val="left"/>
        <w:rPr>
          <w:ins w:id="124" w:author="岩下英俊" w:date="2023-12-22T19:35:00Z"/>
        </w:rPr>
      </w:pPr>
      <w:ins w:id="125" w:author="岩下英俊" w:date="2023-12-22T19:35:00Z">
        <w:r>
          <w:br w:type="page"/>
        </w:r>
      </w:ins>
    </w:p>
    <w:p w14:paraId="1B1F6B1F" w14:textId="74DD1B3F" w:rsidR="003E7673" w:rsidRPr="00E17479" w:rsidRDefault="003E7673" w:rsidP="0018372F">
      <w:r w:rsidRPr="00E17479">
        <w:rPr>
          <w:rFonts w:hint="eastAsia"/>
        </w:rPr>
        <w:lastRenderedPageBreak/>
        <w:t>C</w:t>
      </w:r>
      <w:r w:rsidRPr="00E17479">
        <w:t>omment:</w:t>
      </w:r>
    </w:p>
    <w:p w14:paraId="58580680" w14:textId="77777777" w:rsidR="003E7673" w:rsidRDefault="003E7673" w:rsidP="0018372F">
      <w:pPr>
        <w:pStyle w:val="a"/>
        <w:widowControl/>
        <w:numPr>
          <w:ilvl w:val="0"/>
          <w:numId w:val="2"/>
        </w:numPr>
        <w:spacing w:after="180"/>
      </w:pPr>
      <w:r>
        <w:t>Specific procedure names are undefined.  Do we need to identify the specific procedures by name or in some other way? If so, how can it be specified?</w:t>
      </w:r>
    </w:p>
    <w:p w14:paraId="43FE4447" w14:textId="77777777" w:rsidR="003E7673" w:rsidRDefault="003E7673" w:rsidP="0018372F">
      <w:pPr>
        <w:pStyle w:val="a"/>
        <w:widowControl/>
        <w:spacing w:after="180"/>
      </w:pPr>
      <w:r>
        <w:t>An actual argument can be a procedure name, which must be a specific name.  Should we have a notation such as “ABSMAX when the first argument is the default real type”?</w:t>
      </w:r>
    </w:p>
    <w:p w14:paraId="0C8E213A" w14:textId="77777777" w:rsidR="003E7673" w:rsidRDefault="003E7673" w:rsidP="0018372F">
      <w:pPr>
        <w:pStyle w:val="a"/>
        <w:widowControl/>
        <w:spacing w:after="180"/>
        <w:jc w:val="left"/>
      </w:pPr>
      <w:r>
        <w:t>There seems to be a need to call generic procedures from C language.  Is there a need to extend the BIND statement for this case? For example,</w:t>
      </w:r>
    </w:p>
    <w:p w14:paraId="439D61D9" w14:textId="77777777" w:rsidR="003E7673" w:rsidRDefault="003E7673" w:rsidP="0018372F">
      <w:pPr>
        <w:pStyle w:val="program"/>
        <w:widowControl/>
        <w:spacing w:line="240" w:lineRule="auto"/>
        <w:ind w:leftChars="840" w:left="1764"/>
      </w:pPr>
      <w:r>
        <w:rPr>
          <w:rFonts w:hint="eastAsia"/>
        </w:rPr>
        <w:t>B</w:t>
      </w:r>
      <w:r>
        <w:t>IND (C, NAME="</w:t>
      </w:r>
      <w:proofErr w:type="spellStart"/>
      <w:r>
        <w:t>c_name</w:t>
      </w:r>
      <w:proofErr w:type="spellEnd"/>
      <w:r>
        <w:t>", ARGS=("</w:t>
      </w:r>
      <w:proofErr w:type="spellStart"/>
      <w:r>
        <w:t>float","char</w:t>
      </w:r>
      <w:proofErr w:type="spellEnd"/>
      <w:r>
        <w:t xml:space="preserve">[10]")) :: </w:t>
      </w:r>
      <w:proofErr w:type="spellStart"/>
      <w:r>
        <w:t>generic_name</w:t>
      </w:r>
      <w:proofErr w:type="spellEnd"/>
    </w:p>
    <w:p w14:paraId="2CEDD39F" w14:textId="77777777" w:rsidR="00A5262E" w:rsidRDefault="00A5262E" w:rsidP="002E29B2">
      <w:pPr>
        <w:widowControl/>
        <w:spacing w:after="180"/>
      </w:pPr>
    </w:p>
    <w:p w14:paraId="712A982A" w14:textId="0EE2CB5C" w:rsidR="000855A4" w:rsidRDefault="001D7C72" w:rsidP="002E29B2">
      <w:pPr>
        <w:pStyle w:val="21"/>
        <w:widowControl/>
        <w:spacing w:before="0" w:beforeAutospacing="0"/>
      </w:pPr>
      <w:bookmarkStart w:id="126" w:name="_Ref136621188"/>
      <w:del w:id="127" w:author="岩下英俊" w:date="2023-12-24T12:18:00Z">
        <w:r w:rsidDel="00FB3A77">
          <w:delText xml:space="preserve">Extension of </w:delText>
        </w:r>
        <w:r w:rsidR="000855A4" w:rsidDel="00FB3A77">
          <w:delText>the</w:delText>
        </w:r>
      </w:del>
      <w:ins w:id="128" w:author="岩下英俊" w:date="2023-12-24T12:18:00Z">
        <w:r w:rsidR="00FB3A77">
          <w:t>Generic</w:t>
        </w:r>
      </w:ins>
      <w:r w:rsidR="000855A4">
        <w:t xml:space="preserve"> type declaration statement</w:t>
      </w:r>
      <w:bookmarkEnd w:id="102"/>
      <w:bookmarkEnd w:id="126"/>
    </w:p>
    <w:p w14:paraId="0EC5ADFF" w14:textId="47F1EE1D" w:rsidR="000855A4" w:rsidRPr="00E17479" w:rsidRDefault="0056797A" w:rsidP="002E29B2">
      <w:pPr>
        <w:widowControl/>
        <w:spacing w:after="180"/>
      </w:pPr>
      <w:ins w:id="129" w:author="岩下英俊" w:date="2023-12-23T10:52:00Z">
        <w:r>
          <w:t xml:space="preserve">A </w:t>
        </w:r>
        <w:r w:rsidRPr="002E29B2">
          <w:rPr>
            <w:b/>
            <w:bCs/>
          </w:rPr>
          <w:t>generic type declaration statement</w:t>
        </w:r>
        <w:r>
          <w:t xml:space="preserve"> is the</w:t>
        </w:r>
        <w:r w:rsidRPr="00E17479">
          <w:t xml:space="preserve"> type declaration statement </w:t>
        </w:r>
        <w:r>
          <w:t>that specifies at least one dummy argument of the</w:t>
        </w:r>
        <w:r w:rsidRPr="00E17479">
          <w:t xml:space="preserve"> generic subprogram</w:t>
        </w:r>
        <w:r>
          <w:t>.</w:t>
        </w:r>
        <w:r w:rsidRPr="00E17479">
          <w:rPr>
            <w:rFonts w:hint="eastAsia"/>
          </w:rPr>
          <w:t xml:space="preserve"> </w:t>
        </w:r>
        <w:r>
          <w:t xml:space="preserve"> </w:t>
        </w:r>
      </w:ins>
      <w:r w:rsidR="000855A4" w:rsidRPr="00E17479">
        <w:rPr>
          <w:rFonts w:hint="eastAsia"/>
        </w:rPr>
        <w:t>T</w:t>
      </w:r>
      <w:r w:rsidR="000855A4" w:rsidRPr="00E17479">
        <w:t>he type declaration statement is defined as follows in Fortran 2023:</w:t>
      </w:r>
    </w:p>
    <w:p w14:paraId="0C087EB8" w14:textId="01B0600E" w:rsidR="000855A4" w:rsidRPr="00E17479" w:rsidRDefault="000855A4" w:rsidP="002E29B2">
      <w:pPr>
        <w:pStyle w:val="description"/>
        <w:widowControl/>
        <w:spacing w:line="240" w:lineRule="auto"/>
        <w:ind w:left="1155" w:hanging="735"/>
      </w:pPr>
      <w:r w:rsidRPr="00E17479">
        <w:rPr>
          <w:rFonts w:hint="eastAsia"/>
        </w:rPr>
        <w:t>R</w:t>
      </w:r>
      <w:r w:rsidRPr="00E17479">
        <w:t>801</w:t>
      </w:r>
      <w:r w:rsidR="009336BE">
        <w:t>(</w:t>
      </w:r>
      <w:proofErr w:type="spellStart"/>
      <w:r w:rsidR="009336BE">
        <w:t>asis</w:t>
      </w:r>
      <w:proofErr w:type="spellEnd"/>
      <w:r w:rsidR="009336BE">
        <w:t>)</w:t>
      </w:r>
      <w:r w:rsidRPr="00E17479">
        <w:t xml:space="preserve">  </w:t>
      </w:r>
      <w:r w:rsidRPr="00B37060">
        <w:rPr>
          <w:i/>
          <w:iCs/>
        </w:rPr>
        <w:t>type-declaration-</w:t>
      </w:r>
      <w:del w:id="130" w:author="岩下英俊" w:date="2023-12-22T19:49:00Z">
        <w:r w:rsidRPr="00B37060" w:rsidDel="00D43567">
          <w:rPr>
            <w:i/>
            <w:iCs/>
          </w:rPr>
          <w:delText>statement</w:delText>
        </w:r>
        <w:r w:rsidRPr="00E17479" w:rsidDel="00D43567">
          <w:delText xml:space="preserve">   </w:delText>
        </w:r>
      </w:del>
      <w:ins w:id="131" w:author="岩下英俊" w:date="2023-12-22T19:49:00Z">
        <w:r w:rsidR="00D43567">
          <w:rPr>
            <w:i/>
            <w:iCs/>
          </w:rPr>
          <w:t>stmt</w:t>
        </w:r>
        <w:r w:rsidR="00D43567">
          <w:tab/>
        </w:r>
      </w:ins>
      <w:ins w:id="132" w:author="岩下英俊" w:date="2023-12-22T19:50:00Z">
        <w:r w:rsidR="00D43567">
          <w:t xml:space="preserve">    </w:t>
        </w:r>
      </w:ins>
      <w:r w:rsidRPr="00B37060">
        <w:rPr>
          <w:b/>
          <w:bCs/>
        </w:rPr>
        <w:t>is</w:t>
      </w:r>
      <w:r w:rsidRPr="00E17479">
        <w:tab/>
      </w:r>
      <w:r w:rsidR="00A10123">
        <w:t xml:space="preserve"> </w:t>
      </w:r>
      <w:r w:rsidRPr="001D6F13">
        <w:rPr>
          <w:i/>
          <w:iCs/>
        </w:rPr>
        <w:t>declaration-type-spec</w:t>
      </w:r>
      <w:r w:rsidRPr="001D6F13">
        <w:rPr>
          <w:iCs/>
        </w:rPr>
        <w:t xml:space="preserve"> [ </w:t>
      </w:r>
      <w:r w:rsidRPr="00E17479">
        <w:t xml:space="preserve">[ , </w:t>
      </w:r>
      <w:r w:rsidRPr="00B37060">
        <w:rPr>
          <w:i/>
          <w:iCs/>
        </w:rPr>
        <w:t>attr-spec</w:t>
      </w:r>
      <w:r w:rsidRPr="00E17479">
        <w:t xml:space="preserve"> ] ... :: ] </w:t>
      </w:r>
      <w:r w:rsidRPr="00B37060">
        <w:rPr>
          <w:i/>
          <w:iCs/>
        </w:rPr>
        <w:t>entity-decl-list</w:t>
      </w:r>
    </w:p>
    <w:p w14:paraId="73AFDC00" w14:textId="3CDAF82C" w:rsidR="007E0AD3" w:rsidRPr="00E17479" w:rsidRDefault="007E0AD3" w:rsidP="002E29B2">
      <w:pPr>
        <w:widowControl/>
        <w:spacing w:after="180"/>
      </w:pPr>
      <w:r w:rsidRPr="00E17479">
        <w:rPr>
          <w:rFonts w:hint="eastAsia"/>
        </w:rPr>
        <w:t>T</w:t>
      </w:r>
      <w:r w:rsidRPr="00E17479">
        <w:t xml:space="preserve">he </w:t>
      </w:r>
      <w:r w:rsidRPr="001D6F13">
        <w:rPr>
          <w:i/>
          <w:iCs/>
        </w:rPr>
        <w:t>declaration-type-spec</w:t>
      </w:r>
      <w:r w:rsidRPr="001D6F13">
        <w:rPr>
          <w:iCs/>
        </w:rPr>
        <w:t xml:space="preserve"> an</w:t>
      </w:r>
      <w:r w:rsidRPr="00E17479">
        <w:t xml:space="preserve">d the </w:t>
      </w:r>
      <w:r w:rsidR="001D6F13" w:rsidRPr="001D6F13">
        <w:rPr>
          <w:i/>
        </w:rPr>
        <w:t>attr-spec</w:t>
      </w:r>
      <w:r w:rsidRPr="00E17479">
        <w:t xml:space="preserve"> are extended to specify alternative types (</w:t>
      </w:r>
      <w:r w:rsidR="00E67B8E" w:rsidRPr="00E17479">
        <w:fldChar w:fldCharType="begin"/>
      </w:r>
      <w:r w:rsidR="00E67B8E" w:rsidRPr="00E17479">
        <w:instrText xml:space="preserve"> REF _Ref130553169 \n \h </w:instrText>
      </w:r>
      <w:r w:rsidR="00210201">
        <w:instrText xml:space="preserve"> \* MERGEFORMAT </w:instrText>
      </w:r>
      <w:r w:rsidR="00E67B8E" w:rsidRPr="00E17479">
        <w:fldChar w:fldCharType="separate"/>
      </w:r>
      <w:r w:rsidR="004B1BE8">
        <w:t>3.2.1</w:t>
      </w:r>
      <w:r w:rsidR="00E67B8E" w:rsidRPr="00E17479">
        <w:fldChar w:fldCharType="end"/>
      </w:r>
      <w:r w:rsidRPr="00E17479">
        <w:t>), kinds (</w:t>
      </w:r>
      <w:r w:rsidR="00E67B8E" w:rsidRPr="00E17479">
        <w:fldChar w:fldCharType="begin"/>
      </w:r>
      <w:r w:rsidR="00E67B8E" w:rsidRPr="00E17479">
        <w:instrText xml:space="preserve"> REF _Ref131949532 \n \h </w:instrText>
      </w:r>
      <w:r w:rsidR="00210201">
        <w:instrText xml:space="preserve"> \* MERGEFORMAT </w:instrText>
      </w:r>
      <w:r w:rsidR="00E67B8E" w:rsidRPr="00E17479">
        <w:fldChar w:fldCharType="separate"/>
      </w:r>
      <w:r w:rsidR="004B1BE8">
        <w:t>3.2.2</w:t>
      </w:r>
      <w:r w:rsidR="00E67B8E" w:rsidRPr="00E17479">
        <w:fldChar w:fldCharType="end"/>
      </w:r>
      <w:r w:rsidR="00EB2831">
        <w:t>,</w:t>
      </w:r>
      <w:r w:rsidR="00D22810">
        <w:t xml:space="preserve"> </w:t>
      </w:r>
      <w:r w:rsidR="00D22810">
        <w:fldChar w:fldCharType="begin"/>
      </w:r>
      <w:r w:rsidR="00D22810">
        <w:instrText xml:space="preserve"> REF _Ref141116141 \r \h </w:instrText>
      </w:r>
      <w:r w:rsidR="00210201">
        <w:instrText xml:space="preserve"> \* MERGEFORMAT </w:instrText>
      </w:r>
      <w:r w:rsidR="00D22810">
        <w:fldChar w:fldCharType="separate"/>
      </w:r>
      <w:r w:rsidR="004B1BE8">
        <w:t>3.2.3</w:t>
      </w:r>
      <w:r w:rsidR="00D22810">
        <w:fldChar w:fldCharType="end"/>
      </w:r>
      <w:r w:rsidRPr="00E17479">
        <w:t>), and ranks (</w:t>
      </w:r>
      <w:r w:rsidR="00E67B8E" w:rsidRPr="00E17479">
        <w:fldChar w:fldCharType="begin"/>
      </w:r>
      <w:r w:rsidR="00E67B8E" w:rsidRPr="00E17479">
        <w:instrText xml:space="preserve"> REF _Ref130553424 \n \h </w:instrText>
      </w:r>
      <w:r w:rsidR="00210201">
        <w:instrText xml:space="preserve"> \* MERGEFORMAT </w:instrText>
      </w:r>
      <w:r w:rsidR="00E67B8E" w:rsidRPr="00E17479">
        <w:fldChar w:fldCharType="separate"/>
      </w:r>
      <w:r w:rsidR="004B1BE8">
        <w:t>3.2.4</w:t>
      </w:r>
      <w:r w:rsidR="00E67B8E" w:rsidRPr="00E17479">
        <w:fldChar w:fldCharType="end"/>
      </w:r>
      <w:r w:rsidRPr="00E17479">
        <w:t>).</w:t>
      </w:r>
    </w:p>
    <w:p w14:paraId="203110A8" w14:textId="205EF2E2" w:rsidR="00E92F12" w:rsidRPr="00E17479" w:rsidRDefault="00E92F12" w:rsidP="002E29B2">
      <w:pPr>
        <w:pStyle w:val="description"/>
        <w:widowControl/>
        <w:spacing w:line="240" w:lineRule="auto"/>
        <w:ind w:left="1155" w:hanging="735"/>
        <w:jc w:val="both"/>
      </w:pPr>
      <w:r w:rsidRPr="00E17479">
        <w:rPr>
          <w:rFonts w:hint="eastAsia"/>
        </w:rPr>
        <w:t>C</w:t>
      </w:r>
      <w:r w:rsidRPr="00E17479">
        <w:t xml:space="preserve">onstraint: If a </w:t>
      </w:r>
      <w:r w:rsidR="001D6F13" w:rsidRPr="001D6F13">
        <w:rPr>
          <w:i/>
        </w:rPr>
        <w:t>type-declaration-statement</w:t>
      </w:r>
      <w:r w:rsidRPr="00E17479">
        <w:t xml:space="preserve"> has </w:t>
      </w:r>
      <w:r w:rsidR="00AE6629" w:rsidRPr="00E17479">
        <w:t xml:space="preserve">alternative types or kinds, </w:t>
      </w:r>
      <w:r w:rsidRPr="00E17479">
        <w:t xml:space="preserve">at least one </w:t>
      </w:r>
      <w:r w:rsidR="00AE6629" w:rsidRPr="00E17479">
        <w:t xml:space="preserve">entity in the </w:t>
      </w:r>
      <w:r w:rsidR="001D6F13" w:rsidRPr="001D6F13">
        <w:rPr>
          <w:i/>
        </w:rPr>
        <w:t>entity-decl-list</w:t>
      </w:r>
      <w:r w:rsidR="00AE6629" w:rsidRPr="00E17479">
        <w:t xml:space="preserve"> shall be a dummy argument.</w:t>
      </w:r>
    </w:p>
    <w:p w14:paraId="0C1F88AC" w14:textId="380C658D" w:rsidR="007E0AD3" w:rsidRDefault="007E0AD3" w:rsidP="002E29B2">
      <w:pPr>
        <w:pStyle w:val="description"/>
        <w:widowControl/>
        <w:spacing w:line="240" w:lineRule="auto"/>
        <w:ind w:left="1155" w:hanging="735"/>
        <w:jc w:val="both"/>
      </w:pPr>
      <w:r w:rsidRPr="00E17479">
        <w:t xml:space="preserve">Constraint: If a </w:t>
      </w:r>
      <w:r w:rsidR="001D6F13" w:rsidRPr="001D6F13">
        <w:rPr>
          <w:i/>
        </w:rPr>
        <w:t>type-declaration-statement</w:t>
      </w:r>
      <w:r w:rsidRPr="00E17479">
        <w:t xml:space="preserve"> has </w:t>
      </w:r>
      <w:r w:rsidR="00AE6629" w:rsidRPr="00E17479">
        <w:t>alternative ranks</w:t>
      </w:r>
      <w:r w:rsidRPr="00E17479">
        <w:t xml:space="preserve">, at least one </w:t>
      </w:r>
      <w:r w:rsidR="00626B56" w:rsidRPr="00E17479">
        <w:t xml:space="preserve">entity in the </w:t>
      </w:r>
      <w:r w:rsidR="001D6F13" w:rsidRPr="001D6F13">
        <w:rPr>
          <w:i/>
        </w:rPr>
        <w:t>entity-decl-list</w:t>
      </w:r>
      <w:r w:rsidR="00626B56" w:rsidRPr="00E17479">
        <w:t xml:space="preserve"> shall be a dummy argument that does not have </w:t>
      </w:r>
      <w:r w:rsidR="00D22810">
        <w:t>an</w:t>
      </w:r>
      <w:r w:rsidR="00D22810" w:rsidRPr="00E17479">
        <w:t xml:space="preserve"> </w:t>
      </w:r>
      <w:r w:rsidR="001D6F13" w:rsidRPr="001D6F13">
        <w:rPr>
          <w:i/>
        </w:rPr>
        <w:t>array-spec</w:t>
      </w:r>
      <w:r w:rsidR="00626B56" w:rsidRPr="00E17479">
        <w:t>.</w:t>
      </w:r>
    </w:p>
    <w:p w14:paraId="5BFE3E1E" w14:textId="7FB4EF4A" w:rsidR="000E2270" w:rsidDel="007969C8" w:rsidRDefault="000E2270" w:rsidP="002E29B2">
      <w:pPr>
        <w:rPr>
          <w:del w:id="133" w:author="岩下英俊" w:date="2023-12-23T10:53:00Z"/>
        </w:rPr>
      </w:pPr>
    </w:p>
    <w:p w14:paraId="0D18D13C" w14:textId="77777777" w:rsidR="007969C8" w:rsidRPr="007969C8" w:rsidRDefault="007969C8" w:rsidP="00210201">
      <w:pPr>
        <w:rPr>
          <w:ins w:id="134" w:author="岩下英俊" w:date="2023-12-24T16:54:00Z"/>
        </w:rPr>
      </w:pPr>
    </w:p>
    <w:p w14:paraId="3098FE0E" w14:textId="4114F4C0" w:rsidR="00CA68A3" w:rsidRPr="00E17479" w:rsidRDefault="00CA68A3" w:rsidP="002E29B2">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CA68A3" w14:paraId="409802AA" w14:textId="77777777" w:rsidTr="002E29B2">
        <w:trPr>
          <w:trHeight w:val="1049"/>
        </w:trPr>
        <w:tc>
          <w:tcPr>
            <w:tcW w:w="9776" w:type="dxa"/>
            <w:vAlign w:val="center"/>
          </w:tcPr>
          <w:p w14:paraId="78571A47" w14:textId="12BB4204" w:rsidR="00CA68A3" w:rsidRPr="00E17479" w:rsidRDefault="00CA68A3" w:rsidP="002E29B2">
            <w:pPr>
              <w:widowControl/>
              <w:spacing w:after="180"/>
            </w:pPr>
            <w:r>
              <w:t xml:space="preserve">The </w:t>
            </w:r>
            <w:r w:rsidRPr="002E29B2">
              <w:rPr>
                <w:i/>
                <w:iCs/>
              </w:rPr>
              <w:t>declaration-type-spec</w:t>
            </w:r>
            <w:r>
              <w:t xml:space="preserve"> appearing in a</w:t>
            </w:r>
            <w:r w:rsidRPr="00E17479">
              <w:t xml:space="preserve"> </w:t>
            </w:r>
            <w:r w:rsidRPr="00B37060">
              <w:rPr>
                <w:i/>
                <w:iCs/>
              </w:rPr>
              <w:t>data-component-def-stmt</w:t>
            </w:r>
            <w:r w:rsidRPr="00E17479">
              <w:t xml:space="preserve"> (F2023:R737), the prefix of a </w:t>
            </w:r>
            <w:r w:rsidRPr="00B37060">
              <w:rPr>
                <w:i/>
                <w:iCs/>
              </w:rPr>
              <w:t>function-stmt</w:t>
            </w:r>
            <w:r w:rsidRPr="00E17479">
              <w:t xml:space="preserve"> (F2023:R1529), or an </w:t>
            </w:r>
            <w:r w:rsidRPr="00B37060">
              <w:rPr>
                <w:i/>
                <w:iCs/>
              </w:rPr>
              <w:t>implicit-spec</w:t>
            </w:r>
            <w:r w:rsidRPr="00E17479">
              <w:t xml:space="preserve"> (F2023:R867) </w:t>
            </w:r>
            <w:r>
              <w:t xml:space="preserve">do </w:t>
            </w:r>
            <w:r w:rsidRPr="00E17479">
              <w:t xml:space="preserve">not specify </w:t>
            </w:r>
            <w:r>
              <w:t>alternative types or</w:t>
            </w:r>
            <w:r w:rsidRPr="00E17479">
              <w:t xml:space="preserve"> kind</w:t>
            </w:r>
            <w:r>
              <w:t>s</w:t>
            </w:r>
            <w:r w:rsidRPr="00E17479">
              <w:t xml:space="preserve"> for entities in the </w:t>
            </w:r>
            <w:r w:rsidRPr="00B37060">
              <w:rPr>
                <w:i/>
                <w:iCs/>
              </w:rPr>
              <w:t>entity-decl-list</w:t>
            </w:r>
            <w:r w:rsidRPr="00E17479">
              <w:t>.</w:t>
            </w:r>
          </w:p>
        </w:tc>
      </w:tr>
    </w:tbl>
    <w:p w14:paraId="3B082D15" w14:textId="77777777" w:rsidR="00593EB8" w:rsidRPr="00CA68A3" w:rsidRDefault="00593EB8" w:rsidP="002E29B2">
      <w:pPr>
        <w:widowControl/>
        <w:spacing w:after="180"/>
      </w:pPr>
    </w:p>
    <w:p w14:paraId="25997B3E" w14:textId="77777777" w:rsidR="00185BFB" w:rsidRDefault="00185BFB">
      <w:pPr>
        <w:widowControl/>
        <w:jc w:val="left"/>
        <w:rPr>
          <w:ins w:id="135" w:author="岩下英俊" w:date="2023-12-24T16:54:00Z"/>
          <w:rFonts w:asciiTheme="majorHAnsi" w:eastAsiaTheme="majorEastAsia" w:hAnsiTheme="majorHAnsi" w:cstheme="majorBidi"/>
          <w:b/>
          <w:bCs/>
        </w:rPr>
      </w:pPr>
      <w:bookmarkStart w:id="136" w:name="_Ref130553169"/>
      <w:ins w:id="137" w:author="岩下英俊" w:date="2023-12-24T16:54:00Z">
        <w:r>
          <w:br w:type="page"/>
        </w:r>
      </w:ins>
    </w:p>
    <w:p w14:paraId="27F99691" w14:textId="6F0172AE" w:rsidR="00A21A62" w:rsidRPr="009B6A75" w:rsidRDefault="00560D28" w:rsidP="002E29B2">
      <w:pPr>
        <w:pStyle w:val="30"/>
        <w:widowControl/>
        <w:spacing w:before="0" w:beforeAutospacing="0"/>
      </w:pPr>
      <w:r>
        <w:lastRenderedPageBreak/>
        <w:t>Alternative</w:t>
      </w:r>
      <w:r w:rsidR="000855A4">
        <w:t xml:space="preserve"> </w:t>
      </w:r>
      <w:r w:rsidR="003979D4">
        <w:t>type</w:t>
      </w:r>
      <w:r w:rsidR="00A21A62" w:rsidRPr="009B6A75">
        <w:t xml:space="preserve"> specifier</w:t>
      </w:r>
      <w:bookmarkEnd w:id="136"/>
    </w:p>
    <w:p w14:paraId="58736628" w14:textId="16FEDE45" w:rsidR="007E0AD3" w:rsidRPr="00E17479" w:rsidRDefault="007E0AD3" w:rsidP="002E29B2">
      <w:pPr>
        <w:widowControl/>
        <w:spacing w:after="180"/>
      </w:pPr>
      <w:r w:rsidRPr="00E17479">
        <w:t xml:space="preserve">The </w:t>
      </w:r>
      <w:r w:rsidRPr="001D6F13">
        <w:rPr>
          <w:i/>
        </w:rPr>
        <w:t>declaration-type-spec</w:t>
      </w:r>
      <w:r w:rsidRPr="001D6F13">
        <w:rPr>
          <w:iCs/>
        </w:rPr>
        <w:t xml:space="preserve"> </w:t>
      </w:r>
      <w:del w:id="138" w:author="岩下英俊" w:date="2023-12-23T10:30:00Z">
        <w:r w:rsidR="00A10123" w:rsidDel="004524CE">
          <w:rPr>
            <w:iCs/>
          </w:rPr>
          <w:delText>has been</w:delText>
        </w:r>
      </w:del>
      <w:ins w:id="139" w:author="岩下英俊" w:date="2023-12-23T10:30:00Z">
        <w:r w:rsidR="004524CE">
          <w:rPr>
            <w:iCs/>
          </w:rPr>
          <w:t>is</w:t>
        </w:r>
      </w:ins>
      <w:r w:rsidR="00A10123" w:rsidRPr="001D6F13">
        <w:rPr>
          <w:iCs/>
        </w:rPr>
        <w:t xml:space="preserve"> </w:t>
      </w:r>
      <w:r w:rsidRPr="00E17479">
        <w:t xml:space="preserve">extended to </w:t>
      </w:r>
      <w:del w:id="140" w:author="岩下英俊" w:date="2023-12-23T17:44:00Z">
        <w:r w:rsidRPr="00E17479" w:rsidDel="00615EF0">
          <w:delText xml:space="preserve">have </w:delText>
        </w:r>
      </w:del>
      <w:ins w:id="141" w:author="岩下英俊" w:date="2023-12-23T17:44:00Z">
        <w:r w:rsidR="00615EF0">
          <w:t>specify</w:t>
        </w:r>
        <w:r w:rsidR="00615EF0" w:rsidRPr="00E17479">
          <w:t xml:space="preserve"> </w:t>
        </w:r>
      </w:ins>
      <w:r w:rsidRPr="00E17479">
        <w:t>alternative types.</w:t>
      </w:r>
    </w:p>
    <w:p w14:paraId="51F1FD11" w14:textId="365C22BC" w:rsidR="003334B9" w:rsidRPr="00E17479" w:rsidRDefault="003334B9" w:rsidP="002E29B2">
      <w:pPr>
        <w:pStyle w:val="description"/>
        <w:widowControl/>
        <w:spacing w:line="240" w:lineRule="auto"/>
        <w:ind w:left="1155" w:hanging="735"/>
      </w:pPr>
      <w:r w:rsidRPr="00E17479">
        <w:t>R703x</w:t>
      </w:r>
      <w:r w:rsidRPr="00E17479">
        <w:tab/>
      </w:r>
      <w:r w:rsidRPr="001D6F13">
        <w:rPr>
          <w:i/>
          <w:iCs/>
        </w:rPr>
        <w:t>declaration-type-spec</w:t>
      </w:r>
      <w:r w:rsidRPr="001D6F13">
        <w:rPr>
          <w:iCs/>
        </w:rPr>
        <w:tab/>
      </w:r>
      <w:r w:rsidRPr="001D6F13">
        <w:rPr>
          <w:b/>
          <w:bCs/>
          <w:iCs/>
        </w:rPr>
        <w:t>is</w:t>
      </w:r>
      <w:r w:rsidRPr="00E17479">
        <w:tab/>
      </w:r>
      <w:r w:rsidRPr="00B37060">
        <w:rPr>
          <w:i/>
          <w:iCs/>
        </w:rPr>
        <w:t>intrinsic-type-spec</w:t>
      </w:r>
      <w:r w:rsidRPr="00E17479">
        <w:br/>
      </w:r>
      <w:r w:rsidRPr="00E17479">
        <w:tab/>
      </w:r>
      <w:r w:rsidRPr="00E17479">
        <w:tab/>
      </w:r>
      <w:r w:rsidRPr="00E17479">
        <w:tab/>
      </w:r>
      <w:r w:rsidRPr="00B37060">
        <w:rPr>
          <w:b/>
          <w:bCs/>
        </w:rPr>
        <w:t>or</w:t>
      </w:r>
      <w:r w:rsidRPr="00E17479">
        <w:tab/>
        <w:t>TYPE (</w:t>
      </w:r>
      <w:r w:rsidR="00A10123">
        <w:t xml:space="preserve"> </w:t>
      </w:r>
      <w:r w:rsidR="003979D4" w:rsidRPr="009336BE">
        <w:rPr>
          <w:b/>
          <w:bCs/>
          <w:i/>
          <w:iCs/>
        </w:rPr>
        <w:t>alter-type-</w:t>
      </w:r>
      <w:r w:rsidRPr="009336BE">
        <w:rPr>
          <w:b/>
          <w:bCs/>
          <w:i/>
          <w:iCs/>
        </w:rPr>
        <w:t>spec</w:t>
      </w:r>
      <w:r w:rsidRPr="00E17479">
        <w:t xml:space="preserve"> )</w:t>
      </w:r>
      <w:r w:rsidRPr="00E17479">
        <w:br/>
      </w:r>
      <w:r w:rsidRPr="00E17479">
        <w:tab/>
      </w:r>
      <w:r w:rsidRPr="00E17479">
        <w:tab/>
      </w:r>
      <w:r w:rsidRPr="00E17479">
        <w:tab/>
      </w:r>
      <w:r w:rsidRPr="00B37060">
        <w:rPr>
          <w:b/>
          <w:bCs/>
        </w:rPr>
        <w:t>or</w:t>
      </w:r>
      <w:r w:rsidRPr="00E17479">
        <w:tab/>
        <w:t xml:space="preserve">CLASS ( </w:t>
      </w:r>
      <w:r w:rsidR="00C37298">
        <w:rPr>
          <w:b/>
          <w:bCs/>
          <w:i/>
          <w:iCs/>
        </w:rPr>
        <w:t>alter-d</w:t>
      </w:r>
      <w:r w:rsidRPr="00C37298">
        <w:rPr>
          <w:b/>
          <w:bCs/>
          <w:i/>
          <w:iCs/>
        </w:rPr>
        <w:t>erived-type-spec</w:t>
      </w:r>
      <w:r w:rsidRPr="00E17479">
        <w:t xml:space="preserve"> )</w:t>
      </w:r>
      <w:r w:rsidRPr="00E17479">
        <w:br/>
      </w:r>
      <w:r w:rsidRPr="00E17479">
        <w:tab/>
      </w:r>
      <w:r w:rsidRPr="00E17479">
        <w:tab/>
      </w:r>
      <w:r w:rsidRPr="00E17479">
        <w:tab/>
      </w:r>
      <w:r w:rsidRPr="00B37060">
        <w:rPr>
          <w:b/>
          <w:bCs/>
        </w:rPr>
        <w:t>or</w:t>
      </w:r>
      <w:r w:rsidRPr="00E17479">
        <w:tab/>
        <w:t>CLASS ( * )</w:t>
      </w:r>
      <w:r w:rsidRPr="00E17479">
        <w:br/>
      </w:r>
      <w:r w:rsidRPr="00E17479">
        <w:tab/>
      </w:r>
      <w:r w:rsidRPr="00E17479">
        <w:tab/>
      </w:r>
      <w:r w:rsidRPr="00E17479">
        <w:tab/>
      </w:r>
      <w:r w:rsidRPr="00B37060">
        <w:rPr>
          <w:b/>
          <w:bCs/>
        </w:rPr>
        <w:t>or</w:t>
      </w:r>
      <w:r w:rsidRPr="00E17479">
        <w:tab/>
        <w:t>TYPE ( * )</w:t>
      </w:r>
      <w:r w:rsidRPr="00E17479">
        <w:br/>
      </w:r>
      <w:r w:rsidRPr="00E17479">
        <w:tab/>
      </w:r>
      <w:r w:rsidRPr="00E17479">
        <w:tab/>
      </w:r>
      <w:r w:rsidRPr="00E17479">
        <w:tab/>
      </w:r>
      <w:r w:rsidRPr="00B37060">
        <w:rPr>
          <w:b/>
          <w:bCs/>
        </w:rPr>
        <w:t>or</w:t>
      </w:r>
      <w:r w:rsidRPr="00E17479">
        <w:tab/>
        <w:t xml:space="preserve">TYPEOF ( </w:t>
      </w:r>
      <w:r w:rsidRPr="00B37060">
        <w:rPr>
          <w:i/>
          <w:iCs/>
        </w:rPr>
        <w:t xml:space="preserve">data-ref </w:t>
      </w:r>
      <w:r w:rsidR="0037398A">
        <w:rPr>
          <w:i/>
          <w:iCs/>
        </w:rPr>
        <w:t xml:space="preserve"> </w:t>
      </w:r>
      <w:r w:rsidRPr="00E17479">
        <w:t>)</w:t>
      </w:r>
      <w:r w:rsidRPr="00E17479">
        <w:br/>
      </w:r>
      <w:r w:rsidRPr="00E17479">
        <w:tab/>
      </w:r>
      <w:r w:rsidRPr="00E17479">
        <w:tab/>
      </w:r>
      <w:r w:rsidRPr="00E17479">
        <w:tab/>
      </w:r>
      <w:r w:rsidRPr="00B37060">
        <w:rPr>
          <w:b/>
          <w:bCs/>
        </w:rPr>
        <w:t>or</w:t>
      </w:r>
      <w:r w:rsidRPr="00E17479">
        <w:tab/>
        <w:t xml:space="preserve">CLASSOF ( </w:t>
      </w:r>
      <w:r w:rsidRPr="00B37060">
        <w:rPr>
          <w:i/>
          <w:iCs/>
        </w:rPr>
        <w:t>data-ref</w:t>
      </w:r>
      <w:r w:rsidR="0037398A">
        <w:rPr>
          <w:i/>
          <w:iCs/>
        </w:rPr>
        <w:t xml:space="preserve"> </w:t>
      </w:r>
      <w:r w:rsidRPr="00E17479">
        <w:t xml:space="preserve"> )</w:t>
      </w:r>
    </w:p>
    <w:p w14:paraId="5619ED54" w14:textId="4F25D3FD" w:rsidR="003979D4" w:rsidRPr="00E17479" w:rsidRDefault="003979D4" w:rsidP="002E29B2">
      <w:pPr>
        <w:pStyle w:val="description"/>
        <w:widowControl/>
        <w:spacing w:line="240" w:lineRule="auto"/>
        <w:ind w:left="1155" w:hanging="735"/>
      </w:pPr>
      <w:r w:rsidRPr="00E17479">
        <w:rPr>
          <w:rFonts w:hint="eastAsia"/>
        </w:rPr>
        <w:t>R</w:t>
      </w:r>
      <w:r w:rsidRPr="00E17479">
        <w:t xml:space="preserve">703a  </w:t>
      </w:r>
      <w:r w:rsidRPr="002E29B2">
        <w:rPr>
          <w:b/>
          <w:bCs/>
          <w:i/>
          <w:iCs/>
        </w:rPr>
        <w:t>alter-type-spec</w:t>
      </w:r>
      <w:r w:rsidRPr="00E17479">
        <w:tab/>
      </w:r>
      <w:r w:rsidRPr="00E17479">
        <w:tab/>
      </w:r>
      <w:r w:rsidRPr="00B37060">
        <w:rPr>
          <w:b/>
          <w:bCs/>
        </w:rPr>
        <w:t>is</w:t>
      </w:r>
      <w:r w:rsidRPr="00E17479">
        <w:tab/>
      </w:r>
      <w:r w:rsidRPr="00B37060">
        <w:rPr>
          <w:i/>
          <w:iCs/>
        </w:rPr>
        <w:t>type-spec-list</w:t>
      </w:r>
    </w:p>
    <w:p w14:paraId="7DC388B3" w14:textId="0B424D49" w:rsidR="00C37298" w:rsidRPr="00E17479" w:rsidRDefault="00C37298" w:rsidP="002E29B2">
      <w:pPr>
        <w:pStyle w:val="description"/>
        <w:widowControl/>
        <w:spacing w:line="240" w:lineRule="auto"/>
        <w:ind w:left="1155" w:hanging="735"/>
        <w:jc w:val="both"/>
      </w:pPr>
      <w:r w:rsidRPr="00E17479">
        <w:rPr>
          <w:rFonts w:hint="eastAsia"/>
        </w:rPr>
        <w:t>C</w:t>
      </w:r>
      <w:r w:rsidRPr="00E17479">
        <w:t xml:space="preserve">onstraint: An </w:t>
      </w:r>
      <w:proofErr w:type="spellStart"/>
      <w:r w:rsidRPr="00B37060">
        <w:rPr>
          <w:i/>
          <w:iCs/>
        </w:rPr>
        <w:t>alter</w:t>
      </w:r>
      <w:proofErr w:type="spellEnd"/>
      <w:r w:rsidRPr="00B37060">
        <w:rPr>
          <w:i/>
          <w:iCs/>
        </w:rPr>
        <w:t>-type-spec</w:t>
      </w:r>
      <w:r w:rsidRPr="00E17479">
        <w:t xml:space="preserve"> shall be one </w:t>
      </w:r>
      <w:r w:rsidRPr="00B37060">
        <w:rPr>
          <w:i/>
          <w:iCs/>
        </w:rPr>
        <w:t>type-spec</w:t>
      </w:r>
      <w:r w:rsidRPr="00E17479">
        <w:t xml:space="preserve"> </w:t>
      </w:r>
      <w:r w:rsidR="00A10123">
        <w:t>unless it appears in a generic type declaration statement.</w:t>
      </w:r>
    </w:p>
    <w:p w14:paraId="3C4D2E86" w14:textId="77777777" w:rsidR="00A9220A" w:rsidRPr="00E17479" w:rsidRDefault="00A9220A" w:rsidP="002E29B2">
      <w:pPr>
        <w:pStyle w:val="description"/>
        <w:widowControl/>
        <w:spacing w:line="240" w:lineRule="auto"/>
        <w:ind w:left="1155" w:hanging="735"/>
      </w:pPr>
      <w:r w:rsidRPr="00E17479">
        <w:rPr>
          <w:rFonts w:hint="eastAsia"/>
        </w:rPr>
        <w:t>R</w:t>
      </w:r>
      <w:r w:rsidRPr="00E17479">
        <w:t>703</w:t>
      </w:r>
      <w:r>
        <w:t>b</w:t>
      </w:r>
      <w:r w:rsidRPr="00E17479">
        <w:t xml:space="preserve">  </w:t>
      </w:r>
      <w:r w:rsidRPr="002E29B2">
        <w:rPr>
          <w:b/>
          <w:bCs/>
          <w:i/>
          <w:iCs/>
        </w:rPr>
        <w:t>alter-derived-type-spec</w:t>
      </w:r>
      <w:r w:rsidRPr="00E17479">
        <w:tab/>
      </w:r>
      <w:r w:rsidRPr="00B37060">
        <w:rPr>
          <w:b/>
          <w:bCs/>
        </w:rPr>
        <w:t>is</w:t>
      </w:r>
      <w:r w:rsidRPr="00E17479">
        <w:tab/>
      </w:r>
      <w:r>
        <w:rPr>
          <w:i/>
          <w:iCs/>
        </w:rPr>
        <w:t>derived-</w:t>
      </w:r>
      <w:r w:rsidRPr="00B37060">
        <w:rPr>
          <w:i/>
          <w:iCs/>
        </w:rPr>
        <w:t>type-spec-list</w:t>
      </w:r>
    </w:p>
    <w:p w14:paraId="08CFF9E0" w14:textId="2CDBB884" w:rsidR="00A10123" w:rsidRDefault="00C37298" w:rsidP="002E29B2">
      <w:pPr>
        <w:pStyle w:val="description"/>
        <w:widowControl/>
        <w:spacing w:line="240" w:lineRule="auto"/>
        <w:ind w:left="1155" w:hanging="735"/>
        <w:jc w:val="both"/>
      </w:pPr>
      <w:r w:rsidRPr="00E17479">
        <w:rPr>
          <w:rFonts w:hint="eastAsia"/>
        </w:rPr>
        <w:t>C</w:t>
      </w:r>
      <w:r w:rsidRPr="00E17479">
        <w:t xml:space="preserve">onstraint: An </w:t>
      </w:r>
      <w:proofErr w:type="spellStart"/>
      <w:r w:rsidRPr="00B37060">
        <w:rPr>
          <w:i/>
          <w:iCs/>
        </w:rPr>
        <w:t>alter</w:t>
      </w:r>
      <w:proofErr w:type="spellEnd"/>
      <w:r w:rsidRPr="00B37060">
        <w:rPr>
          <w:i/>
          <w:iCs/>
        </w:rPr>
        <w:t>-</w:t>
      </w:r>
      <w:r w:rsidR="00A9220A">
        <w:rPr>
          <w:i/>
          <w:iCs/>
        </w:rPr>
        <w:t>derived-</w:t>
      </w:r>
      <w:r w:rsidRPr="00B37060">
        <w:rPr>
          <w:i/>
          <w:iCs/>
        </w:rPr>
        <w:t>type-spec</w:t>
      </w:r>
      <w:r w:rsidRPr="00E17479">
        <w:t xml:space="preserve"> shall be one </w:t>
      </w:r>
      <w:r w:rsidR="00A9220A">
        <w:rPr>
          <w:i/>
          <w:iCs/>
        </w:rPr>
        <w:t>derived-t</w:t>
      </w:r>
      <w:r w:rsidRPr="00B37060">
        <w:rPr>
          <w:i/>
          <w:iCs/>
        </w:rPr>
        <w:t>ype-spec</w:t>
      </w:r>
      <w:r w:rsidRPr="00E17479">
        <w:t xml:space="preserve"> </w:t>
      </w:r>
      <w:r w:rsidR="00A10123">
        <w:t>unless it</w:t>
      </w:r>
      <w:r w:rsidRPr="001D6F13">
        <w:rPr>
          <w:iCs/>
        </w:rPr>
        <w:t xml:space="preserve"> </w:t>
      </w:r>
      <w:r w:rsidR="00A10123">
        <w:rPr>
          <w:iCs/>
        </w:rPr>
        <w:t>appears in</w:t>
      </w:r>
      <w:r w:rsidR="00A10123" w:rsidRPr="001D6F13">
        <w:rPr>
          <w:iCs/>
        </w:rPr>
        <w:t xml:space="preserve"> </w:t>
      </w:r>
      <w:r w:rsidR="00A10123">
        <w:rPr>
          <w:iCs/>
        </w:rPr>
        <w:t xml:space="preserve">a generic type declaration </w:t>
      </w:r>
      <w:r w:rsidR="00AC1457">
        <w:rPr>
          <w:iCs/>
        </w:rPr>
        <w:t>statement.</w:t>
      </w:r>
    </w:p>
    <w:p w14:paraId="49ED5C6A" w14:textId="47727A62" w:rsidR="00A10123" w:rsidDel="00AE66EB" w:rsidRDefault="00A10123" w:rsidP="002E29B2">
      <w:pPr>
        <w:pStyle w:val="description"/>
        <w:widowControl/>
        <w:spacing w:line="240" w:lineRule="auto"/>
        <w:ind w:left="1155" w:hanging="735"/>
        <w:rPr>
          <w:del w:id="142" w:author="岩下英俊" w:date="2023-12-23T11:29:00Z"/>
        </w:rPr>
      </w:pPr>
      <w:del w:id="143" w:author="岩下英俊" w:date="2023-12-23T11:29:00Z">
        <w:r w:rsidRPr="00A10123" w:rsidDel="00AE66EB">
          <w:delText>R702</w:delText>
        </w:r>
        <w:r w:rsidDel="00AE66EB">
          <w:delText xml:space="preserve">(asis)  </w:delText>
        </w:r>
        <w:r w:rsidRPr="00D24A98" w:rsidDel="00AE66EB">
          <w:rPr>
            <w:i/>
            <w:iCs/>
          </w:rPr>
          <w:delText>type-spec</w:delText>
        </w:r>
        <w:r w:rsidDel="00AE66EB">
          <w:tab/>
        </w:r>
        <w:r w:rsidDel="00AE66EB">
          <w:tab/>
        </w:r>
        <w:r w:rsidRPr="00D24A98" w:rsidDel="00AE66EB">
          <w:rPr>
            <w:b/>
            <w:bCs/>
          </w:rPr>
          <w:delText>is</w:delText>
        </w:r>
        <w:r w:rsidDel="00AE66EB">
          <w:tab/>
        </w:r>
        <w:r w:rsidRPr="00D24A98" w:rsidDel="00AE66EB">
          <w:rPr>
            <w:i/>
            <w:iCs/>
          </w:rPr>
          <w:delText>intrinsic-type-spec</w:delText>
        </w:r>
        <w:r w:rsidDel="00AE66EB">
          <w:rPr>
            <w:i/>
            <w:iCs/>
          </w:rPr>
          <w:br/>
        </w:r>
        <w:r w:rsidDel="00AE66EB">
          <w:tab/>
        </w:r>
        <w:r w:rsidDel="00AE66EB">
          <w:tab/>
        </w:r>
        <w:r w:rsidDel="00AE66EB">
          <w:tab/>
        </w:r>
        <w:r w:rsidRPr="00D24A98" w:rsidDel="00AE66EB">
          <w:rPr>
            <w:b/>
            <w:bCs/>
          </w:rPr>
          <w:delText>or</w:delText>
        </w:r>
        <w:r w:rsidDel="00AE66EB">
          <w:tab/>
        </w:r>
        <w:r w:rsidRPr="00D24A98" w:rsidDel="00AE66EB">
          <w:rPr>
            <w:i/>
            <w:iCs/>
          </w:rPr>
          <w:delText>derived-type-spec</w:delText>
        </w:r>
        <w:r w:rsidDel="00AE66EB">
          <w:br/>
        </w:r>
        <w:r w:rsidDel="00AE66EB">
          <w:tab/>
        </w:r>
        <w:r w:rsidDel="00AE66EB">
          <w:tab/>
        </w:r>
        <w:r w:rsidDel="00AE66EB">
          <w:tab/>
        </w:r>
        <w:r w:rsidRPr="00D24A98" w:rsidDel="00AE66EB">
          <w:rPr>
            <w:b/>
            <w:bCs/>
          </w:rPr>
          <w:delText>or</w:delText>
        </w:r>
        <w:r w:rsidDel="00AE66EB">
          <w:tab/>
        </w:r>
        <w:r w:rsidRPr="00D24A98" w:rsidDel="00AE66EB">
          <w:rPr>
            <w:i/>
            <w:iCs/>
          </w:rPr>
          <w:delText>enum-type-spec</w:delText>
        </w:r>
        <w:r w:rsidDel="00AE66EB">
          <w:br/>
        </w:r>
        <w:r w:rsidDel="00AE66EB">
          <w:tab/>
        </w:r>
        <w:r w:rsidDel="00AE66EB">
          <w:tab/>
        </w:r>
        <w:r w:rsidDel="00AE66EB">
          <w:tab/>
        </w:r>
        <w:r w:rsidRPr="00D24A98" w:rsidDel="00AE66EB">
          <w:rPr>
            <w:b/>
            <w:bCs/>
          </w:rPr>
          <w:delText>or</w:delText>
        </w:r>
        <w:r w:rsidDel="00AE66EB">
          <w:tab/>
        </w:r>
        <w:r w:rsidRPr="00D24A98" w:rsidDel="00AE66EB">
          <w:rPr>
            <w:i/>
            <w:iCs/>
          </w:rPr>
          <w:delText>enumeration-type-spec</w:delText>
        </w:r>
      </w:del>
    </w:p>
    <w:p w14:paraId="31FF3C6E" w14:textId="1983754C" w:rsidR="00A10123" w:rsidDel="00AE66EB" w:rsidRDefault="00A10123" w:rsidP="002E29B2">
      <w:pPr>
        <w:pStyle w:val="description"/>
        <w:widowControl/>
        <w:spacing w:line="240" w:lineRule="auto"/>
        <w:ind w:left="1155" w:hanging="735"/>
        <w:rPr>
          <w:del w:id="144" w:author="岩下英俊" w:date="2023-12-23T11:29:00Z"/>
        </w:rPr>
      </w:pPr>
      <w:del w:id="145" w:author="岩下英俊" w:date="2023-12-23T11:29:00Z">
        <w:r w:rsidRPr="00A10123" w:rsidDel="00AE66EB">
          <w:delText>C703(</w:delText>
        </w:r>
        <w:r w:rsidDel="00AE66EB">
          <w:delText>asis</w:delText>
        </w:r>
        <w:r w:rsidRPr="00A10123" w:rsidDel="00AE66EB">
          <w:delText xml:space="preserve">) The </w:delText>
        </w:r>
        <w:r w:rsidRPr="00D24A98" w:rsidDel="00AE66EB">
          <w:rPr>
            <w:i/>
            <w:iCs/>
          </w:rPr>
          <w:delText>derived-type-spec</w:delText>
        </w:r>
        <w:r w:rsidRPr="00A10123" w:rsidDel="00AE66EB">
          <w:delText xml:space="preserve"> shall not specify an abstract type (</w:delText>
        </w:r>
        <w:r w:rsidDel="00AE66EB">
          <w:delText>F023:</w:delText>
        </w:r>
        <w:r w:rsidRPr="00A10123" w:rsidDel="00AE66EB">
          <w:delText>7.5.7).</w:delText>
        </w:r>
      </w:del>
    </w:p>
    <w:p w14:paraId="2AB03257" w14:textId="77777777" w:rsidR="00A10123" w:rsidRPr="00A10123" w:rsidRDefault="00A10123" w:rsidP="002E29B2">
      <w:pPr>
        <w:widowControl/>
      </w:pPr>
    </w:p>
    <w:p w14:paraId="755CA508" w14:textId="42920657" w:rsidR="00CA68A3" w:rsidRDefault="00CA68A3" w:rsidP="002E29B2">
      <w:pPr>
        <w:widowControl/>
      </w:pPr>
      <w:bookmarkStart w:id="146" w:name="_Ref130553411"/>
      <w:r>
        <w:rPr>
          <w:rFonts w:hint="eastAsia"/>
        </w:rPr>
        <w:t>N</w:t>
      </w:r>
      <w:r>
        <w:t>OTE 1</w:t>
      </w:r>
    </w:p>
    <w:tbl>
      <w:tblPr>
        <w:tblStyle w:val="af5"/>
        <w:tblW w:w="0" w:type="auto"/>
        <w:tblLook w:val="04A0" w:firstRow="1" w:lastRow="0" w:firstColumn="1" w:lastColumn="0" w:noHBand="0" w:noVBand="1"/>
      </w:tblPr>
      <w:tblGrid>
        <w:gridCol w:w="9736"/>
      </w:tblGrid>
      <w:tr w:rsidR="002D2214" w14:paraId="044CD507" w14:textId="77777777" w:rsidTr="00BA37BF">
        <w:trPr>
          <w:trHeight w:val="1599"/>
        </w:trPr>
        <w:tc>
          <w:tcPr>
            <w:tcW w:w="9736" w:type="dxa"/>
            <w:vAlign w:val="center"/>
          </w:tcPr>
          <w:p w14:paraId="2BCC3D6B" w14:textId="2FB4CBEA" w:rsidR="00CA68A3" w:rsidRDefault="00CA68A3" w:rsidP="002E29B2">
            <w:pPr>
              <w:widowControl/>
              <w:spacing w:after="180"/>
            </w:pPr>
            <w:r>
              <w:t>I</w:t>
            </w:r>
            <w:r w:rsidRPr="00E17479">
              <w:t xml:space="preserve">n </w:t>
            </w:r>
            <w:r>
              <w:t xml:space="preserve">the </w:t>
            </w:r>
            <w:ins w:id="147" w:author="岩下英俊" w:date="2023-12-23T11:37:00Z">
              <w:r w:rsidR="00FD5626">
                <w:t xml:space="preserve">first </w:t>
              </w:r>
            </w:ins>
            <w:r>
              <w:t xml:space="preserve">generic subprogram of NOTE1 of </w:t>
            </w:r>
            <w:r>
              <w:fldChar w:fldCharType="begin"/>
            </w:r>
            <w:r>
              <w:instrText xml:space="preserve"> REF _Ref132040872 \n \h </w:instrText>
            </w:r>
            <w:r w:rsidR="00210201">
              <w:instrText xml:space="preserve"> \* MERGEFORMAT </w:instrText>
            </w:r>
            <w:r>
              <w:fldChar w:fldCharType="separate"/>
            </w:r>
            <w:r w:rsidR="004B1BE8">
              <w:t>3.1</w:t>
            </w:r>
            <w:r>
              <w:fldChar w:fldCharType="end"/>
            </w:r>
            <w:r>
              <w:t xml:space="preserve">, the generic function ABSMAX has the generic type declaration </w:t>
            </w:r>
            <w:r w:rsidRPr="00E17479">
              <w:t>statement:</w:t>
            </w:r>
          </w:p>
          <w:p w14:paraId="08FB975C" w14:textId="77777777" w:rsidR="00CA68A3" w:rsidRDefault="00CA68A3" w:rsidP="002E29B2">
            <w:pPr>
              <w:pStyle w:val="program"/>
              <w:widowControl/>
              <w:spacing w:line="240" w:lineRule="auto"/>
              <w:ind w:left="441"/>
            </w:pPr>
            <w:r w:rsidRPr="00DB022E">
              <w:t>TYPE(INTEGER,REAL,DOUBLE PRECISION) :: X(:)</w:t>
            </w:r>
          </w:p>
          <w:p w14:paraId="376DA63A" w14:textId="6FB370EE" w:rsidR="00454929" w:rsidRPr="00454929" w:rsidRDefault="00AE66EB" w:rsidP="002E29B2">
            <w:pPr>
              <w:widowControl/>
              <w:spacing w:after="180"/>
            </w:pPr>
            <w:ins w:id="148" w:author="岩下英俊" w:date="2023-12-23T11:33:00Z">
              <w:r>
                <w:t xml:space="preserve">This statement </w:t>
              </w:r>
            </w:ins>
            <w:r w:rsidR="00CA68A3">
              <w:t>r</w:t>
            </w:r>
            <w:r w:rsidR="00CA68A3" w:rsidRPr="00E17479">
              <w:t xml:space="preserve">epresents </w:t>
            </w:r>
            <w:r w:rsidR="00CA68A3">
              <w:t xml:space="preserve">that the type of the argument </w:t>
            </w:r>
            <w:r w:rsidR="00CA68A3" w:rsidRPr="009336BE">
              <w:rPr>
                <w:rFonts w:ascii="Courier New" w:hAnsi="Courier New" w:cs="Courier New"/>
              </w:rPr>
              <w:t>X</w:t>
            </w:r>
            <w:r w:rsidR="00CA68A3">
              <w:t xml:space="preserve"> is one of default integer, default real, and double precision. Thereby, the generic subprogram produces specific procedures corresponding to the types, respectively.</w:t>
            </w:r>
          </w:p>
        </w:tc>
      </w:tr>
    </w:tbl>
    <w:p w14:paraId="01EABDBD" w14:textId="77777777" w:rsidR="002419E8" w:rsidRDefault="002419E8" w:rsidP="002E29B2">
      <w:pPr>
        <w:widowControl/>
      </w:pPr>
    </w:p>
    <w:p w14:paraId="32426F0D" w14:textId="77777777" w:rsidR="00185BFB" w:rsidRDefault="00185BFB">
      <w:pPr>
        <w:widowControl/>
        <w:jc w:val="left"/>
        <w:rPr>
          <w:ins w:id="149" w:author="岩下英俊" w:date="2023-12-24T16:54:00Z"/>
        </w:rPr>
      </w:pPr>
      <w:ins w:id="150" w:author="岩下英俊" w:date="2023-12-24T16:54:00Z">
        <w:r>
          <w:br w:type="page"/>
        </w:r>
      </w:ins>
    </w:p>
    <w:p w14:paraId="0835B7D8" w14:textId="76F50EB7" w:rsidR="005E1F22" w:rsidRDefault="00CA68A3" w:rsidP="002E29B2">
      <w:pPr>
        <w:widowControl/>
      </w:pPr>
      <w:r>
        <w:rPr>
          <w:rFonts w:hint="eastAsia"/>
        </w:rPr>
        <w:lastRenderedPageBreak/>
        <w:t>N</w:t>
      </w:r>
      <w:r>
        <w:t>OTE2</w:t>
      </w:r>
    </w:p>
    <w:tbl>
      <w:tblPr>
        <w:tblStyle w:val="af5"/>
        <w:tblW w:w="0" w:type="auto"/>
        <w:tblLook w:val="04A0" w:firstRow="1" w:lastRow="0" w:firstColumn="1" w:lastColumn="0" w:noHBand="0" w:noVBand="1"/>
      </w:tblPr>
      <w:tblGrid>
        <w:gridCol w:w="9736"/>
      </w:tblGrid>
      <w:tr w:rsidR="002D2214" w14:paraId="2E91EE2B" w14:textId="77777777" w:rsidTr="00BA37BF">
        <w:trPr>
          <w:trHeight w:val="2948"/>
        </w:trPr>
        <w:tc>
          <w:tcPr>
            <w:tcW w:w="9736" w:type="dxa"/>
            <w:vAlign w:val="center"/>
          </w:tcPr>
          <w:p w14:paraId="76D9A6CD" w14:textId="151349DC" w:rsidR="00CA68A3" w:rsidRPr="00E17479" w:rsidRDefault="00CA68A3" w:rsidP="002E29B2">
            <w:pPr>
              <w:widowControl/>
              <w:spacing w:after="180"/>
            </w:pPr>
            <w:r>
              <w:t>T</w:t>
            </w:r>
            <w:r w:rsidRPr="00E17479">
              <w:t xml:space="preserve">he following </w:t>
            </w:r>
            <w:r>
              <w:t xml:space="preserve">is an </w:t>
            </w:r>
            <w:r w:rsidRPr="00E17479">
              <w:t>example</w:t>
            </w:r>
            <w:r>
              <w:t xml:space="preserve"> of a generic subprogram that provides two specific procedures</w:t>
            </w:r>
            <w:r w:rsidR="00600636">
              <w:t xml:space="preserve">, whose types of the arguments are </w:t>
            </w:r>
            <w:r>
              <w:t xml:space="preserve">32-bit real and </w:t>
            </w:r>
            <w:r w:rsidRPr="002E29B2">
              <w:rPr>
                <w:rFonts w:ascii="Courier New" w:hAnsi="Courier New" w:cs="Courier New"/>
              </w:rPr>
              <w:t>mytyp1</w:t>
            </w:r>
            <w:r>
              <w:t xml:space="preserve"> with </w:t>
            </w:r>
            <w:r w:rsidR="00600636">
              <w:t xml:space="preserve">the type </w:t>
            </w:r>
            <w:r>
              <w:t xml:space="preserve">parameter </w:t>
            </w:r>
            <w:r w:rsidRPr="002E29B2">
              <w:rPr>
                <w:rFonts w:ascii="Courier New" w:hAnsi="Courier New" w:cs="Courier New"/>
              </w:rPr>
              <w:t>p1</w:t>
            </w:r>
            <w:r>
              <w:t>.</w:t>
            </w:r>
          </w:p>
          <w:p w14:paraId="6446F504" w14:textId="221675E0" w:rsidR="00CA68A3" w:rsidRPr="00DB022E" w:rsidRDefault="00CA68A3" w:rsidP="002E29B2">
            <w:pPr>
              <w:pStyle w:val="program"/>
              <w:widowControl/>
              <w:spacing w:line="240" w:lineRule="auto"/>
              <w:ind w:left="441"/>
            </w:pPr>
            <w:r w:rsidRPr="00DB022E">
              <w:t xml:space="preserve">GENERIC </w:t>
            </w:r>
            <w:r>
              <w:t>SUBROUTINE</w:t>
            </w:r>
            <w:r w:rsidRPr="00DB022E">
              <w:t xml:space="preserve"> </w:t>
            </w:r>
            <w:r w:rsidR="00600636">
              <w:t>swap</w:t>
            </w:r>
            <w:r w:rsidRPr="00DB022E">
              <w:t>(</w:t>
            </w:r>
            <w:proofErr w:type="spellStart"/>
            <w:r>
              <w:t>x,y</w:t>
            </w:r>
            <w:proofErr w:type="spellEnd"/>
            <w:r w:rsidRPr="00DB022E">
              <w:t>)</w:t>
            </w:r>
          </w:p>
          <w:p w14:paraId="314623DF" w14:textId="7CCCD01B" w:rsidR="00CA68A3" w:rsidRDefault="00CA68A3" w:rsidP="002E29B2">
            <w:pPr>
              <w:pStyle w:val="program"/>
              <w:widowControl/>
              <w:spacing w:line="240" w:lineRule="auto"/>
              <w:ind w:left="441"/>
            </w:pPr>
            <w:r>
              <w:rPr>
                <w:rFonts w:hint="eastAsia"/>
              </w:rPr>
              <w:t xml:space="preserve"> </w:t>
            </w:r>
            <w:r>
              <w:t xml:space="preserve"> USE :: </w:t>
            </w:r>
            <w:proofErr w:type="spellStart"/>
            <w:r>
              <w:t>iso_fortran_env</w:t>
            </w:r>
            <w:proofErr w:type="spellEnd"/>
            <w:r>
              <w:t>, ONLY: real32</w:t>
            </w:r>
          </w:p>
          <w:p w14:paraId="50447F4E" w14:textId="05A93D3D" w:rsidR="00CA68A3" w:rsidRDefault="00CA68A3" w:rsidP="002E29B2">
            <w:pPr>
              <w:pStyle w:val="program"/>
              <w:widowControl/>
              <w:spacing w:line="240" w:lineRule="auto"/>
              <w:ind w:left="441"/>
            </w:pPr>
            <w:r>
              <w:rPr>
                <w:rFonts w:hint="eastAsia"/>
              </w:rPr>
              <w:t xml:space="preserve"> </w:t>
            </w:r>
            <w:r>
              <w:t xml:space="preserve"> USE :: </w:t>
            </w:r>
            <w:proofErr w:type="spellStart"/>
            <w:r>
              <w:t>mymod</w:t>
            </w:r>
            <w:proofErr w:type="spellEnd"/>
            <w:r>
              <w:t>, ONLY: mytyp1, p1</w:t>
            </w:r>
            <w:ins w:id="151" w:author="岩下英俊" w:date="2023-12-19T18:19:00Z">
              <w:r w:rsidR="00033CAA">
                <w:t>, assignment(=)</w:t>
              </w:r>
            </w:ins>
          </w:p>
          <w:p w14:paraId="11328468" w14:textId="6CB7C6B9" w:rsidR="00CA68A3" w:rsidRPr="00DB022E" w:rsidRDefault="00CA68A3" w:rsidP="002E29B2">
            <w:pPr>
              <w:pStyle w:val="program"/>
              <w:widowControl/>
              <w:spacing w:line="240" w:lineRule="auto"/>
              <w:ind w:left="441"/>
            </w:pPr>
            <w:r w:rsidRPr="00DB022E">
              <w:t xml:space="preserve">  TYPE(REAL</w:t>
            </w:r>
            <w:r>
              <w:t>(real32</w:t>
            </w:r>
            <w:r w:rsidRPr="00DB022E">
              <w:t>)</w:t>
            </w:r>
            <w:r>
              <w:t>, mytyp1(p1))</w:t>
            </w:r>
            <w:r w:rsidRPr="00DB022E">
              <w:t xml:space="preserve"> :: </w:t>
            </w:r>
            <w:r>
              <w:t>x(:), y(:)</w:t>
            </w:r>
            <w:r w:rsidR="00600636">
              <w:t xml:space="preserve">, </w:t>
            </w:r>
            <w:proofErr w:type="spellStart"/>
            <w:r w:rsidR="00600636">
              <w:t>tmp</w:t>
            </w:r>
            <w:proofErr w:type="spellEnd"/>
            <w:r w:rsidR="00600636">
              <w:t>(:)</w:t>
            </w:r>
          </w:p>
          <w:p w14:paraId="4404973E" w14:textId="77777777" w:rsidR="00600636" w:rsidRDefault="00600636" w:rsidP="00BA37BF">
            <w:pPr>
              <w:pStyle w:val="program"/>
              <w:widowControl/>
              <w:spacing w:line="240" w:lineRule="auto"/>
              <w:ind w:left="441"/>
            </w:pPr>
          </w:p>
          <w:p w14:paraId="1DD22A31" w14:textId="7A04954D" w:rsidR="00600636" w:rsidRPr="002E29B2" w:rsidRDefault="00CA68A3" w:rsidP="00BA37BF">
            <w:pPr>
              <w:pStyle w:val="program"/>
              <w:widowControl/>
              <w:spacing w:line="240" w:lineRule="auto"/>
              <w:ind w:left="441"/>
              <w:rPr>
                <w:rFonts w:asciiTheme="minorHAnsi" w:eastAsiaTheme="minorHAnsi" w:hAnsiTheme="minorHAnsi"/>
              </w:rPr>
            </w:pPr>
            <w:r>
              <w:rPr>
                <w:rFonts w:hint="eastAsia"/>
              </w:rPr>
              <w:t xml:space="preserve"> </w:t>
            </w:r>
            <w:r>
              <w:t xml:space="preserve"> </w:t>
            </w:r>
            <w:proofErr w:type="spellStart"/>
            <w:r w:rsidR="00600636">
              <w:t>tmp</w:t>
            </w:r>
            <w:proofErr w:type="spellEnd"/>
            <w:r w:rsidR="00600636">
              <w:t xml:space="preserve"> = x</w:t>
            </w:r>
          </w:p>
          <w:p w14:paraId="7CBC7A6F" w14:textId="569BFF1E" w:rsidR="00600636" w:rsidRDefault="00600636" w:rsidP="00BA37BF">
            <w:pPr>
              <w:pStyle w:val="program"/>
              <w:widowControl/>
              <w:spacing w:line="240" w:lineRule="auto"/>
              <w:ind w:left="441"/>
            </w:pPr>
            <w:r>
              <w:rPr>
                <w:rFonts w:hint="eastAsia"/>
              </w:rPr>
              <w:t xml:space="preserve"> </w:t>
            </w:r>
            <w:r>
              <w:t xml:space="preserve"> x = y</w:t>
            </w:r>
          </w:p>
          <w:p w14:paraId="78BDE803" w14:textId="1C0D4251" w:rsidR="00600636" w:rsidRDefault="00600636" w:rsidP="00BA37BF">
            <w:pPr>
              <w:pStyle w:val="program"/>
              <w:widowControl/>
              <w:spacing w:line="240" w:lineRule="auto"/>
              <w:ind w:left="441"/>
            </w:pPr>
            <w:r>
              <w:rPr>
                <w:rFonts w:hint="eastAsia"/>
              </w:rPr>
              <w:t xml:space="preserve"> </w:t>
            </w:r>
            <w:r>
              <w:t xml:space="preserve"> y = </w:t>
            </w:r>
            <w:proofErr w:type="spellStart"/>
            <w:r>
              <w:t>tmp</w:t>
            </w:r>
            <w:proofErr w:type="spellEnd"/>
          </w:p>
          <w:p w14:paraId="4BCE2717" w14:textId="0B1116A0" w:rsidR="00CA68A3" w:rsidRDefault="00CA68A3" w:rsidP="002E29B2">
            <w:pPr>
              <w:pStyle w:val="program"/>
              <w:widowControl/>
              <w:spacing w:line="240" w:lineRule="auto"/>
              <w:ind w:left="441"/>
            </w:pPr>
            <w:r>
              <w:rPr>
                <w:rFonts w:hint="eastAsia"/>
              </w:rPr>
              <w:t>E</w:t>
            </w:r>
            <w:r>
              <w:t>ND SUBROUTINE</w:t>
            </w:r>
          </w:p>
        </w:tc>
      </w:tr>
    </w:tbl>
    <w:p w14:paraId="2AFE4A2A" w14:textId="77777777" w:rsidR="00CA68A3" w:rsidRDefault="00CA68A3" w:rsidP="002E29B2">
      <w:pPr>
        <w:widowControl/>
      </w:pPr>
    </w:p>
    <w:p w14:paraId="14488F51" w14:textId="18838298" w:rsidR="00B35FC1" w:rsidRDefault="006E387F" w:rsidP="002E29B2">
      <w:pPr>
        <w:widowControl/>
      </w:pPr>
      <w:r>
        <w:rPr>
          <w:rFonts w:hint="eastAsia"/>
        </w:rPr>
        <w:t>C</w:t>
      </w:r>
      <w:r>
        <w:t>omment:</w:t>
      </w:r>
    </w:p>
    <w:p w14:paraId="02DF33D1" w14:textId="26DB1A67" w:rsidR="00AC1457" w:rsidRDefault="00D61DA7" w:rsidP="002E29B2">
      <w:pPr>
        <w:pStyle w:val="a"/>
        <w:widowControl/>
        <w:numPr>
          <w:ilvl w:val="0"/>
          <w:numId w:val="2"/>
        </w:numPr>
        <w:spacing w:after="180"/>
        <w:rPr>
          <w:ins w:id="152" w:author="岩下英俊" w:date="2023-12-19T18:54:00Z"/>
        </w:rPr>
      </w:pPr>
      <w:ins w:id="153" w:author="岩下英俊" w:date="2023-12-19T18:59:00Z">
        <w:r>
          <w:t>A</w:t>
        </w:r>
      </w:ins>
      <w:ins w:id="154" w:author="岩下英俊" w:date="2023-12-19T18:57:00Z">
        <w:r>
          <w:t xml:space="preserve">lternative </w:t>
        </w:r>
      </w:ins>
      <w:ins w:id="155" w:author="岩下英俊" w:date="2023-12-19T18:58:00Z">
        <w:r>
          <w:t xml:space="preserve">dummy arguments </w:t>
        </w:r>
      </w:ins>
      <w:ins w:id="156" w:author="岩下英俊" w:date="2023-12-19T18:59:00Z">
        <w:r>
          <w:t>must be</w:t>
        </w:r>
      </w:ins>
      <w:ins w:id="157" w:author="岩下英俊" w:date="2023-12-19T18:58:00Z">
        <w:r>
          <w:t xml:space="preserve"> distinguishable </w:t>
        </w:r>
      </w:ins>
      <w:ins w:id="158" w:author="岩下英俊" w:date="2023-12-19T18:59:00Z">
        <w:r>
          <w:t xml:space="preserve">from each other </w:t>
        </w:r>
      </w:ins>
      <w:ins w:id="159" w:author="岩下英俊" w:date="2023-12-19T18:58:00Z">
        <w:r>
          <w:t>(F2023:15.4.3.4.5).</w:t>
        </w:r>
      </w:ins>
      <w:ins w:id="160" w:author="岩下英俊" w:date="2023-12-19T19:00:00Z">
        <w:r>
          <w:t xml:space="preserve"> </w:t>
        </w:r>
      </w:ins>
      <w:ins w:id="161" w:author="岩下英俊" w:date="2023-12-19T19:02:00Z">
        <w:r>
          <w:t>S</w:t>
        </w:r>
      </w:ins>
      <w:ins w:id="162" w:author="岩下英俊" w:date="2023-12-19T19:00:00Z">
        <w:r>
          <w:t xml:space="preserve">ome constraints </w:t>
        </w:r>
      </w:ins>
      <w:ins w:id="163" w:author="岩下英俊" w:date="2023-12-23T11:50:00Z">
        <w:r w:rsidR="00262329">
          <w:t>might</w:t>
        </w:r>
      </w:ins>
      <w:ins w:id="164" w:author="岩下英俊" w:date="2023-12-19T19:00:00Z">
        <w:r>
          <w:t xml:space="preserve"> be added</w:t>
        </w:r>
      </w:ins>
      <w:ins w:id="165" w:author="岩下英俊" w:date="2023-12-19T19:02:00Z">
        <w:r>
          <w:t xml:space="preserve"> </w:t>
        </w:r>
      </w:ins>
      <w:ins w:id="166" w:author="岩下英俊" w:date="2023-12-19T19:05:00Z">
        <w:r>
          <w:t>for</w:t>
        </w:r>
      </w:ins>
      <w:ins w:id="167" w:author="岩下英俊" w:date="2023-12-19T19:02:00Z">
        <w:r>
          <w:t xml:space="preserve"> this rule</w:t>
        </w:r>
      </w:ins>
      <w:ins w:id="168" w:author="岩下英俊" w:date="2023-12-19T19:00:00Z">
        <w:r>
          <w:t>.</w:t>
        </w:r>
      </w:ins>
    </w:p>
    <w:p w14:paraId="23DF04D0" w14:textId="227879A3" w:rsidR="00A10123" w:rsidRDefault="00A10123" w:rsidP="002E29B2">
      <w:pPr>
        <w:pStyle w:val="a"/>
        <w:widowControl/>
        <w:numPr>
          <w:ilvl w:val="0"/>
          <w:numId w:val="2"/>
        </w:numPr>
        <w:spacing w:after="180"/>
      </w:pPr>
      <w:r>
        <w:t xml:space="preserve">TYPE( ... ) and CLASS( ... ) do not appear together in a </w:t>
      </w:r>
      <w:r w:rsidRPr="002E29B2">
        <w:rPr>
          <w:i/>
          <w:iCs/>
        </w:rPr>
        <w:t>declaration-type-spec</w:t>
      </w:r>
      <w:r>
        <w:t xml:space="preserve">.  Therefore, both intrinsic and abstract types cannot be alternative types, and both non-abstract and abstract </w:t>
      </w:r>
      <w:r w:rsidR="00600636">
        <w:t xml:space="preserve">derived </w:t>
      </w:r>
      <w:r>
        <w:t xml:space="preserve">types cannot be alternative types.  </w:t>
      </w:r>
      <w:r w:rsidR="00600636">
        <w:t>It might b</w:t>
      </w:r>
      <w:r>
        <w:t>e relaxed</w:t>
      </w:r>
      <w:r w:rsidR="00600636">
        <w:t xml:space="preserve"> if there were use cases.</w:t>
      </w:r>
    </w:p>
    <w:p w14:paraId="30FEEB32" w14:textId="77777777" w:rsidR="00FF2EAB" w:rsidRPr="00F357D1" w:rsidRDefault="00FF2EAB" w:rsidP="002E29B2">
      <w:pPr>
        <w:widowControl/>
      </w:pPr>
    </w:p>
    <w:p w14:paraId="45716FC0" w14:textId="63DFAA17" w:rsidR="00560D28" w:rsidRPr="009B6A75" w:rsidRDefault="00560D28" w:rsidP="002E29B2">
      <w:pPr>
        <w:pStyle w:val="30"/>
        <w:widowControl/>
        <w:spacing w:before="0" w:beforeAutospacing="0"/>
      </w:pPr>
      <w:bookmarkStart w:id="169" w:name="_Ref131949532"/>
      <w:r>
        <w:t>Alternative kind</w:t>
      </w:r>
      <w:r w:rsidRPr="009B6A75">
        <w:t xml:space="preserve"> specifier</w:t>
      </w:r>
      <w:bookmarkEnd w:id="146"/>
      <w:bookmarkEnd w:id="169"/>
      <w:r w:rsidR="00F471F3">
        <w:t xml:space="preserve"> for intrinsic type</w:t>
      </w:r>
    </w:p>
    <w:p w14:paraId="79DCFF2A" w14:textId="3741F6D8" w:rsidR="00A10123" w:rsidRDefault="00A10123" w:rsidP="002E29B2">
      <w:pPr>
        <w:widowControl/>
        <w:spacing w:after="180"/>
      </w:pPr>
      <w:r>
        <w:t xml:space="preserve">The </w:t>
      </w:r>
      <w:r w:rsidRPr="002E29B2">
        <w:rPr>
          <w:i/>
          <w:iCs/>
        </w:rPr>
        <w:t>intrinsic-type-spec</w:t>
      </w:r>
      <w:r>
        <w:t xml:space="preserve"> </w:t>
      </w:r>
      <w:del w:id="170" w:author="岩下英俊" w:date="2023-12-23T10:30:00Z">
        <w:r w:rsidDel="004524CE">
          <w:delText>has been</w:delText>
        </w:r>
      </w:del>
      <w:ins w:id="171" w:author="岩下英俊" w:date="2023-12-23T10:30:00Z">
        <w:r w:rsidR="004524CE">
          <w:t>is</w:t>
        </w:r>
      </w:ins>
      <w:r>
        <w:t xml:space="preserve"> extended to </w:t>
      </w:r>
      <w:del w:id="172" w:author="岩下英俊" w:date="2023-12-23T17:44:00Z">
        <w:r w:rsidDel="00615EF0">
          <w:delText xml:space="preserve">have </w:delText>
        </w:r>
      </w:del>
      <w:ins w:id="173" w:author="岩下英俊" w:date="2023-12-23T17:44:00Z">
        <w:r w:rsidR="00615EF0">
          <w:t xml:space="preserve">specify </w:t>
        </w:r>
      </w:ins>
      <w:r>
        <w:t>alternative kind parameters for intrinsic types.</w:t>
      </w:r>
    </w:p>
    <w:p w14:paraId="79B4AC20" w14:textId="77777777" w:rsidR="00A10123" w:rsidRDefault="00A10123" w:rsidP="002E29B2">
      <w:pPr>
        <w:pStyle w:val="description"/>
        <w:widowControl/>
        <w:spacing w:line="240" w:lineRule="auto"/>
        <w:ind w:left="1155" w:hanging="735"/>
      </w:pPr>
      <w:r>
        <w:rPr>
          <w:rFonts w:hint="eastAsia"/>
        </w:rPr>
        <w:t>R</w:t>
      </w:r>
      <w:r>
        <w:t>794(</w:t>
      </w:r>
      <w:proofErr w:type="spellStart"/>
      <w:r>
        <w:t>asis</w:t>
      </w:r>
      <w:proofErr w:type="spellEnd"/>
      <w:r>
        <w:t xml:space="preserve">)  </w:t>
      </w:r>
      <w:r w:rsidRPr="00C57815">
        <w:rPr>
          <w:i/>
          <w:iCs/>
        </w:rPr>
        <w:t>intrinsic-type-spec</w:t>
      </w:r>
      <w:r>
        <w:tab/>
      </w:r>
      <w:r w:rsidRPr="002E29B2">
        <w:rPr>
          <w:b/>
          <w:bCs/>
        </w:rPr>
        <w:t>is</w:t>
      </w:r>
      <w:r>
        <w:tab/>
      </w:r>
      <w:r w:rsidRPr="00C57815">
        <w:rPr>
          <w:i/>
          <w:iCs/>
        </w:rPr>
        <w:t>integer-type-spec</w:t>
      </w:r>
      <w:r>
        <w:br/>
      </w:r>
      <w:r>
        <w:tab/>
      </w:r>
      <w:r>
        <w:tab/>
      </w:r>
      <w:r>
        <w:tab/>
      </w:r>
      <w:r w:rsidRPr="002E29B2">
        <w:rPr>
          <w:b/>
          <w:bCs/>
        </w:rPr>
        <w:t>or</w:t>
      </w:r>
      <w:r>
        <w:tab/>
        <w:t xml:space="preserve">REAL [ </w:t>
      </w:r>
      <w:r w:rsidRPr="00C57815">
        <w:rPr>
          <w:i/>
          <w:iCs/>
        </w:rPr>
        <w:t>kind-selector</w:t>
      </w:r>
      <w:r>
        <w:t xml:space="preserve"> ]</w:t>
      </w:r>
      <w:r>
        <w:br/>
      </w:r>
      <w:r>
        <w:tab/>
      </w:r>
      <w:r>
        <w:tab/>
      </w:r>
      <w:r>
        <w:tab/>
      </w:r>
      <w:r w:rsidRPr="002E29B2">
        <w:rPr>
          <w:b/>
          <w:bCs/>
        </w:rPr>
        <w:t>or</w:t>
      </w:r>
      <w:r>
        <w:tab/>
        <w:t>DOUBLE PRECISION</w:t>
      </w:r>
      <w:r>
        <w:br/>
      </w:r>
      <w:r>
        <w:tab/>
      </w:r>
      <w:r>
        <w:tab/>
      </w:r>
      <w:r>
        <w:tab/>
      </w:r>
      <w:r w:rsidRPr="002E29B2">
        <w:rPr>
          <w:b/>
          <w:bCs/>
        </w:rPr>
        <w:t>or</w:t>
      </w:r>
      <w:r>
        <w:tab/>
        <w:t xml:space="preserve">COMPLEX [ </w:t>
      </w:r>
      <w:r w:rsidRPr="00C57815">
        <w:rPr>
          <w:i/>
          <w:iCs/>
        </w:rPr>
        <w:t>kind-selector</w:t>
      </w:r>
      <w:r>
        <w:t xml:space="preserve"> ]</w:t>
      </w:r>
      <w:r>
        <w:br/>
      </w:r>
      <w:r>
        <w:tab/>
      </w:r>
      <w:r>
        <w:tab/>
      </w:r>
      <w:r>
        <w:tab/>
      </w:r>
      <w:r w:rsidRPr="002E29B2">
        <w:rPr>
          <w:b/>
          <w:bCs/>
        </w:rPr>
        <w:t>or</w:t>
      </w:r>
      <w:r>
        <w:tab/>
        <w:t xml:space="preserve">CHARACTER [ </w:t>
      </w:r>
      <w:r w:rsidRPr="00C57815">
        <w:rPr>
          <w:i/>
          <w:iCs/>
        </w:rPr>
        <w:t>char-selector</w:t>
      </w:r>
      <w:r>
        <w:t xml:space="preserve"> ]</w:t>
      </w:r>
      <w:r>
        <w:br/>
      </w:r>
      <w:r>
        <w:tab/>
      </w:r>
      <w:r>
        <w:tab/>
      </w:r>
      <w:r>
        <w:tab/>
      </w:r>
      <w:r w:rsidRPr="002E29B2">
        <w:rPr>
          <w:b/>
          <w:bCs/>
        </w:rPr>
        <w:t>or</w:t>
      </w:r>
      <w:r>
        <w:tab/>
        <w:t xml:space="preserve">LOGICAL [ </w:t>
      </w:r>
      <w:r w:rsidRPr="00C57815">
        <w:rPr>
          <w:i/>
          <w:iCs/>
        </w:rPr>
        <w:t>kind-selector</w:t>
      </w:r>
      <w:r>
        <w:t xml:space="preserve"> ]</w:t>
      </w:r>
    </w:p>
    <w:p w14:paraId="233C39F8" w14:textId="77777777" w:rsidR="00A10123" w:rsidRPr="00C57815" w:rsidRDefault="00A10123" w:rsidP="002E29B2">
      <w:pPr>
        <w:pStyle w:val="description"/>
        <w:widowControl/>
        <w:spacing w:line="240" w:lineRule="auto"/>
        <w:ind w:left="1155" w:hanging="735"/>
        <w:rPr>
          <w:rFonts w:ascii="Times New Roman" w:hAnsi="Times New Roman" w:cs="Times New Roman"/>
          <w:color w:val="000000"/>
          <w:kern w:val="0"/>
        </w:rPr>
      </w:pPr>
      <w:r>
        <w:rPr>
          <w:rFonts w:hint="eastAsia"/>
        </w:rPr>
        <w:t>R</w:t>
      </w:r>
      <w:r>
        <w:t>705(</w:t>
      </w:r>
      <w:proofErr w:type="spellStart"/>
      <w:r>
        <w:t>asis</w:t>
      </w:r>
      <w:proofErr w:type="spellEnd"/>
      <w:r>
        <w:t xml:space="preserve">)  </w:t>
      </w:r>
      <w:r w:rsidRPr="00C57815">
        <w:rPr>
          <w:i/>
          <w:iCs/>
        </w:rPr>
        <w:t>integer-type-spec</w:t>
      </w:r>
      <w:r>
        <w:tab/>
      </w:r>
      <w:r w:rsidRPr="002E29B2">
        <w:rPr>
          <w:b/>
          <w:bCs/>
        </w:rPr>
        <w:t>is</w:t>
      </w:r>
      <w:r>
        <w:tab/>
        <w:t xml:space="preserve">INTEGER [ </w:t>
      </w:r>
      <w:r w:rsidRPr="00C57815">
        <w:rPr>
          <w:i/>
          <w:iCs/>
        </w:rPr>
        <w:t>kind-selector</w:t>
      </w:r>
      <w:r>
        <w:t xml:space="preserve"> ]</w:t>
      </w:r>
    </w:p>
    <w:p w14:paraId="074094DF" w14:textId="7856B05D" w:rsidR="00A10123" w:rsidRPr="00E17479" w:rsidRDefault="00A10123" w:rsidP="002E29B2">
      <w:pPr>
        <w:pStyle w:val="description"/>
        <w:widowControl/>
        <w:spacing w:line="240" w:lineRule="auto"/>
        <w:ind w:left="1155" w:hanging="735"/>
        <w:jc w:val="both"/>
      </w:pPr>
      <w:r w:rsidRPr="00E17479">
        <w:rPr>
          <w:rFonts w:hint="eastAsia"/>
        </w:rPr>
        <w:t>C</w:t>
      </w:r>
      <w:r w:rsidRPr="00E17479">
        <w:t xml:space="preserve">onstraint: DOUBLE PRECISION and REAL with </w:t>
      </w:r>
      <w:r w:rsidRPr="002E29B2">
        <w:rPr>
          <w:i/>
          <w:iCs/>
        </w:rPr>
        <w:t>kind-selector</w:t>
      </w:r>
      <w:r>
        <w:t xml:space="preserve"> </w:t>
      </w:r>
      <w:r w:rsidRPr="00E17479">
        <w:t xml:space="preserve">shall not appear in </w:t>
      </w:r>
      <w:r>
        <w:t>the same</w:t>
      </w:r>
      <w:r w:rsidRPr="00E17479">
        <w:t xml:space="preserve"> </w:t>
      </w:r>
      <w:r>
        <w:rPr>
          <w:i/>
          <w:iCs/>
        </w:rPr>
        <w:t>alter-t</w:t>
      </w:r>
      <w:r w:rsidRPr="00B37060">
        <w:rPr>
          <w:i/>
          <w:iCs/>
        </w:rPr>
        <w:t>ype-spec</w:t>
      </w:r>
      <w:r w:rsidRPr="00E17479">
        <w:t>.</w:t>
      </w:r>
    </w:p>
    <w:p w14:paraId="7E032C1F" w14:textId="182FBEA2" w:rsidR="00A10123" w:rsidRDefault="00A10123" w:rsidP="002E29B2">
      <w:pPr>
        <w:pStyle w:val="description"/>
        <w:widowControl/>
        <w:spacing w:line="240" w:lineRule="auto"/>
        <w:ind w:left="1155" w:hanging="735"/>
        <w:jc w:val="both"/>
      </w:pPr>
      <w:r w:rsidRPr="00E17479">
        <w:rPr>
          <w:rFonts w:hint="eastAsia"/>
        </w:rPr>
        <w:t>C</w:t>
      </w:r>
      <w:r w:rsidRPr="00E17479">
        <w:t xml:space="preserve">onstraint: </w:t>
      </w:r>
      <w:r>
        <w:t xml:space="preserve">If an </w:t>
      </w:r>
      <w:r w:rsidRPr="002E29B2">
        <w:rPr>
          <w:i/>
          <w:iCs/>
        </w:rPr>
        <w:t>intrinsic-type-spec</w:t>
      </w:r>
      <w:r>
        <w:t xml:space="preserve"> without </w:t>
      </w:r>
      <w:r w:rsidRPr="002E29B2">
        <w:rPr>
          <w:i/>
          <w:iCs/>
        </w:rPr>
        <w:t>kind-selector</w:t>
      </w:r>
      <w:r>
        <w:t xml:space="preserve"> appears in an </w:t>
      </w:r>
      <w:proofErr w:type="spellStart"/>
      <w:r w:rsidRPr="002E29B2">
        <w:rPr>
          <w:i/>
          <w:iCs/>
        </w:rPr>
        <w:t>alter</w:t>
      </w:r>
      <w:proofErr w:type="spellEnd"/>
      <w:r w:rsidRPr="002E29B2">
        <w:rPr>
          <w:i/>
          <w:iCs/>
        </w:rPr>
        <w:t>-type-spec</w:t>
      </w:r>
      <w:r>
        <w:t xml:space="preserve">, other </w:t>
      </w:r>
      <w:r w:rsidRPr="002E29B2">
        <w:rPr>
          <w:i/>
          <w:iCs/>
        </w:rPr>
        <w:t>intrinsic-type-spec</w:t>
      </w:r>
      <w:r>
        <w:t xml:space="preserve">s of the same type shall not appear in the </w:t>
      </w:r>
      <w:r w:rsidRPr="002E29B2">
        <w:rPr>
          <w:i/>
          <w:iCs/>
        </w:rPr>
        <w:t>alter-type-spec</w:t>
      </w:r>
      <w:r>
        <w:t xml:space="preserve">. </w:t>
      </w:r>
    </w:p>
    <w:p w14:paraId="3C511352" w14:textId="001B6D2E" w:rsidR="00F76D68" w:rsidRPr="002E29B2" w:rsidDel="00185BFB" w:rsidRDefault="00F76D68" w:rsidP="002E29B2">
      <w:pPr>
        <w:pStyle w:val="description"/>
        <w:widowControl/>
        <w:spacing w:line="240" w:lineRule="auto"/>
        <w:ind w:left="1155" w:hanging="735"/>
        <w:jc w:val="both"/>
        <w:rPr>
          <w:del w:id="174" w:author="岩下英俊" w:date="2023-12-24T16:57:00Z"/>
          <w:rFonts w:ascii="Times New Roman" w:hAnsi="Times New Roman" w:cs="Times New Roman"/>
          <w:color w:val="000000"/>
          <w:kern w:val="0"/>
        </w:rPr>
      </w:pPr>
    </w:p>
    <w:p w14:paraId="23751B9F" w14:textId="00E481C2" w:rsidR="007E0AD3" w:rsidRPr="00E17479" w:rsidRDefault="007E0AD3" w:rsidP="002E29B2">
      <w:pPr>
        <w:widowControl/>
        <w:spacing w:after="180"/>
      </w:pPr>
      <w:r w:rsidRPr="00E17479">
        <w:t xml:space="preserve">The </w:t>
      </w:r>
      <w:r w:rsidR="0037398A" w:rsidRPr="0037398A">
        <w:rPr>
          <w:i/>
        </w:rPr>
        <w:t>kind-selector</w:t>
      </w:r>
      <w:r w:rsidRPr="00E17479">
        <w:t xml:space="preserve"> and the </w:t>
      </w:r>
      <w:r w:rsidR="0037398A" w:rsidRPr="0037398A">
        <w:rPr>
          <w:i/>
        </w:rPr>
        <w:t>char-selector</w:t>
      </w:r>
      <w:r w:rsidRPr="00E17479">
        <w:t xml:space="preserve"> are extended to have alternative kind parameters.</w:t>
      </w:r>
    </w:p>
    <w:p w14:paraId="7272D91A" w14:textId="6AF3BF0B" w:rsidR="003334B9" w:rsidRPr="00E17479" w:rsidRDefault="003334B9" w:rsidP="002E29B2">
      <w:pPr>
        <w:pStyle w:val="description"/>
        <w:widowControl/>
        <w:spacing w:line="240" w:lineRule="auto"/>
        <w:ind w:left="1155" w:hanging="735"/>
      </w:pPr>
      <w:r w:rsidRPr="00E17479">
        <w:lastRenderedPageBreak/>
        <w:t>R706</w:t>
      </w:r>
      <w:r w:rsidR="008401E5" w:rsidRPr="00E17479">
        <w:t>x</w:t>
      </w:r>
      <w:r w:rsidRPr="00E17479">
        <w:tab/>
      </w:r>
      <w:r w:rsidR="008401E5" w:rsidRPr="00B37060">
        <w:rPr>
          <w:i/>
          <w:iCs/>
        </w:rPr>
        <w:t>kind-</w:t>
      </w:r>
      <w:r w:rsidRPr="00B37060">
        <w:rPr>
          <w:i/>
          <w:iCs/>
        </w:rPr>
        <w:t>selector</w:t>
      </w:r>
      <w:r w:rsidRPr="00E17479">
        <w:tab/>
      </w:r>
      <w:r w:rsidR="00B37060" w:rsidRPr="00B37060">
        <w:rPr>
          <w:b/>
        </w:rPr>
        <w:tab/>
        <w:t>is</w:t>
      </w:r>
      <w:r w:rsidRPr="00E17479">
        <w:tab/>
        <w:t xml:space="preserve">( [ KIND = ] </w:t>
      </w:r>
      <w:r w:rsidR="003979D4" w:rsidRPr="009336BE">
        <w:rPr>
          <w:b/>
          <w:bCs/>
          <w:i/>
          <w:iCs/>
        </w:rPr>
        <w:t>alter</w:t>
      </w:r>
      <w:r w:rsidRPr="009336BE">
        <w:rPr>
          <w:b/>
          <w:bCs/>
          <w:i/>
          <w:iCs/>
        </w:rPr>
        <w:t>-kind-spec</w:t>
      </w:r>
      <w:r w:rsidRPr="00E17479">
        <w:t xml:space="preserve"> )</w:t>
      </w:r>
    </w:p>
    <w:p w14:paraId="5952419D" w14:textId="0332B964" w:rsidR="00C230DE" w:rsidRPr="00E17479" w:rsidRDefault="00C230DE" w:rsidP="002E29B2">
      <w:pPr>
        <w:pStyle w:val="description"/>
        <w:widowControl/>
        <w:spacing w:line="240" w:lineRule="auto"/>
        <w:ind w:left="1155" w:hanging="735"/>
      </w:pPr>
      <w:r w:rsidRPr="00E17479">
        <w:rPr>
          <w:rFonts w:hint="eastAsia"/>
        </w:rPr>
        <w:t>R</w:t>
      </w:r>
      <w:r w:rsidRPr="00E17479">
        <w:t>706</w:t>
      </w:r>
      <w:r w:rsidR="008401E5" w:rsidRPr="00E17479">
        <w:t>a</w:t>
      </w:r>
      <w:r w:rsidRPr="00E17479">
        <w:tab/>
      </w:r>
      <w:r w:rsidR="003979D4" w:rsidRPr="002E29B2">
        <w:rPr>
          <w:b/>
          <w:bCs/>
          <w:i/>
          <w:iCs/>
        </w:rPr>
        <w:t>alter</w:t>
      </w:r>
      <w:r w:rsidRPr="002E29B2">
        <w:rPr>
          <w:b/>
          <w:bCs/>
          <w:i/>
          <w:iCs/>
        </w:rPr>
        <w:t>-kind-spec</w:t>
      </w:r>
      <w:r w:rsidRPr="00E17479">
        <w:tab/>
      </w:r>
      <w:r w:rsidR="00B37060" w:rsidRPr="00B37060">
        <w:rPr>
          <w:b/>
        </w:rPr>
        <w:tab/>
        <w:t>is</w:t>
      </w:r>
      <w:r w:rsidRPr="00E17479">
        <w:tab/>
        <w:t xml:space="preserve">* </w:t>
      </w:r>
      <w:r w:rsidRPr="00E17479">
        <w:br/>
      </w:r>
      <w:r w:rsidRPr="00E17479">
        <w:tab/>
      </w:r>
      <w:r w:rsidRPr="00E17479">
        <w:tab/>
      </w:r>
      <w:r w:rsidR="001D6F13" w:rsidRPr="001D6F13">
        <w:rPr>
          <w:b/>
        </w:rPr>
        <w:tab/>
        <w:t>or</w:t>
      </w:r>
      <w:r w:rsidRPr="00E17479">
        <w:tab/>
      </w:r>
      <w:r w:rsidRPr="00B37060">
        <w:rPr>
          <w:i/>
          <w:iCs/>
        </w:rPr>
        <w:t>kind-spec-list</w:t>
      </w:r>
    </w:p>
    <w:p w14:paraId="43AC09B7" w14:textId="4E1772C0" w:rsidR="00C230DE" w:rsidRPr="00E17479" w:rsidRDefault="00C230DE" w:rsidP="002E29B2">
      <w:pPr>
        <w:pStyle w:val="description"/>
        <w:widowControl/>
        <w:spacing w:line="240" w:lineRule="auto"/>
        <w:ind w:left="1155" w:hanging="735"/>
      </w:pPr>
      <w:r w:rsidRPr="00E17479">
        <w:rPr>
          <w:rFonts w:hint="eastAsia"/>
        </w:rPr>
        <w:t>R</w:t>
      </w:r>
      <w:r w:rsidRPr="00E17479">
        <w:t>706</w:t>
      </w:r>
      <w:r w:rsidR="008401E5" w:rsidRPr="00E17479">
        <w:t>b</w:t>
      </w:r>
      <w:r w:rsidRPr="00E17479">
        <w:tab/>
      </w:r>
      <w:r w:rsidRPr="00B37060">
        <w:rPr>
          <w:i/>
          <w:iCs/>
        </w:rPr>
        <w:t>kind-spec</w:t>
      </w:r>
      <w:r w:rsidRPr="00E17479">
        <w:tab/>
      </w:r>
      <w:r w:rsidR="00B37060" w:rsidRPr="00B37060">
        <w:rPr>
          <w:b/>
        </w:rPr>
        <w:tab/>
        <w:t>is</w:t>
      </w:r>
      <w:r w:rsidRPr="00E17479">
        <w:tab/>
      </w:r>
      <w:r w:rsidRPr="00B37060">
        <w:rPr>
          <w:i/>
          <w:iCs/>
        </w:rPr>
        <w:t>scalar-int-constant-expr</w:t>
      </w:r>
    </w:p>
    <w:p w14:paraId="62521297" w14:textId="6D5F53FC" w:rsidR="00C463B4" w:rsidRPr="00E17479" w:rsidRDefault="003334B9" w:rsidP="002E29B2">
      <w:pPr>
        <w:pStyle w:val="description"/>
        <w:widowControl/>
        <w:spacing w:line="240" w:lineRule="auto"/>
        <w:ind w:left="1155" w:hanging="735"/>
      </w:pPr>
      <w:r w:rsidRPr="00E17479">
        <w:t>R721</w:t>
      </w:r>
      <w:r w:rsidR="008401E5" w:rsidRPr="00E17479">
        <w:t>x</w:t>
      </w:r>
      <w:r w:rsidRPr="00E17479">
        <w:tab/>
      </w:r>
      <w:r w:rsidR="0037398A" w:rsidRPr="0037398A">
        <w:rPr>
          <w:i/>
          <w:iCs/>
        </w:rPr>
        <w:t>char-selector</w:t>
      </w:r>
      <w:r w:rsidR="005A0EC4" w:rsidRPr="00E17479">
        <w:tab/>
      </w:r>
      <w:r w:rsidR="00B37060" w:rsidRPr="00B37060">
        <w:rPr>
          <w:b/>
        </w:rPr>
        <w:tab/>
        <w:t>is</w:t>
      </w:r>
      <w:r w:rsidRPr="00E17479">
        <w:tab/>
      </w:r>
      <w:r w:rsidRPr="00B37060">
        <w:rPr>
          <w:i/>
          <w:iCs/>
        </w:rPr>
        <w:t>length-selector</w:t>
      </w:r>
      <w:r w:rsidR="002E29B2">
        <w:rPr>
          <w:b/>
        </w:rPr>
        <w:br/>
      </w:r>
      <w:r w:rsidR="002E29B2" w:rsidRPr="00E17479">
        <w:tab/>
      </w:r>
      <w:r w:rsidR="002E29B2" w:rsidRPr="00E17479">
        <w:tab/>
      </w:r>
      <w:r w:rsidR="002E29B2" w:rsidRPr="001D6F13">
        <w:rPr>
          <w:b/>
        </w:rPr>
        <w:tab/>
        <w:t>or</w:t>
      </w:r>
      <w:r w:rsidR="002E29B2" w:rsidRPr="00E17479">
        <w:tab/>
        <w:t xml:space="preserve">( </w:t>
      </w:r>
      <w:r w:rsidR="002E29B2" w:rsidRPr="00B37060">
        <w:rPr>
          <w:i/>
          <w:iCs/>
        </w:rPr>
        <w:t>type-param-value</w:t>
      </w:r>
      <w:r w:rsidR="002E29B2" w:rsidRPr="00E17479">
        <w:t xml:space="preserve"> ,</w:t>
      </w:r>
      <w:r w:rsidR="002E29B2" w:rsidRPr="002E29B2">
        <w:t xml:space="preserve"> </w:t>
      </w:r>
      <w:r w:rsidR="002E29B2" w:rsidRPr="005702E5">
        <w:rPr>
          <w:i/>
          <w:iCs/>
        </w:rPr>
        <w:t>kind-spec</w:t>
      </w:r>
      <w:r w:rsidR="002E29B2" w:rsidRPr="002E29B2">
        <w:t xml:space="preserve"> )</w:t>
      </w:r>
      <w:r w:rsidR="002E29B2" w:rsidRPr="00E17479">
        <w:br/>
      </w:r>
      <w:r w:rsidRPr="00E17479">
        <w:tab/>
      </w:r>
      <w:r w:rsidRPr="00E17479">
        <w:tab/>
      </w:r>
      <w:r w:rsidR="001D6F13" w:rsidRPr="001D6F13">
        <w:rPr>
          <w:b/>
        </w:rPr>
        <w:tab/>
        <w:t>or</w:t>
      </w:r>
      <w:r w:rsidRPr="00E17479">
        <w:tab/>
        <w:t xml:space="preserve">( </w:t>
      </w:r>
      <w:r w:rsidR="002E29B2">
        <w:t xml:space="preserve">[ LEN = ] </w:t>
      </w:r>
      <w:r w:rsidRPr="00B37060">
        <w:rPr>
          <w:i/>
          <w:iCs/>
        </w:rPr>
        <w:t>type-param-value</w:t>
      </w:r>
      <w:r w:rsidRPr="00E17479">
        <w:t xml:space="preserve"> , KIND = </w:t>
      </w:r>
      <w:r w:rsidR="003979D4" w:rsidRPr="004C6A03">
        <w:rPr>
          <w:b/>
          <w:bCs/>
          <w:i/>
          <w:iCs/>
        </w:rPr>
        <w:t>alter</w:t>
      </w:r>
      <w:r w:rsidRPr="004C6A03">
        <w:rPr>
          <w:b/>
          <w:bCs/>
          <w:i/>
          <w:iCs/>
        </w:rPr>
        <w:t>-kind-spec</w:t>
      </w:r>
      <w:r w:rsidRPr="00E17479">
        <w:t xml:space="preserve"> )</w:t>
      </w:r>
      <w:r w:rsidRPr="00E17479">
        <w:br/>
      </w:r>
      <w:r w:rsidRPr="00E17479">
        <w:tab/>
      </w:r>
      <w:r w:rsidRPr="00E17479">
        <w:tab/>
      </w:r>
      <w:r w:rsidR="001D6F13" w:rsidRPr="001D6F13">
        <w:rPr>
          <w:b/>
        </w:rPr>
        <w:tab/>
        <w:t>or</w:t>
      </w:r>
      <w:r w:rsidRPr="00E17479">
        <w:t xml:space="preserve"> </w:t>
      </w:r>
      <w:r w:rsidRPr="00E17479">
        <w:tab/>
        <w:t xml:space="preserve">( KIND = </w:t>
      </w:r>
      <w:r w:rsidR="003979D4" w:rsidRPr="004C6A03">
        <w:rPr>
          <w:b/>
          <w:bCs/>
          <w:i/>
          <w:iCs/>
        </w:rPr>
        <w:t>alter</w:t>
      </w:r>
      <w:r w:rsidRPr="004C6A03">
        <w:rPr>
          <w:b/>
          <w:bCs/>
          <w:i/>
          <w:iCs/>
        </w:rPr>
        <w:t>-kind-spec</w:t>
      </w:r>
      <w:r w:rsidRPr="00E17479">
        <w:t xml:space="preserve"> [ , LEN = </w:t>
      </w:r>
      <w:r w:rsidRPr="00B37060">
        <w:rPr>
          <w:i/>
          <w:iCs/>
        </w:rPr>
        <w:t>type-param-value</w:t>
      </w:r>
      <w:r w:rsidRPr="00E17479">
        <w:t xml:space="preserve"> ] )</w:t>
      </w:r>
    </w:p>
    <w:p w14:paraId="55EA44C0" w14:textId="4CECD494" w:rsidR="00F1750F" w:rsidRPr="00E17479" w:rsidRDefault="00F1750F" w:rsidP="002E29B2">
      <w:pPr>
        <w:widowControl/>
        <w:spacing w:after="180"/>
      </w:pPr>
      <w:r w:rsidRPr="00E17479">
        <w:t>A</w:t>
      </w:r>
      <w:r w:rsidR="007216B0" w:rsidRPr="00E17479">
        <w:t>n</w:t>
      </w:r>
      <w:r w:rsidR="00B609FD" w:rsidRPr="00E17479">
        <w:t xml:space="preserve"> </w:t>
      </w:r>
      <w:proofErr w:type="spellStart"/>
      <w:r w:rsidR="003979D4" w:rsidRPr="00B37060">
        <w:rPr>
          <w:i/>
          <w:iCs/>
        </w:rPr>
        <w:t>alter</w:t>
      </w:r>
      <w:proofErr w:type="spellEnd"/>
      <w:r w:rsidR="003979D4" w:rsidRPr="00B37060">
        <w:rPr>
          <w:i/>
          <w:iCs/>
        </w:rPr>
        <w:t>-</w:t>
      </w:r>
      <w:r w:rsidR="00B609FD" w:rsidRPr="00B37060">
        <w:rPr>
          <w:i/>
          <w:iCs/>
        </w:rPr>
        <w:t>kind-spec</w:t>
      </w:r>
      <w:r w:rsidR="00B609FD" w:rsidRPr="00E17479">
        <w:t xml:space="preserve"> </w:t>
      </w:r>
      <w:r w:rsidRPr="00E17479">
        <w:t xml:space="preserve">designated as </w:t>
      </w:r>
      <w:r w:rsidR="00A10123">
        <w:t>an asterisk</w:t>
      </w:r>
      <w:r w:rsidR="00A10123" w:rsidRPr="00E17479">
        <w:rPr>
          <w:rFonts w:hint="eastAsia"/>
        </w:rPr>
        <w:t xml:space="preserve"> </w:t>
      </w:r>
      <w:r w:rsidR="00B609FD" w:rsidRPr="00E17479">
        <w:t xml:space="preserve">specifies </w:t>
      </w:r>
      <w:r w:rsidR="00E22899" w:rsidRPr="00E17479">
        <w:t xml:space="preserve">that the alternative kind parameters are </w:t>
      </w:r>
      <w:r w:rsidR="00B609FD" w:rsidRPr="00E17479">
        <w:t xml:space="preserve">all kind type parameters </w:t>
      </w:r>
      <w:r w:rsidR="00F05C40" w:rsidRPr="00E17479">
        <w:t xml:space="preserve">for the </w:t>
      </w:r>
      <w:r w:rsidR="007216B0" w:rsidRPr="00E17479">
        <w:t xml:space="preserve">intrinsic </w:t>
      </w:r>
      <w:r w:rsidR="00F05C40" w:rsidRPr="00E17479">
        <w:t>type supported by the processor</w:t>
      </w:r>
      <w:r w:rsidR="00FD5DAD">
        <w:t xml:space="preserve">.  </w:t>
      </w:r>
      <w:r w:rsidRPr="00E17479">
        <w:t>A</w:t>
      </w:r>
      <w:r w:rsidR="007216B0" w:rsidRPr="00E17479">
        <w:t>n</w:t>
      </w:r>
      <w:r w:rsidRPr="00E17479">
        <w:t xml:space="preserve"> </w:t>
      </w:r>
      <w:proofErr w:type="spellStart"/>
      <w:r w:rsidR="003979D4" w:rsidRPr="00B37060">
        <w:rPr>
          <w:i/>
          <w:iCs/>
        </w:rPr>
        <w:t>alter</w:t>
      </w:r>
      <w:proofErr w:type="spellEnd"/>
      <w:r w:rsidR="003979D4" w:rsidRPr="00B37060">
        <w:rPr>
          <w:i/>
          <w:iCs/>
        </w:rPr>
        <w:t>-</w:t>
      </w:r>
      <w:r w:rsidRPr="00B37060">
        <w:rPr>
          <w:i/>
          <w:iCs/>
        </w:rPr>
        <w:t>kind-spec</w:t>
      </w:r>
      <w:r w:rsidRPr="00E17479">
        <w:t xml:space="preserve"> designated by </w:t>
      </w:r>
      <w:r w:rsidRPr="00B37060">
        <w:rPr>
          <w:i/>
          <w:iCs/>
        </w:rPr>
        <w:t xml:space="preserve">kind-spec-list </w:t>
      </w:r>
      <w:r w:rsidRPr="00E17479">
        <w:t xml:space="preserve">specifies </w:t>
      </w:r>
      <w:r w:rsidR="00E22899" w:rsidRPr="00E17479">
        <w:t xml:space="preserve">that the alternative kind parameters are </w:t>
      </w:r>
      <w:r w:rsidR="009A4B76" w:rsidRPr="00E17479">
        <w:t>the</w:t>
      </w:r>
      <w:r w:rsidR="00E22899" w:rsidRPr="00E17479">
        <w:t xml:space="preserve"> values of</w:t>
      </w:r>
      <w:r w:rsidR="009A4B76" w:rsidRPr="00E17479">
        <w:t xml:space="preserve"> </w:t>
      </w:r>
      <w:r w:rsidR="00E22899" w:rsidRPr="00B37060">
        <w:rPr>
          <w:i/>
          <w:iCs/>
        </w:rPr>
        <w:t>kind-spec</w:t>
      </w:r>
      <w:r w:rsidR="00B71D78" w:rsidRPr="00B37060">
        <w:rPr>
          <w:i/>
          <w:iCs/>
        </w:rPr>
        <w:t>-list</w:t>
      </w:r>
      <w:r w:rsidRPr="00E17479">
        <w:t>.</w:t>
      </w:r>
    </w:p>
    <w:p w14:paraId="150FD71A" w14:textId="11DB07F8" w:rsidR="00CA68A3" w:rsidRDefault="00947138" w:rsidP="002E29B2">
      <w:pPr>
        <w:pStyle w:val="description"/>
        <w:widowControl/>
        <w:spacing w:line="240" w:lineRule="auto"/>
        <w:ind w:left="1155" w:hanging="735"/>
        <w:jc w:val="both"/>
      </w:pPr>
      <w:r w:rsidRPr="00E17479">
        <w:rPr>
          <w:rFonts w:hint="eastAsia"/>
        </w:rPr>
        <w:t>C</w:t>
      </w:r>
      <w:r w:rsidRPr="00E17479">
        <w:t xml:space="preserve">onstraint: </w:t>
      </w:r>
      <w:r w:rsidR="00CA68A3">
        <w:t xml:space="preserve">In a generic type declaration statement, a </w:t>
      </w:r>
      <w:r w:rsidR="00CA68A3" w:rsidRPr="002E29B2">
        <w:rPr>
          <w:i/>
          <w:iCs/>
        </w:rPr>
        <w:t>kind-spec</w:t>
      </w:r>
      <w:r w:rsidR="00CA68A3">
        <w:t xml:space="preserve"> shall not have the same value as any other </w:t>
      </w:r>
      <w:r w:rsidR="00CA68A3" w:rsidRPr="002E29B2">
        <w:rPr>
          <w:i/>
          <w:iCs/>
        </w:rPr>
        <w:t>kind-spec</w:t>
      </w:r>
      <w:r w:rsidR="00CA68A3">
        <w:t xml:space="preserve"> in the same </w:t>
      </w:r>
      <w:r w:rsidR="00CA68A3" w:rsidRPr="002E29B2">
        <w:rPr>
          <w:i/>
          <w:iCs/>
        </w:rPr>
        <w:t>intrinsic-type-spec</w:t>
      </w:r>
      <w:r w:rsidR="00CA68A3">
        <w:t xml:space="preserve"> or in any </w:t>
      </w:r>
      <w:r w:rsidR="00CA68A3" w:rsidRPr="002E29B2">
        <w:rPr>
          <w:i/>
          <w:iCs/>
        </w:rPr>
        <w:t>intrinsic-type-spec</w:t>
      </w:r>
      <w:r w:rsidR="00CA68A3">
        <w:t xml:space="preserve"> that is of the same type.</w:t>
      </w:r>
    </w:p>
    <w:p w14:paraId="7940174F" w14:textId="475BCD97" w:rsidR="008C0BF0" w:rsidRDefault="007A1D0E" w:rsidP="002E29B2">
      <w:pPr>
        <w:pStyle w:val="description"/>
        <w:widowControl/>
        <w:spacing w:line="240" w:lineRule="auto"/>
        <w:ind w:left="1155" w:hanging="735"/>
        <w:jc w:val="both"/>
      </w:pPr>
      <w:r w:rsidRPr="00E17479">
        <w:rPr>
          <w:rFonts w:hint="eastAsia"/>
        </w:rPr>
        <w:t>C</w:t>
      </w:r>
      <w:r w:rsidRPr="00E17479">
        <w:t xml:space="preserve">onstraint: </w:t>
      </w:r>
      <w:r w:rsidR="00173694" w:rsidRPr="00E17479">
        <w:t xml:space="preserve">An </w:t>
      </w:r>
      <w:proofErr w:type="spellStart"/>
      <w:r w:rsidR="00173694" w:rsidRPr="00B37060">
        <w:rPr>
          <w:i/>
          <w:iCs/>
        </w:rPr>
        <w:t>alter</w:t>
      </w:r>
      <w:proofErr w:type="spellEnd"/>
      <w:r w:rsidR="00173694" w:rsidRPr="00B37060">
        <w:rPr>
          <w:i/>
          <w:iCs/>
        </w:rPr>
        <w:t>-kind-spec</w:t>
      </w:r>
      <w:r w:rsidR="00173694" w:rsidRPr="00E17479">
        <w:t xml:space="preserve"> shall be just one </w:t>
      </w:r>
      <w:r w:rsidR="00173694" w:rsidRPr="00B37060">
        <w:rPr>
          <w:i/>
          <w:iCs/>
        </w:rPr>
        <w:t xml:space="preserve">kind-spec </w:t>
      </w:r>
      <w:r w:rsidR="00173694" w:rsidRPr="00E17479">
        <w:t>e</w:t>
      </w:r>
      <w:r w:rsidR="009561EB" w:rsidRPr="00E17479">
        <w:t xml:space="preserve">xcept </w:t>
      </w:r>
      <w:r w:rsidR="00FF3AC2">
        <w:t xml:space="preserve">when it appears </w:t>
      </w:r>
      <w:r w:rsidR="009561EB" w:rsidRPr="00E17479">
        <w:t xml:space="preserve">in </w:t>
      </w:r>
      <w:r w:rsidR="00FF3AC2">
        <w:t>the</w:t>
      </w:r>
      <w:r w:rsidR="00FF3AC2" w:rsidRPr="00E17479">
        <w:t xml:space="preserve"> </w:t>
      </w:r>
      <w:r w:rsidR="00FF3AC2">
        <w:rPr>
          <w:i/>
          <w:iCs/>
        </w:rPr>
        <w:t>intrinsic</w:t>
      </w:r>
      <w:r w:rsidR="009561EB" w:rsidRPr="001D6F13">
        <w:rPr>
          <w:i/>
          <w:iCs/>
        </w:rPr>
        <w:t>-type-spec</w:t>
      </w:r>
      <w:r w:rsidR="009561EB" w:rsidRPr="001D6F13">
        <w:rPr>
          <w:iCs/>
        </w:rPr>
        <w:t xml:space="preserve"> of </w:t>
      </w:r>
      <w:r w:rsidR="009561EB" w:rsidRPr="00E17479">
        <w:t xml:space="preserve">a </w:t>
      </w:r>
      <w:r w:rsidR="00FF3AC2">
        <w:t>generic type declaration statement</w:t>
      </w:r>
      <w:r w:rsidR="009561EB" w:rsidRPr="00E17479">
        <w:t>.</w:t>
      </w:r>
    </w:p>
    <w:p w14:paraId="47B8A994" w14:textId="6267829E" w:rsidR="008C0BF0" w:rsidRDefault="008C0BF0" w:rsidP="008C0BF0"/>
    <w:p w14:paraId="5167BEA3" w14:textId="2294F646" w:rsidR="00CA68A3" w:rsidRPr="00E17479" w:rsidRDefault="00CA68A3" w:rsidP="002E29B2">
      <w:r w:rsidRPr="00E17479">
        <w:rPr>
          <w:rFonts w:hint="eastAsia"/>
        </w:rPr>
        <w:t>N</w:t>
      </w:r>
      <w:r w:rsidRPr="00E17479">
        <w:t xml:space="preserve">OTE </w:t>
      </w:r>
      <w:r>
        <w:t>1</w:t>
      </w:r>
    </w:p>
    <w:tbl>
      <w:tblPr>
        <w:tblStyle w:val="af5"/>
        <w:tblW w:w="9776" w:type="dxa"/>
        <w:tblLook w:val="04A0" w:firstRow="1" w:lastRow="0" w:firstColumn="1" w:lastColumn="0" w:noHBand="0" w:noVBand="1"/>
      </w:tblPr>
      <w:tblGrid>
        <w:gridCol w:w="9776"/>
      </w:tblGrid>
      <w:tr w:rsidR="00CA68A3" w14:paraId="56B1914B" w14:textId="77777777" w:rsidTr="002E29B2">
        <w:trPr>
          <w:trHeight w:val="4430"/>
        </w:trPr>
        <w:tc>
          <w:tcPr>
            <w:tcW w:w="9776" w:type="dxa"/>
            <w:vAlign w:val="center"/>
          </w:tcPr>
          <w:p w14:paraId="1409463D" w14:textId="736B2621" w:rsidR="00CA68A3" w:rsidRPr="00E17479" w:rsidRDefault="00CA68A3" w:rsidP="002E29B2">
            <w:pPr>
              <w:widowControl/>
              <w:spacing w:after="180"/>
            </w:pPr>
            <w:r>
              <w:t>I</w:t>
            </w:r>
            <w:r w:rsidRPr="00E17479">
              <w:t>n a generic type declaration statement:</w:t>
            </w:r>
          </w:p>
          <w:p w14:paraId="7F6FBED0" w14:textId="77777777" w:rsidR="00CA68A3" w:rsidRDefault="00CA68A3" w:rsidP="002E29B2">
            <w:pPr>
              <w:pStyle w:val="program"/>
              <w:widowControl/>
              <w:spacing w:line="240" w:lineRule="auto"/>
              <w:ind w:left="441"/>
              <w:rPr>
                <w:ins w:id="175" w:author="岩下英俊" w:date="2023-12-23T14:30:00Z"/>
              </w:rPr>
            </w:pPr>
            <w:r w:rsidRPr="00DB022E">
              <w:t>TYPE(INTEGER(2,4)) :: X, Y</w:t>
            </w:r>
          </w:p>
          <w:p w14:paraId="01569816" w14:textId="77777777" w:rsidR="00405D65" w:rsidRPr="00DB022E" w:rsidRDefault="00405D65" w:rsidP="002E29B2">
            <w:pPr>
              <w:pStyle w:val="program"/>
              <w:widowControl/>
              <w:spacing w:line="240" w:lineRule="auto"/>
              <w:ind w:left="441"/>
            </w:pPr>
          </w:p>
          <w:p w14:paraId="7CF82A6B" w14:textId="77777777" w:rsidR="00CA68A3" w:rsidRPr="00E17479" w:rsidRDefault="00CA68A3" w:rsidP="002E29B2">
            <w:pPr>
              <w:widowControl/>
              <w:spacing w:after="180"/>
            </w:pPr>
            <w:r w:rsidRPr="00E17479">
              <w:t xml:space="preserve">represents </w:t>
            </w:r>
            <w:r>
              <w:t xml:space="preserve">that either both </w:t>
            </w:r>
            <w:r w:rsidRPr="009336BE">
              <w:rPr>
                <w:rFonts w:ascii="Courier New" w:hAnsi="Courier New" w:cs="Courier New"/>
              </w:rPr>
              <w:t>X</w:t>
            </w:r>
            <w:r>
              <w:t xml:space="preserve"> and </w:t>
            </w:r>
            <w:r w:rsidRPr="009336BE">
              <w:rPr>
                <w:rFonts w:ascii="Courier New" w:hAnsi="Courier New" w:cs="Courier New"/>
              </w:rPr>
              <w:t>Y</w:t>
            </w:r>
            <w:r>
              <w:t xml:space="preserve"> are of integer(kind=2), or both </w:t>
            </w:r>
            <w:r w:rsidRPr="009336BE">
              <w:rPr>
                <w:rFonts w:ascii="Courier New" w:hAnsi="Courier New" w:cs="Courier New"/>
              </w:rPr>
              <w:t>X</w:t>
            </w:r>
            <w:r>
              <w:t xml:space="preserve"> and </w:t>
            </w:r>
            <w:r w:rsidRPr="009336BE">
              <w:rPr>
                <w:rFonts w:ascii="Courier New" w:hAnsi="Courier New" w:cs="Courier New"/>
              </w:rPr>
              <w:t>Y</w:t>
            </w:r>
            <w:r>
              <w:t xml:space="preserve"> are of integer(kind=4).  The corresponding specific procedures are two.  The statement </w:t>
            </w:r>
            <w:r w:rsidRPr="00E17479">
              <w:t>can also be rewritten as follows, keeping the meaning:</w:t>
            </w:r>
          </w:p>
          <w:p w14:paraId="57804A9F" w14:textId="77777777" w:rsidR="00CA68A3" w:rsidRPr="00DB022E" w:rsidRDefault="00CA68A3" w:rsidP="002E29B2">
            <w:pPr>
              <w:pStyle w:val="program"/>
              <w:widowControl/>
              <w:spacing w:line="240" w:lineRule="auto"/>
              <w:ind w:left="441"/>
            </w:pPr>
            <w:r w:rsidRPr="00DB022E">
              <w:t>TYPE(INTEGER(2,4)) :: X</w:t>
            </w:r>
          </w:p>
          <w:p w14:paraId="6FBBAA6C" w14:textId="77777777" w:rsidR="00CA68A3" w:rsidRDefault="00CA68A3" w:rsidP="002E29B2">
            <w:pPr>
              <w:pStyle w:val="program"/>
              <w:widowControl/>
              <w:spacing w:line="240" w:lineRule="auto"/>
              <w:ind w:left="441"/>
              <w:rPr>
                <w:ins w:id="176" w:author="岩下英俊" w:date="2023-12-23T14:30:00Z"/>
              </w:rPr>
            </w:pPr>
            <w:r w:rsidRPr="00DB022E">
              <w:t>TYPEOF(X) :: Y</w:t>
            </w:r>
          </w:p>
          <w:p w14:paraId="2ED184C8" w14:textId="77777777" w:rsidR="00405D65" w:rsidRPr="00DB022E" w:rsidRDefault="00405D65" w:rsidP="002E29B2">
            <w:pPr>
              <w:pStyle w:val="program"/>
              <w:widowControl/>
              <w:spacing w:line="240" w:lineRule="auto"/>
              <w:ind w:left="441"/>
            </w:pPr>
          </w:p>
          <w:p w14:paraId="0D85EA52" w14:textId="06CE1743" w:rsidR="00CA68A3" w:rsidRPr="00E17479" w:rsidRDefault="00CA68A3" w:rsidP="002E29B2">
            <w:pPr>
              <w:widowControl/>
              <w:spacing w:after="180"/>
            </w:pPr>
            <w:r>
              <w:t>Next, t</w:t>
            </w:r>
            <w:r w:rsidRPr="00E17479">
              <w:t xml:space="preserve">he following combination of </w:t>
            </w:r>
            <w:ins w:id="177" w:author="岩下英俊" w:date="2023-12-23T14:34:00Z">
              <w:r w:rsidR="008F2A3E">
                <w:t xml:space="preserve">generic </w:t>
              </w:r>
            </w:ins>
            <w:r w:rsidRPr="00E17479">
              <w:t>type declaration statements:</w:t>
            </w:r>
          </w:p>
          <w:p w14:paraId="657B13A5" w14:textId="77777777" w:rsidR="00CA68A3" w:rsidRPr="00DB022E" w:rsidRDefault="00CA68A3" w:rsidP="002E29B2">
            <w:pPr>
              <w:pStyle w:val="program"/>
              <w:widowControl/>
              <w:spacing w:line="240" w:lineRule="auto"/>
              <w:ind w:left="441"/>
            </w:pPr>
            <w:r w:rsidRPr="00DB022E">
              <w:t>TYPE(INTEGER(2,4)) :: X</w:t>
            </w:r>
          </w:p>
          <w:p w14:paraId="3DAD8233" w14:textId="77777777" w:rsidR="00CA68A3" w:rsidRDefault="00CA68A3" w:rsidP="002E29B2">
            <w:pPr>
              <w:pStyle w:val="program"/>
              <w:widowControl/>
              <w:spacing w:line="240" w:lineRule="auto"/>
              <w:ind w:left="441"/>
              <w:rPr>
                <w:ins w:id="178" w:author="岩下英俊" w:date="2023-12-23T14:30:00Z"/>
              </w:rPr>
            </w:pPr>
            <w:r w:rsidRPr="00DB022E">
              <w:t>TYPE(INTEGER(2,4)) :: Y</w:t>
            </w:r>
          </w:p>
          <w:p w14:paraId="7E503EA2" w14:textId="77777777" w:rsidR="00405D65" w:rsidRPr="00DB022E" w:rsidRDefault="00405D65" w:rsidP="002E29B2">
            <w:pPr>
              <w:pStyle w:val="program"/>
              <w:widowControl/>
              <w:spacing w:line="240" w:lineRule="auto"/>
              <w:ind w:left="441"/>
            </w:pPr>
          </w:p>
          <w:p w14:paraId="4468AF86" w14:textId="77777777" w:rsidR="00CA68A3" w:rsidRPr="00E17479" w:rsidRDefault="00CA68A3" w:rsidP="002E29B2">
            <w:pPr>
              <w:widowControl/>
              <w:spacing w:after="180"/>
            </w:pPr>
            <w:r w:rsidRPr="00E17479">
              <w:t xml:space="preserve">has a different meaning from the </w:t>
            </w:r>
            <w:r>
              <w:t>previous</w:t>
            </w:r>
            <w:r w:rsidRPr="00E17479">
              <w:t xml:space="preserve"> example</w:t>
            </w:r>
            <w:r>
              <w:t xml:space="preserve">.  </w:t>
            </w:r>
            <w:r w:rsidRPr="00E17479">
              <w:t>It represents four alternatives that correspond to four specific procedures, as follows:</w:t>
            </w:r>
          </w:p>
          <w:p w14:paraId="7F228F14" w14:textId="77777777" w:rsidR="00CA68A3" w:rsidRPr="00DB022E" w:rsidRDefault="00CA68A3" w:rsidP="002E29B2">
            <w:pPr>
              <w:pStyle w:val="program"/>
              <w:widowControl/>
              <w:spacing w:line="240" w:lineRule="auto"/>
              <w:ind w:left="441"/>
            </w:pPr>
            <w:r w:rsidRPr="00DB022E">
              <w:t>TYPE(INTEGER(2)) :: X; TYPE(INTEGER(2)) :: Y</w:t>
            </w:r>
          </w:p>
          <w:p w14:paraId="6BD7E594" w14:textId="77777777" w:rsidR="00CA68A3" w:rsidRPr="00DB022E" w:rsidRDefault="00CA68A3" w:rsidP="002E29B2">
            <w:pPr>
              <w:pStyle w:val="program"/>
              <w:widowControl/>
              <w:spacing w:line="240" w:lineRule="auto"/>
              <w:ind w:left="441"/>
            </w:pPr>
            <w:r w:rsidRPr="00DB022E">
              <w:t>TYPE(INTEGER(4)) :: X; TYPE(INTEGER(2)) :: Y</w:t>
            </w:r>
          </w:p>
          <w:p w14:paraId="548F4D95" w14:textId="77777777" w:rsidR="00CA68A3" w:rsidRPr="00DB022E" w:rsidRDefault="00CA68A3" w:rsidP="002E29B2">
            <w:pPr>
              <w:pStyle w:val="program"/>
              <w:widowControl/>
              <w:spacing w:line="240" w:lineRule="auto"/>
              <w:ind w:left="441"/>
            </w:pPr>
            <w:r w:rsidRPr="00DB022E">
              <w:t>TYPE(INTEGER(2)) :: X; TYPE(INTEGER(4)) :: Y</w:t>
            </w:r>
          </w:p>
          <w:p w14:paraId="56BE1ED4" w14:textId="1C6540A1" w:rsidR="00405D65" w:rsidRPr="00686059" w:rsidRDefault="00CA68A3" w:rsidP="002E29B2">
            <w:pPr>
              <w:pStyle w:val="program"/>
              <w:widowControl/>
              <w:spacing w:line="240" w:lineRule="auto"/>
              <w:ind w:left="441"/>
              <w:rPr>
                <w:rStyle w:val="ae"/>
                <w:color w:val="auto"/>
                <w:shd w:val="clear" w:color="auto" w:fill="auto"/>
              </w:rPr>
            </w:pPr>
            <w:r w:rsidRPr="00DB022E">
              <w:t>TYPE(INTEGER(4)) :: X; TYPE(INTEGER(4)) :: Y</w:t>
            </w:r>
          </w:p>
        </w:tc>
      </w:tr>
    </w:tbl>
    <w:p w14:paraId="7AA5D2E1" w14:textId="7C1D37F3" w:rsidR="002665AC" w:rsidRDefault="002665AC" w:rsidP="00210201">
      <w:pPr>
        <w:widowControl/>
        <w:jc w:val="left"/>
      </w:pPr>
    </w:p>
    <w:p w14:paraId="2F44573B" w14:textId="13F1F318" w:rsidR="00BA37BF" w:rsidDel="00185BFB" w:rsidRDefault="00BA37BF">
      <w:pPr>
        <w:widowControl/>
        <w:jc w:val="left"/>
        <w:rPr>
          <w:del w:id="179" w:author="岩下英俊" w:date="2023-12-24T16:58:00Z"/>
        </w:rPr>
      </w:pPr>
      <w:del w:id="180" w:author="岩下英俊" w:date="2023-12-24T16:58:00Z">
        <w:r w:rsidDel="00185BFB">
          <w:br w:type="page"/>
        </w:r>
      </w:del>
    </w:p>
    <w:p w14:paraId="245CFD43" w14:textId="51C936B3" w:rsidR="00034C67" w:rsidRPr="00E17479" w:rsidRDefault="00034C67" w:rsidP="002E29B2">
      <w:pPr>
        <w:widowControl/>
      </w:pPr>
      <w:r w:rsidRPr="00E17479">
        <w:rPr>
          <w:rFonts w:hint="eastAsia"/>
        </w:rPr>
        <w:t>N</w:t>
      </w:r>
      <w:r w:rsidRPr="00E17479">
        <w:t xml:space="preserve">OTE </w:t>
      </w:r>
      <w:r w:rsidR="009553AC" w:rsidRPr="00E17479">
        <w:t>2</w:t>
      </w:r>
    </w:p>
    <w:tbl>
      <w:tblPr>
        <w:tblStyle w:val="af5"/>
        <w:tblW w:w="9776" w:type="dxa"/>
        <w:tblLook w:val="04A0" w:firstRow="1" w:lastRow="0" w:firstColumn="1" w:lastColumn="0" w:noHBand="0" w:noVBand="1"/>
      </w:tblPr>
      <w:tblGrid>
        <w:gridCol w:w="9776"/>
      </w:tblGrid>
      <w:tr w:rsidR="00034C67" w14:paraId="251F6171" w14:textId="77777777" w:rsidTr="002E29B2">
        <w:trPr>
          <w:trHeight w:val="3407"/>
        </w:trPr>
        <w:tc>
          <w:tcPr>
            <w:tcW w:w="9776" w:type="dxa"/>
            <w:vAlign w:val="center"/>
          </w:tcPr>
          <w:p w14:paraId="338BD696" w14:textId="3D2B7571" w:rsidR="00650A18" w:rsidRPr="00E17479" w:rsidRDefault="008B62DD" w:rsidP="002E29B2">
            <w:pPr>
              <w:widowControl/>
              <w:spacing w:after="180"/>
            </w:pPr>
            <w:r w:rsidRPr="00E17479">
              <w:t>E</w:t>
            </w:r>
            <w:r w:rsidR="00650A18" w:rsidRPr="00E17479">
              <w:t>xample</w:t>
            </w:r>
            <w:r w:rsidRPr="00E17479">
              <w:t>s</w:t>
            </w:r>
            <w:r w:rsidR="00650A18" w:rsidRPr="00E17479">
              <w:t xml:space="preserve"> of </w:t>
            </w:r>
            <w:ins w:id="181" w:author="岩下英俊" w:date="2023-12-23T14:35:00Z">
              <w:r w:rsidR="008F2A3E">
                <w:t xml:space="preserve">generic </w:t>
              </w:r>
            </w:ins>
            <w:r w:rsidR="00CC0AC9" w:rsidRPr="00E17479">
              <w:t>type</w:t>
            </w:r>
            <w:r w:rsidR="00650A18" w:rsidRPr="00E17479">
              <w:t xml:space="preserve"> declaration statement</w:t>
            </w:r>
            <w:r w:rsidRPr="00E17479">
              <w:t>s</w:t>
            </w:r>
            <w:r w:rsidR="00E63D26" w:rsidRPr="00E17479">
              <w:t xml:space="preserve"> </w:t>
            </w:r>
            <w:r w:rsidR="001B2474" w:rsidRPr="00E17479">
              <w:t>with alternative types and kinds</w:t>
            </w:r>
            <w:r w:rsidR="00CC0AC9" w:rsidRPr="00E17479">
              <w:t xml:space="preserve"> </w:t>
            </w:r>
            <w:r w:rsidRPr="00E17479">
              <w:t>are</w:t>
            </w:r>
            <w:r w:rsidR="00E63D26" w:rsidRPr="00E17479">
              <w:t>:</w:t>
            </w:r>
          </w:p>
          <w:p w14:paraId="3AB6C2C2" w14:textId="655CF2A8" w:rsidR="008B62DD" w:rsidRPr="00DB022E" w:rsidRDefault="008B62DD" w:rsidP="002E29B2">
            <w:pPr>
              <w:pStyle w:val="program"/>
              <w:widowControl/>
              <w:spacing w:line="240" w:lineRule="auto"/>
              <w:ind w:left="441"/>
            </w:pPr>
            <w:r w:rsidRPr="00DB022E">
              <w:t>TYPE(INTEGER, LOGICAL) :: A</w:t>
            </w:r>
          </w:p>
          <w:p w14:paraId="39D61643" w14:textId="2E82ED46" w:rsidR="008B62DD" w:rsidRPr="00DB022E" w:rsidRDefault="008B62DD" w:rsidP="002E29B2">
            <w:pPr>
              <w:pStyle w:val="program"/>
              <w:widowControl/>
              <w:spacing w:line="240" w:lineRule="auto"/>
              <w:ind w:left="441"/>
            </w:pPr>
            <w:r w:rsidRPr="00DB022E">
              <w:rPr>
                <w:rFonts w:hint="eastAsia"/>
              </w:rPr>
              <w:t>I</w:t>
            </w:r>
            <w:r w:rsidRPr="00DB022E">
              <w:t>NTEGER(kind=2,4),DIMENSION(10,10) :: B</w:t>
            </w:r>
          </w:p>
          <w:p w14:paraId="7DDDD15D" w14:textId="0870AFEC" w:rsidR="00E63D26" w:rsidRDefault="00E63D26" w:rsidP="002E29B2">
            <w:pPr>
              <w:pStyle w:val="program"/>
              <w:widowControl/>
              <w:spacing w:line="240" w:lineRule="auto"/>
              <w:ind w:left="441"/>
              <w:rPr>
                <w:ins w:id="182" w:author="岩下英俊" w:date="2023-12-23T14:34:00Z"/>
              </w:rPr>
            </w:pPr>
            <w:r w:rsidRPr="00DB022E">
              <w:t>TYPE(INTEGER(kind=2,4), REAL(*), MYTYPE) :: X, Y(100)</w:t>
            </w:r>
          </w:p>
          <w:p w14:paraId="23844BAD" w14:textId="77777777" w:rsidR="008F2A3E" w:rsidRPr="00DB022E" w:rsidRDefault="008F2A3E" w:rsidP="002E29B2">
            <w:pPr>
              <w:pStyle w:val="program"/>
              <w:widowControl/>
              <w:spacing w:line="240" w:lineRule="auto"/>
              <w:ind w:left="441"/>
            </w:pPr>
          </w:p>
          <w:p w14:paraId="63D1ACC4" w14:textId="3E4D8339" w:rsidR="00E63D26" w:rsidRPr="00E17479" w:rsidRDefault="00E63D26" w:rsidP="002E29B2">
            <w:pPr>
              <w:widowControl/>
              <w:spacing w:after="180"/>
            </w:pPr>
            <w:r w:rsidRPr="00E17479">
              <w:rPr>
                <w:rFonts w:hint="eastAsia"/>
              </w:rPr>
              <w:t>W</w:t>
            </w:r>
            <w:r w:rsidRPr="00E17479">
              <w:t xml:space="preserve">here </w:t>
            </w:r>
            <w:r w:rsidRPr="009336BE">
              <w:rPr>
                <w:rFonts w:ascii="Courier New" w:hAnsi="Courier New" w:cs="Courier New"/>
              </w:rPr>
              <w:t>MYTYPE</w:t>
            </w:r>
            <w:r w:rsidRPr="00E17479">
              <w:t xml:space="preserve"> is the name of a derived type</w:t>
            </w:r>
            <w:r w:rsidR="00FD5DAD">
              <w:t xml:space="preserve">.  </w:t>
            </w:r>
            <w:r w:rsidR="00277508" w:rsidRPr="00E17479">
              <w:t xml:space="preserve">If the processor supports kind type parameters 4, 8, and 16 for real type, the </w:t>
            </w:r>
            <w:r w:rsidR="008B62DD" w:rsidRPr="00E17479">
              <w:t>last</w:t>
            </w:r>
            <w:r w:rsidR="00277508" w:rsidRPr="00E17479">
              <w:t xml:space="preserve"> statement </w:t>
            </w:r>
            <w:r w:rsidR="008B62DD" w:rsidRPr="00E17479">
              <w:t xml:space="preserve">above </w:t>
            </w:r>
            <w:r w:rsidR="00277508" w:rsidRPr="00E17479">
              <w:t xml:space="preserve">represents the following </w:t>
            </w:r>
            <w:r w:rsidR="0021706B">
              <w:t xml:space="preserve">set of </w:t>
            </w:r>
            <w:r w:rsidR="00277508" w:rsidRPr="00E17479">
              <w:t xml:space="preserve">alternative </w:t>
            </w:r>
            <w:r w:rsidR="007216B0" w:rsidRPr="00E17479">
              <w:t>type</w:t>
            </w:r>
            <w:r w:rsidR="00277508" w:rsidRPr="00E17479">
              <w:t xml:space="preserve"> declaration statements.</w:t>
            </w:r>
          </w:p>
          <w:p w14:paraId="51A2828A" w14:textId="082CA1F2" w:rsidR="00277508" w:rsidRPr="00DB022E" w:rsidRDefault="00277508" w:rsidP="002E29B2">
            <w:pPr>
              <w:pStyle w:val="program"/>
              <w:widowControl/>
              <w:spacing w:line="240" w:lineRule="auto"/>
              <w:ind w:left="441"/>
            </w:pPr>
            <w:r w:rsidRPr="00DB022E">
              <w:t>TYPE(INTEGER(kind=2)) :: X, Y(100)</w:t>
            </w:r>
          </w:p>
          <w:p w14:paraId="6276C4AB" w14:textId="09621285" w:rsidR="00277508" w:rsidRPr="00DB022E" w:rsidRDefault="00277508" w:rsidP="002E29B2">
            <w:pPr>
              <w:pStyle w:val="program"/>
              <w:widowControl/>
              <w:spacing w:line="240" w:lineRule="auto"/>
              <w:ind w:left="441"/>
            </w:pPr>
            <w:r w:rsidRPr="00DB022E">
              <w:t>TYPE(INTEGER(kind=4)) :: X, Y(100)</w:t>
            </w:r>
          </w:p>
          <w:p w14:paraId="4B3D4646" w14:textId="2E5E1131" w:rsidR="00277508" w:rsidRPr="00DB022E" w:rsidRDefault="00277508" w:rsidP="002E29B2">
            <w:pPr>
              <w:pStyle w:val="program"/>
              <w:widowControl/>
              <w:spacing w:line="240" w:lineRule="auto"/>
              <w:ind w:left="441"/>
            </w:pPr>
            <w:r w:rsidRPr="00DB022E">
              <w:t>TYPE(REAL(kind=4)) :: X, Y(100)</w:t>
            </w:r>
          </w:p>
          <w:p w14:paraId="08BDD8D4" w14:textId="69C660CF" w:rsidR="00277508" w:rsidRPr="00DB022E" w:rsidRDefault="00277508" w:rsidP="002E29B2">
            <w:pPr>
              <w:pStyle w:val="program"/>
              <w:widowControl/>
              <w:spacing w:line="240" w:lineRule="auto"/>
              <w:ind w:left="441"/>
            </w:pPr>
            <w:r w:rsidRPr="00DB022E">
              <w:t>TYPE(REAL(kind=8)) :: X, Y(100)</w:t>
            </w:r>
          </w:p>
          <w:p w14:paraId="7633F7FB" w14:textId="7A7CE77F" w:rsidR="00277508" w:rsidRPr="00DB022E" w:rsidRDefault="00277508" w:rsidP="002E29B2">
            <w:pPr>
              <w:pStyle w:val="program"/>
              <w:widowControl/>
              <w:spacing w:line="240" w:lineRule="auto"/>
              <w:ind w:left="441"/>
            </w:pPr>
            <w:r w:rsidRPr="00DB022E">
              <w:t>TYPE(REAL(kind=16)) :: X, Y(100)</w:t>
            </w:r>
          </w:p>
          <w:p w14:paraId="2ED063C1" w14:textId="77777777" w:rsidR="00034C67" w:rsidRDefault="00277508" w:rsidP="002E29B2">
            <w:pPr>
              <w:pStyle w:val="program"/>
              <w:widowControl/>
              <w:spacing w:line="240" w:lineRule="auto"/>
              <w:ind w:left="441"/>
              <w:rPr>
                <w:ins w:id="183" w:author="岩下英俊" w:date="2023-12-23T14:35:00Z"/>
              </w:rPr>
            </w:pPr>
            <w:r w:rsidRPr="00DB022E">
              <w:t>TYPE(MYTYPE) :: X, Y(100)</w:t>
            </w:r>
          </w:p>
          <w:p w14:paraId="6AFDC946" w14:textId="27EAFFFC" w:rsidR="008F2A3E" w:rsidRPr="00277508" w:rsidRDefault="008F2A3E" w:rsidP="002E29B2">
            <w:pPr>
              <w:pStyle w:val="program"/>
              <w:widowControl/>
              <w:spacing w:line="240" w:lineRule="auto"/>
              <w:ind w:left="441"/>
              <w:rPr>
                <w:rStyle w:val="ae"/>
                <w:rFonts w:asciiTheme="minorHAnsi" w:eastAsiaTheme="minorHAnsi" w:hAnsiTheme="minorHAnsi" w:cs="Times New Roman (本文のフォント - コンプレ"/>
                <w:color w:val="auto"/>
                <w:szCs w:val="20"/>
                <w:shd w:val="clear" w:color="auto" w:fill="auto"/>
              </w:rPr>
            </w:pPr>
          </w:p>
        </w:tc>
      </w:tr>
    </w:tbl>
    <w:p w14:paraId="368C4420" w14:textId="77777777" w:rsidR="006519A2" w:rsidRDefault="006519A2" w:rsidP="00BA37BF">
      <w:pPr>
        <w:rPr>
          <w:ins w:id="184" w:author="岩下英俊" w:date="2023-12-24T16:59:00Z"/>
        </w:rPr>
      </w:pPr>
    </w:p>
    <w:p w14:paraId="3D846136" w14:textId="77777777" w:rsidR="00185BFB" w:rsidRDefault="00185BFB" w:rsidP="00BA37BF"/>
    <w:p w14:paraId="3E1E5C9D" w14:textId="0838476C" w:rsidR="006519A2" w:rsidRDefault="006519A2" w:rsidP="002E29B2">
      <w:pPr>
        <w:pStyle w:val="30"/>
        <w:widowControl/>
        <w:spacing w:before="0" w:beforeAutospacing="0"/>
      </w:pPr>
      <w:bookmarkStart w:id="185" w:name="_Ref141116141"/>
      <w:r>
        <w:rPr>
          <w:rFonts w:hint="eastAsia"/>
        </w:rPr>
        <w:t>A</w:t>
      </w:r>
      <w:r>
        <w:t xml:space="preserve">lternative kind specifier for </w:t>
      </w:r>
      <w:r w:rsidR="002665AC">
        <w:t xml:space="preserve">parameterized </w:t>
      </w:r>
      <w:r>
        <w:t>derived type</w:t>
      </w:r>
      <w:bookmarkEnd w:id="185"/>
    </w:p>
    <w:p w14:paraId="24623B83" w14:textId="4E5AFFF2" w:rsidR="00A10123" w:rsidRDefault="00A10123" w:rsidP="002E29B2">
      <w:pPr>
        <w:widowControl/>
        <w:spacing w:after="180"/>
      </w:pPr>
      <w:r>
        <w:t xml:space="preserve">The </w:t>
      </w:r>
      <w:r w:rsidRPr="00D24A98">
        <w:rPr>
          <w:i/>
          <w:iCs/>
        </w:rPr>
        <w:t>derived-type-spec</w:t>
      </w:r>
      <w:r>
        <w:t xml:space="preserve"> </w:t>
      </w:r>
      <w:del w:id="186" w:author="岩下英俊" w:date="2023-12-23T10:31:00Z">
        <w:r w:rsidDel="004524CE">
          <w:delText>has been</w:delText>
        </w:r>
      </w:del>
      <w:ins w:id="187" w:author="岩下英俊" w:date="2023-12-23T10:31:00Z">
        <w:r w:rsidR="004524CE">
          <w:t>is</w:t>
        </w:r>
      </w:ins>
      <w:r>
        <w:t xml:space="preserve"> extended to </w:t>
      </w:r>
      <w:ins w:id="188" w:author="岩下英俊" w:date="2023-12-23T17:41:00Z">
        <w:r w:rsidR="00254373">
          <w:t>specify</w:t>
        </w:r>
      </w:ins>
      <w:del w:id="189" w:author="岩下英俊" w:date="2023-12-23T17:41:00Z">
        <w:r w:rsidDel="00254373">
          <w:rPr>
            <w:rFonts w:hint="eastAsia"/>
          </w:rPr>
          <w:delText>h</w:delText>
        </w:r>
        <w:r w:rsidDel="00254373">
          <w:delText>ave</w:delText>
        </w:r>
      </w:del>
      <w:r>
        <w:t xml:space="preserve"> alternative kind parameters for parameterized derived types.</w:t>
      </w:r>
    </w:p>
    <w:p w14:paraId="2E0C05B7" w14:textId="77777777" w:rsidR="006519A2" w:rsidRPr="002E29B2" w:rsidRDefault="006519A2" w:rsidP="002E29B2">
      <w:pPr>
        <w:pStyle w:val="description"/>
        <w:widowControl/>
        <w:spacing w:line="240" w:lineRule="auto"/>
        <w:ind w:left="1155" w:hanging="735"/>
        <w:rPr>
          <w:rFonts w:eastAsiaTheme="minorHAnsi" w:cs="Times New Roman"/>
          <w:kern w:val="0"/>
        </w:rPr>
      </w:pPr>
      <w:r w:rsidRPr="00CA68A3">
        <w:rPr>
          <w:rFonts w:eastAsiaTheme="minorHAnsi" w:hint="eastAsia"/>
        </w:rPr>
        <w:t>R</w:t>
      </w:r>
      <w:r w:rsidRPr="00CA68A3">
        <w:rPr>
          <w:rFonts w:eastAsiaTheme="minorHAnsi"/>
        </w:rPr>
        <w:t>754(</w:t>
      </w:r>
      <w:proofErr w:type="spellStart"/>
      <w:r w:rsidRPr="00CA68A3">
        <w:rPr>
          <w:rFonts w:eastAsiaTheme="minorHAnsi"/>
        </w:rPr>
        <w:t>asis</w:t>
      </w:r>
      <w:proofErr w:type="spellEnd"/>
      <w:r w:rsidRPr="00CA68A3">
        <w:rPr>
          <w:rFonts w:eastAsiaTheme="minorHAnsi"/>
        </w:rPr>
        <w:t xml:space="preserve">)  </w:t>
      </w:r>
      <w:r w:rsidRPr="002E29B2">
        <w:rPr>
          <w:rFonts w:eastAsiaTheme="minorHAnsi" w:cs="Times New Roman"/>
          <w:i/>
          <w:iCs/>
          <w:kern w:val="0"/>
        </w:rPr>
        <w:t>derived-type-spec</w:t>
      </w:r>
      <w:r w:rsidRPr="002E29B2">
        <w:rPr>
          <w:rFonts w:eastAsiaTheme="minorHAnsi" w:cs="Times New Roman"/>
          <w:kern w:val="0"/>
        </w:rPr>
        <w:tab/>
      </w:r>
      <w:r w:rsidRPr="002E29B2">
        <w:rPr>
          <w:rFonts w:eastAsiaTheme="minorHAnsi" w:cs="Times New Roman"/>
          <w:b/>
          <w:bCs/>
          <w:kern w:val="0"/>
        </w:rPr>
        <w:t>is</w:t>
      </w:r>
      <w:r w:rsidRPr="002E29B2">
        <w:rPr>
          <w:rFonts w:eastAsiaTheme="minorHAnsi" w:cs="Times New Roman"/>
          <w:kern w:val="0"/>
        </w:rPr>
        <w:tab/>
      </w:r>
      <w:r w:rsidRPr="002E29B2">
        <w:rPr>
          <w:rFonts w:eastAsiaTheme="minorHAnsi" w:cs="Times New Roman"/>
          <w:i/>
          <w:iCs/>
          <w:kern w:val="0"/>
        </w:rPr>
        <w:t>type-name</w:t>
      </w:r>
      <w:r w:rsidRPr="002E29B2">
        <w:rPr>
          <w:rFonts w:eastAsiaTheme="minorHAnsi" w:cs="Times New Roman"/>
          <w:kern w:val="0"/>
        </w:rPr>
        <w:t xml:space="preserve"> [ ( </w:t>
      </w:r>
      <w:r w:rsidRPr="002E29B2">
        <w:rPr>
          <w:rFonts w:eastAsiaTheme="minorHAnsi" w:cs="Times New Roman"/>
          <w:i/>
          <w:iCs/>
          <w:kern w:val="0"/>
        </w:rPr>
        <w:t>type-param-spec-list</w:t>
      </w:r>
      <w:r w:rsidRPr="002E29B2">
        <w:rPr>
          <w:rFonts w:eastAsiaTheme="minorHAnsi" w:cs="Times New Roman"/>
          <w:kern w:val="0"/>
        </w:rPr>
        <w:t xml:space="preserve"> ) ]</w:t>
      </w:r>
    </w:p>
    <w:p w14:paraId="1E441B71" w14:textId="08DDC97C" w:rsidR="006519A2" w:rsidRPr="000E5695" w:rsidDel="002C3B58" w:rsidRDefault="006519A2" w:rsidP="002E29B2">
      <w:pPr>
        <w:pStyle w:val="description"/>
        <w:widowControl/>
        <w:spacing w:line="240" w:lineRule="auto"/>
        <w:ind w:left="1155" w:hanging="735"/>
        <w:rPr>
          <w:del w:id="190" w:author="岩下英俊" w:date="2023-12-23T15:20:00Z"/>
          <w:rFonts w:eastAsiaTheme="minorHAnsi" w:cs="Times New Roman"/>
          <w:color w:val="000000"/>
          <w:kern w:val="0"/>
        </w:rPr>
      </w:pPr>
      <w:del w:id="191" w:author="岩下英俊" w:date="2023-12-23T15:20:00Z">
        <w:r w:rsidRPr="000E5695" w:rsidDel="002C3B58">
          <w:rPr>
            <w:rFonts w:eastAsiaTheme="minorHAnsi" w:cs="Times New Roman"/>
            <w:color w:val="000000"/>
            <w:kern w:val="0"/>
          </w:rPr>
          <w:delText>C795(</w:delText>
        </w:r>
        <w:r w:rsidDel="002C3B58">
          <w:rPr>
            <w:rFonts w:eastAsiaTheme="minorHAnsi" w:cs="Times New Roman"/>
            <w:color w:val="000000"/>
            <w:kern w:val="0"/>
          </w:rPr>
          <w:delText>asis</w:delText>
        </w:r>
        <w:r w:rsidRPr="000E5695" w:rsidDel="002C3B58">
          <w:rPr>
            <w:rFonts w:eastAsiaTheme="minorHAnsi" w:cs="Times New Roman"/>
            <w:color w:val="000000"/>
            <w:kern w:val="0"/>
          </w:rPr>
          <w:delText xml:space="preserve">) </w:delText>
        </w:r>
        <w:r w:rsidRPr="00D24A98" w:rsidDel="002C3B58">
          <w:rPr>
            <w:rFonts w:eastAsiaTheme="minorHAnsi" w:cs="Times New Roman"/>
            <w:i/>
            <w:iCs/>
            <w:color w:val="000000"/>
            <w:kern w:val="0"/>
          </w:rPr>
          <w:delText>type-name</w:delText>
        </w:r>
        <w:r w:rsidRPr="000E5695" w:rsidDel="002C3B58">
          <w:rPr>
            <w:rFonts w:eastAsiaTheme="minorHAnsi" w:cs="Times New Roman"/>
            <w:color w:val="000000"/>
            <w:kern w:val="0"/>
          </w:rPr>
          <w:delText xml:space="preserve"> shall be the name of an accessible derived type.</w:delText>
        </w:r>
      </w:del>
    </w:p>
    <w:p w14:paraId="35DD8F59" w14:textId="71EE701F" w:rsidR="006519A2" w:rsidRPr="000E5695" w:rsidDel="002C3B58" w:rsidRDefault="006519A2" w:rsidP="002E29B2">
      <w:pPr>
        <w:pStyle w:val="description"/>
        <w:widowControl/>
        <w:spacing w:line="240" w:lineRule="auto"/>
        <w:ind w:left="1155" w:hanging="735"/>
        <w:rPr>
          <w:del w:id="192" w:author="岩下英俊" w:date="2023-12-23T15:20:00Z"/>
          <w:rFonts w:eastAsiaTheme="minorHAnsi" w:cs="Times New Roman"/>
          <w:color w:val="000000"/>
          <w:kern w:val="0"/>
        </w:rPr>
      </w:pPr>
      <w:del w:id="193" w:author="岩下英俊" w:date="2023-12-23T15:20:00Z">
        <w:r w:rsidRPr="000E5695" w:rsidDel="002C3B58">
          <w:rPr>
            <w:rFonts w:eastAsiaTheme="minorHAnsi" w:cs="Times New Roman"/>
            <w:color w:val="000000"/>
            <w:kern w:val="0"/>
          </w:rPr>
          <w:delText>C796(</w:delText>
        </w:r>
        <w:r w:rsidDel="002C3B58">
          <w:rPr>
            <w:rFonts w:eastAsiaTheme="minorHAnsi" w:cs="Times New Roman"/>
            <w:color w:val="000000"/>
            <w:kern w:val="0"/>
          </w:rPr>
          <w:delText>asis</w:delText>
        </w:r>
        <w:r w:rsidRPr="000E5695" w:rsidDel="002C3B58">
          <w:rPr>
            <w:rFonts w:eastAsiaTheme="minorHAnsi" w:cs="Times New Roman"/>
            <w:color w:val="000000"/>
            <w:kern w:val="0"/>
          </w:rPr>
          <w:delText xml:space="preserve">) </w:delText>
        </w:r>
        <w:r w:rsidRPr="00D24A98" w:rsidDel="002C3B58">
          <w:rPr>
            <w:rFonts w:eastAsiaTheme="minorHAnsi" w:cs="Times New Roman"/>
            <w:i/>
            <w:iCs/>
            <w:color w:val="000000"/>
            <w:kern w:val="0"/>
          </w:rPr>
          <w:delText>type-param-spec-list</w:delText>
        </w:r>
        <w:r w:rsidRPr="000E5695" w:rsidDel="002C3B58">
          <w:rPr>
            <w:rFonts w:eastAsiaTheme="minorHAnsi" w:cs="Times New Roman"/>
            <w:color w:val="000000"/>
            <w:kern w:val="0"/>
          </w:rPr>
          <w:delText xml:space="preserve"> shall appear only if the type is parameterized.</w:delText>
        </w:r>
      </w:del>
    </w:p>
    <w:p w14:paraId="0FD1263F" w14:textId="6A6A7E09" w:rsidR="006519A2" w:rsidDel="002C3B58" w:rsidRDefault="006519A2" w:rsidP="002E29B2">
      <w:pPr>
        <w:pStyle w:val="description"/>
        <w:widowControl/>
        <w:spacing w:line="240" w:lineRule="auto"/>
        <w:ind w:left="1155" w:hanging="735"/>
        <w:rPr>
          <w:del w:id="194" w:author="岩下英俊" w:date="2023-12-23T15:20:00Z"/>
          <w:rFonts w:eastAsiaTheme="minorHAnsi" w:cs="Times New Roman"/>
          <w:color w:val="000000"/>
          <w:kern w:val="0"/>
        </w:rPr>
      </w:pPr>
      <w:del w:id="195" w:author="岩下英俊" w:date="2023-12-23T15:20:00Z">
        <w:r w:rsidRPr="000E5695" w:rsidDel="002C3B58">
          <w:rPr>
            <w:rFonts w:eastAsiaTheme="minorHAnsi" w:cs="Times New Roman"/>
            <w:color w:val="000000"/>
            <w:kern w:val="0"/>
          </w:rPr>
          <w:delText>C797(</w:delText>
        </w:r>
        <w:r w:rsidDel="002C3B58">
          <w:rPr>
            <w:rFonts w:eastAsiaTheme="minorHAnsi" w:cs="Times New Roman"/>
            <w:color w:val="000000"/>
            <w:kern w:val="0"/>
          </w:rPr>
          <w:delText>asis</w:delText>
        </w:r>
        <w:r w:rsidRPr="000E5695" w:rsidDel="002C3B58">
          <w:rPr>
            <w:rFonts w:eastAsiaTheme="minorHAnsi" w:cs="Times New Roman"/>
            <w:color w:val="000000"/>
            <w:kern w:val="0"/>
          </w:rPr>
          <w:delText xml:space="preserve">) There shall be at most one </w:delText>
        </w:r>
        <w:r w:rsidRPr="00D24A98" w:rsidDel="002C3B58">
          <w:rPr>
            <w:rFonts w:eastAsiaTheme="minorHAnsi" w:cs="Times New Roman"/>
            <w:i/>
            <w:iCs/>
            <w:color w:val="000000"/>
            <w:kern w:val="0"/>
          </w:rPr>
          <w:delText>type-param-spec</w:delText>
        </w:r>
        <w:r w:rsidRPr="000E5695" w:rsidDel="002C3B58">
          <w:rPr>
            <w:rFonts w:eastAsiaTheme="minorHAnsi" w:cs="Times New Roman"/>
            <w:color w:val="000000"/>
            <w:kern w:val="0"/>
          </w:rPr>
          <w:delText xml:space="preserve"> corresponding to each parameter of the type. If a</w:delText>
        </w:r>
        <w:r w:rsidDel="002C3B58">
          <w:rPr>
            <w:rFonts w:eastAsiaTheme="minorHAnsi" w:cs="Times New Roman" w:hint="eastAsia"/>
            <w:color w:val="000000"/>
            <w:kern w:val="0"/>
          </w:rPr>
          <w:delText xml:space="preserve"> </w:delText>
        </w:r>
        <w:r w:rsidRPr="000E5695" w:rsidDel="002C3B58">
          <w:rPr>
            <w:rFonts w:eastAsiaTheme="minorHAnsi" w:cs="Times New Roman"/>
            <w:color w:val="000000"/>
            <w:kern w:val="0"/>
          </w:rPr>
          <w:delText xml:space="preserve">type parameter does not have a default value, there shall be a </w:delText>
        </w:r>
        <w:r w:rsidRPr="00D24A98" w:rsidDel="002C3B58">
          <w:rPr>
            <w:rFonts w:eastAsiaTheme="minorHAnsi" w:cs="Times New Roman"/>
            <w:i/>
            <w:iCs/>
            <w:color w:val="000000"/>
            <w:kern w:val="0"/>
          </w:rPr>
          <w:delText>type-param-spec</w:delText>
        </w:r>
        <w:r w:rsidRPr="000E5695" w:rsidDel="002C3B58">
          <w:rPr>
            <w:rFonts w:eastAsiaTheme="minorHAnsi" w:cs="Times New Roman"/>
            <w:color w:val="000000"/>
            <w:kern w:val="0"/>
          </w:rPr>
          <w:delText xml:space="preserve"> corresponding to that</w:delText>
        </w:r>
        <w:r w:rsidDel="002C3B58">
          <w:rPr>
            <w:rFonts w:eastAsiaTheme="minorHAnsi" w:cs="Times New Roman"/>
            <w:color w:val="000000"/>
            <w:kern w:val="0"/>
          </w:rPr>
          <w:delText xml:space="preserve"> </w:delText>
        </w:r>
        <w:r w:rsidRPr="000E5695" w:rsidDel="002C3B58">
          <w:rPr>
            <w:rFonts w:eastAsiaTheme="minorHAnsi" w:cs="Times New Roman"/>
            <w:color w:val="000000"/>
            <w:kern w:val="0"/>
          </w:rPr>
          <w:delText>type parameter.</w:delText>
        </w:r>
      </w:del>
    </w:p>
    <w:p w14:paraId="01D37287" w14:textId="0D879949" w:rsidR="00A10123" w:rsidRPr="002E29B2" w:rsidRDefault="00A10123" w:rsidP="002E29B2">
      <w:pPr>
        <w:pStyle w:val="description"/>
        <w:widowControl/>
        <w:spacing w:line="240" w:lineRule="auto"/>
        <w:ind w:left="1155" w:hanging="735"/>
        <w:rPr>
          <w:rFonts w:eastAsiaTheme="minorHAnsi" w:cs="Times New Roman"/>
          <w:i/>
          <w:iCs/>
          <w:kern w:val="0"/>
        </w:rPr>
      </w:pPr>
      <w:r w:rsidRPr="00D24A98">
        <w:rPr>
          <w:rFonts w:eastAsiaTheme="minorHAnsi" w:cs="Times New Roman"/>
          <w:kern w:val="0"/>
        </w:rPr>
        <w:t xml:space="preserve">R755x  </w:t>
      </w:r>
      <w:r w:rsidRPr="00D24A98">
        <w:rPr>
          <w:rFonts w:eastAsiaTheme="minorHAnsi" w:cs="Times New Roman"/>
          <w:i/>
          <w:iCs/>
          <w:kern w:val="0"/>
        </w:rPr>
        <w:t>type-param-spec</w:t>
      </w:r>
      <w:ins w:id="196" w:author="岩下英俊" w:date="2023-08-01T12:29:00Z">
        <w:r w:rsidR="002E1912">
          <w:rPr>
            <w:rFonts w:eastAsiaTheme="minorHAnsi" w:cs="Times New Roman"/>
            <w:i/>
            <w:iCs/>
            <w:kern w:val="0"/>
          </w:rPr>
          <w:tab/>
        </w:r>
      </w:ins>
      <w:r w:rsidRPr="00D24A98">
        <w:rPr>
          <w:rFonts w:eastAsiaTheme="minorHAnsi" w:cs="Times New Roman"/>
          <w:kern w:val="0"/>
        </w:rPr>
        <w:tab/>
      </w:r>
      <w:r w:rsidRPr="00D24A98">
        <w:rPr>
          <w:rFonts w:eastAsiaTheme="minorHAnsi" w:cs="Times New Roman"/>
          <w:b/>
          <w:bCs/>
          <w:kern w:val="0"/>
        </w:rPr>
        <w:t>is</w:t>
      </w:r>
      <w:r w:rsidRPr="00D24A98">
        <w:rPr>
          <w:rFonts w:eastAsiaTheme="minorHAnsi" w:cs="Times New Roman"/>
          <w:kern w:val="0"/>
        </w:rPr>
        <w:tab/>
      </w:r>
      <w:r w:rsidRPr="00D24A98">
        <w:rPr>
          <w:rFonts w:eastAsiaTheme="minorHAnsi" w:cs="Times New Roman"/>
          <w:i/>
          <w:iCs/>
          <w:kern w:val="0"/>
        </w:rPr>
        <w:t>type-param-value</w:t>
      </w:r>
      <w:r>
        <w:rPr>
          <w:rFonts w:eastAsiaTheme="minorHAnsi" w:cs="Times New Roman"/>
          <w:i/>
          <w:iCs/>
          <w:kern w:val="0"/>
        </w:rPr>
        <w:br/>
      </w:r>
      <w:r w:rsidRPr="00D24A98">
        <w:rPr>
          <w:rFonts w:eastAsiaTheme="minorHAnsi" w:cs="Times New Roman"/>
          <w:b/>
          <w:bCs/>
          <w:kern w:val="0"/>
        </w:rPr>
        <w:tab/>
      </w:r>
      <w:r w:rsidRPr="00D24A98">
        <w:rPr>
          <w:rFonts w:eastAsiaTheme="minorHAnsi" w:cs="Times New Roman"/>
          <w:b/>
          <w:bCs/>
          <w:kern w:val="0"/>
        </w:rPr>
        <w:tab/>
      </w:r>
      <w:r w:rsidRPr="00D24A98">
        <w:rPr>
          <w:rFonts w:eastAsiaTheme="minorHAnsi" w:cs="Times New Roman"/>
          <w:b/>
          <w:bCs/>
          <w:kern w:val="0"/>
        </w:rPr>
        <w:tab/>
        <w:t>or</w:t>
      </w:r>
      <w:r w:rsidRPr="00D24A98">
        <w:rPr>
          <w:rFonts w:eastAsiaTheme="minorHAnsi" w:cs="Times New Roman"/>
          <w:kern w:val="0"/>
        </w:rPr>
        <w:tab/>
      </w:r>
      <w:r w:rsidRPr="00D24A98">
        <w:rPr>
          <w:rFonts w:eastAsiaTheme="minorHAnsi" w:cs="Times New Roman"/>
          <w:i/>
          <w:iCs/>
          <w:kern w:val="0"/>
        </w:rPr>
        <w:t>keyw</w:t>
      </w:r>
      <w:r>
        <w:rPr>
          <w:rFonts w:eastAsiaTheme="minorHAnsi" w:cs="Times New Roman"/>
          <w:i/>
          <w:iCs/>
          <w:kern w:val="0"/>
        </w:rPr>
        <w:t>or</w:t>
      </w:r>
      <w:r w:rsidRPr="00D24A98">
        <w:rPr>
          <w:rFonts w:eastAsiaTheme="minorHAnsi" w:cs="Times New Roman"/>
          <w:i/>
          <w:iCs/>
          <w:kern w:val="0"/>
        </w:rPr>
        <w:t>d</w:t>
      </w:r>
      <w:r>
        <w:rPr>
          <w:rFonts w:eastAsiaTheme="minorHAnsi" w:cs="Times New Roman"/>
          <w:kern w:val="0"/>
        </w:rPr>
        <w:t xml:space="preserve">  =  </w:t>
      </w:r>
      <w:r w:rsidRPr="002E29B2">
        <w:rPr>
          <w:rFonts w:eastAsiaTheme="minorHAnsi" w:cs="Times New Roman"/>
          <w:b/>
          <w:bCs/>
          <w:i/>
          <w:iCs/>
          <w:kern w:val="0"/>
        </w:rPr>
        <w:t>alter-type-param-value</w:t>
      </w:r>
    </w:p>
    <w:p w14:paraId="3932B0F4" w14:textId="3CC007DC" w:rsidR="00A10123" w:rsidRDefault="00A10123" w:rsidP="002E29B2">
      <w:pPr>
        <w:pStyle w:val="description"/>
        <w:widowControl/>
        <w:spacing w:line="240" w:lineRule="auto"/>
        <w:ind w:left="1155" w:hanging="735"/>
        <w:rPr>
          <w:rFonts w:eastAsiaTheme="minorHAnsi" w:cs="Times New Roman"/>
          <w:kern w:val="0"/>
        </w:rPr>
      </w:pPr>
      <w:r>
        <w:rPr>
          <w:rFonts w:eastAsiaTheme="minorHAnsi" w:cs="Times New Roman"/>
          <w:kern w:val="0"/>
        </w:rPr>
        <w:t xml:space="preserve">Instead of </w:t>
      </w:r>
      <w:r w:rsidRPr="00A10123">
        <w:rPr>
          <w:rFonts w:eastAsiaTheme="minorHAnsi" w:cs="Times New Roman"/>
          <w:kern w:val="0"/>
        </w:rPr>
        <w:t>C798</w:t>
      </w:r>
      <w:r>
        <w:rPr>
          <w:rFonts w:eastAsiaTheme="minorHAnsi" w:cs="Times New Roman"/>
          <w:kern w:val="0"/>
        </w:rPr>
        <w:t xml:space="preserve">: </w:t>
      </w:r>
      <w:r w:rsidRPr="00A10123">
        <w:rPr>
          <w:rFonts w:eastAsiaTheme="minorHAnsi" w:cs="Times New Roman"/>
          <w:kern w:val="0"/>
        </w:rPr>
        <w:t xml:space="preserve"> </w:t>
      </w:r>
      <w:r>
        <w:rPr>
          <w:rFonts w:eastAsiaTheme="minorHAnsi" w:cs="Times New Roman"/>
          <w:kern w:val="0"/>
        </w:rPr>
        <w:t xml:space="preserve">A </w:t>
      </w:r>
      <w:r w:rsidRPr="00D24A98">
        <w:rPr>
          <w:rFonts w:eastAsiaTheme="minorHAnsi" w:cs="Times New Roman"/>
          <w:i/>
          <w:iCs/>
          <w:kern w:val="0"/>
        </w:rPr>
        <w:t>type-param-spec</w:t>
      </w:r>
      <w:r w:rsidRPr="00A10123">
        <w:rPr>
          <w:rFonts w:eastAsiaTheme="minorHAnsi" w:cs="Times New Roman"/>
          <w:kern w:val="0"/>
        </w:rPr>
        <w:t xml:space="preserve"> </w:t>
      </w:r>
      <w:r>
        <w:rPr>
          <w:rFonts w:eastAsiaTheme="minorHAnsi" w:cs="Times New Roman"/>
          <w:kern w:val="0"/>
        </w:rPr>
        <w:t xml:space="preserve">shall not be a </w:t>
      </w:r>
      <w:r w:rsidRPr="00D24A98">
        <w:rPr>
          <w:rFonts w:eastAsiaTheme="minorHAnsi" w:cs="Times New Roman"/>
          <w:i/>
          <w:iCs/>
          <w:kern w:val="0"/>
        </w:rPr>
        <w:t>type-param-value</w:t>
      </w:r>
      <w:r w:rsidRPr="00A10123">
        <w:rPr>
          <w:rFonts w:eastAsiaTheme="minorHAnsi" w:cs="Times New Roman"/>
          <w:kern w:val="0"/>
        </w:rPr>
        <w:t xml:space="preserve"> unless </w:t>
      </w:r>
      <w:r>
        <w:rPr>
          <w:rFonts w:eastAsiaTheme="minorHAnsi" w:cs="Times New Roman"/>
          <w:kern w:val="0"/>
        </w:rPr>
        <w:t>all</w:t>
      </w:r>
      <w:r w:rsidRPr="00A10123">
        <w:rPr>
          <w:rFonts w:eastAsiaTheme="minorHAnsi" w:cs="Times New Roman"/>
          <w:kern w:val="0"/>
        </w:rPr>
        <w:t xml:space="preserve"> preceding </w:t>
      </w:r>
      <w:r w:rsidRPr="00D24A98">
        <w:rPr>
          <w:rFonts w:eastAsiaTheme="minorHAnsi" w:cs="Times New Roman"/>
          <w:i/>
          <w:iCs/>
          <w:kern w:val="0"/>
        </w:rPr>
        <w:t>type-param-spec</w:t>
      </w:r>
      <w:r>
        <w:rPr>
          <w:rFonts w:eastAsiaTheme="minorHAnsi" w:cs="Times New Roman"/>
          <w:kern w:val="0"/>
        </w:rPr>
        <w:t>s</w:t>
      </w:r>
      <w:r w:rsidRPr="00A10123">
        <w:rPr>
          <w:rFonts w:eastAsiaTheme="minorHAnsi" w:cs="Times New Roman"/>
          <w:kern w:val="0"/>
        </w:rPr>
        <w:t xml:space="preserve"> in the </w:t>
      </w:r>
      <w:r w:rsidRPr="00D24A98">
        <w:rPr>
          <w:rFonts w:eastAsiaTheme="minorHAnsi" w:cs="Times New Roman"/>
          <w:i/>
          <w:iCs/>
          <w:kern w:val="0"/>
        </w:rPr>
        <w:t>type-param-spec-list</w:t>
      </w:r>
      <w:r>
        <w:rPr>
          <w:rFonts w:eastAsiaTheme="minorHAnsi" w:cs="Times New Roman"/>
          <w:kern w:val="0"/>
        </w:rPr>
        <w:t xml:space="preserve"> are </w:t>
      </w:r>
      <w:r w:rsidRPr="00D24A98">
        <w:rPr>
          <w:rFonts w:eastAsiaTheme="minorHAnsi" w:cs="Times New Roman"/>
          <w:i/>
          <w:iCs/>
          <w:kern w:val="0"/>
        </w:rPr>
        <w:t>type-param-value</w:t>
      </w:r>
      <w:r>
        <w:rPr>
          <w:rFonts w:eastAsiaTheme="minorHAnsi" w:cs="Times New Roman"/>
          <w:kern w:val="0"/>
        </w:rPr>
        <w:t>s</w:t>
      </w:r>
      <w:r w:rsidRPr="00A10123">
        <w:rPr>
          <w:rFonts w:eastAsiaTheme="minorHAnsi" w:cs="Times New Roman"/>
          <w:kern w:val="0"/>
        </w:rPr>
        <w:t>.</w:t>
      </w:r>
    </w:p>
    <w:p w14:paraId="48439DA0" w14:textId="786ABAC4" w:rsidR="00A10123" w:rsidRPr="00D24A98" w:rsidDel="00AA285E" w:rsidRDefault="00A10123" w:rsidP="002E29B2">
      <w:pPr>
        <w:pStyle w:val="description"/>
        <w:widowControl/>
        <w:spacing w:line="240" w:lineRule="auto"/>
        <w:ind w:left="1155" w:hanging="735"/>
        <w:rPr>
          <w:del w:id="197" w:author="岩下英俊" w:date="2023-12-23T15:30:00Z"/>
          <w:rFonts w:eastAsiaTheme="minorHAnsi" w:cs="Times New Roman"/>
          <w:kern w:val="0"/>
        </w:rPr>
      </w:pPr>
      <w:del w:id="198" w:author="岩下英俊" w:date="2023-12-23T15:30:00Z">
        <w:r w:rsidRPr="00D24A98" w:rsidDel="00AA285E">
          <w:rPr>
            <w:rFonts w:eastAsiaTheme="minorHAnsi" w:cs="Times New Roman"/>
            <w:kern w:val="0"/>
          </w:rPr>
          <w:delText xml:space="preserve">C799(asis)  Each </w:delText>
        </w:r>
        <w:r w:rsidRPr="00D24A98" w:rsidDel="00AA285E">
          <w:rPr>
            <w:rFonts w:eastAsiaTheme="minorHAnsi" w:cs="Times New Roman"/>
            <w:i/>
            <w:iCs/>
            <w:kern w:val="0"/>
          </w:rPr>
          <w:delText>keyword</w:delText>
        </w:r>
        <w:r w:rsidRPr="00D24A98" w:rsidDel="00AA285E">
          <w:rPr>
            <w:rFonts w:eastAsiaTheme="minorHAnsi" w:cs="Times New Roman"/>
            <w:kern w:val="0"/>
          </w:rPr>
          <w:delText xml:space="preserve"> shall be the name of a parameter of the type.</w:delText>
        </w:r>
      </w:del>
    </w:p>
    <w:p w14:paraId="2A53EDE0" w14:textId="77777777" w:rsidR="002419E8" w:rsidRPr="00E17479" w:rsidRDefault="002419E8" w:rsidP="002E29B2">
      <w:pPr>
        <w:widowControl/>
      </w:pPr>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2419E8" w14:paraId="6178DD42" w14:textId="77777777" w:rsidTr="002E29B2">
        <w:trPr>
          <w:trHeight w:val="878"/>
        </w:trPr>
        <w:tc>
          <w:tcPr>
            <w:tcW w:w="9776" w:type="dxa"/>
            <w:vAlign w:val="center"/>
          </w:tcPr>
          <w:p w14:paraId="70D97560" w14:textId="318983B1" w:rsidR="002419E8" w:rsidRPr="00E17479" w:rsidRDefault="002419E8" w:rsidP="002E29B2">
            <w:pPr>
              <w:widowControl/>
              <w:spacing w:after="180"/>
            </w:pPr>
            <w:r w:rsidRPr="002419E8">
              <w:t xml:space="preserve">Syntactically, the </w:t>
            </w:r>
            <w:r w:rsidRPr="002E29B2">
              <w:rPr>
                <w:i/>
                <w:iCs/>
              </w:rPr>
              <w:t>keyword</w:t>
            </w:r>
            <w:r w:rsidRPr="002419E8">
              <w:t xml:space="preserve"> = acts as a separator between </w:t>
            </w:r>
            <w:r w:rsidRPr="002E29B2">
              <w:rPr>
                <w:i/>
                <w:iCs/>
              </w:rPr>
              <w:t>type-param-spec</w:t>
            </w:r>
            <w:r w:rsidRPr="002419E8">
              <w:t xml:space="preserve">s in the list. That is, </w:t>
            </w:r>
            <w:r w:rsidRPr="002E29B2">
              <w:rPr>
                <w:i/>
                <w:iCs/>
              </w:rPr>
              <w:t>type-param-spec</w:t>
            </w:r>
            <w:r w:rsidRPr="002419E8">
              <w:t xml:space="preserve">s are separated by a comma before the first appearance of the </w:t>
            </w:r>
            <w:r w:rsidRPr="002E29B2">
              <w:rPr>
                <w:i/>
                <w:iCs/>
              </w:rPr>
              <w:t>keyword</w:t>
            </w:r>
            <w:r w:rsidRPr="002419E8">
              <w:t xml:space="preserve">, or by </w:t>
            </w:r>
            <w:r>
              <w:t>“,</w:t>
            </w:r>
            <w:r w:rsidRPr="002419E8">
              <w:t xml:space="preserve"> </w:t>
            </w:r>
            <w:r w:rsidRPr="002E29B2">
              <w:rPr>
                <w:i/>
                <w:iCs/>
              </w:rPr>
              <w:t>keyword</w:t>
            </w:r>
            <w:r>
              <w:rPr>
                <w:i/>
                <w:iCs/>
              </w:rPr>
              <w:t xml:space="preserve"> </w:t>
            </w:r>
            <w:r w:rsidRPr="002419E8">
              <w:t>=</w:t>
            </w:r>
            <w:r>
              <w:t>”</w:t>
            </w:r>
            <w:r w:rsidRPr="002419E8">
              <w:t xml:space="preserve"> thereafter.</w:t>
            </w:r>
          </w:p>
        </w:tc>
      </w:tr>
    </w:tbl>
    <w:p w14:paraId="35E16008" w14:textId="77777777" w:rsidR="002419E8" w:rsidRDefault="002419E8" w:rsidP="002E29B2">
      <w:pPr>
        <w:widowControl/>
      </w:pPr>
    </w:p>
    <w:p w14:paraId="44196BC6" w14:textId="77674188" w:rsidR="006519A2" w:rsidRPr="00D24A98" w:rsidDel="00546C12" w:rsidRDefault="006519A2" w:rsidP="002E29B2">
      <w:pPr>
        <w:pStyle w:val="description"/>
        <w:widowControl/>
        <w:spacing w:line="240" w:lineRule="auto"/>
        <w:ind w:left="1155" w:hanging="735"/>
        <w:rPr>
          <w:del w:id="199" w:author="岩下英俊" w:date="2023-12-23T15:42:00Z"/>
          <w:rFonts w:eastAsiaTheme="minorHAnsi" w:cs="Times New Roman"/>
          <w:color w:val="000000"/>
          <w:kern w:val="0"/>
        </w:rPr>
      </w:pPr>
      <w:del w:id="200" w:author="岩下英俊" w:date="2023-12-23T15:42:00Z">
        <w:r w:rsidRPr="00D24A98" w:rsidDel="00546C12">
          <w:rPr>
            <w:rFonts w:eastAsiaTheme="minorHAnsi" w:cs="Times New Roman"/>
            <w:color w:val="000000"/>
            <w:kern w:val="0"/>
          </w:rPr>
          <w:delText xml:space="preserve">R701(asis)  </w:delText>
        </w:r>
        <w:r w:rsidRPr="00D24A98" w:rsidDel="00546C12">
          <w:rPr>
            <w:rFonts w:eastAsiaTheme="minorHAnsi" w:cs="Times New Roman"/>
            <w:i/>
            <w:iCs/>
            <w:color w:val="000000"/>
            <w:kern w:val="0"/>
          </w:rPr>
          <w:delText>type-param-value</w:delText>
        </w:r>
        <w:r w:rsidRPr="00D24A98" w:rsidDel="00546C12">
          <w:rPr>
            <w:rFonts w:eastAsiaTheme="minorHAnsi" w:cs="Times New Roman"/>
            <w:color w:val="000000"/>
            <w:kern w:val="0"/>
          </w:rPr>
          <w:tab/>
        </w:r>
        <w:r w:rsidRPr="00D24A98" w:rsidDel="00546C12">
          <w:rPr>
            <w:rFonts w:eastAsiaTheme="minorHAnsi" w:cs="Times New Roman"/>
            <w:b/>
            <w:bCs/>
            <w:color w:val="000000"/>
            <w:kern w:val="0"/>
          </w:rPr>
          <w:delText>is</w:delText>
        </w:r>
        <w:r w:rsidRPr="00D24A98" w:rsidDel="00546C12">
          <w:rPr>
            <w:rFonts w:eastAsiaTheme="minorHAnsi" w:cs="Times New Roman"/>
            <w:color w:val="000000"/>
            <w:kern w:val="0"/>
          </w:rPr>
          <w:tab/>
        </w:r>
        <w:r w:rsidRPr="00D24A98" w:rsidDel="00546C12">
          <w:rPr>
            <w:rFonts w:eastAsiaTheme="minorHAnsi" w:cs="Times New Roman"/>
            <w:i/>
            <w:iCs/>
            <w:color w:val="000000"/>
            <w:kern w:val="0"/>
          </w:rPr>
          <w:delText>scalar-int-expr</w:delText>
        </w:r>
        <w:r w:rsidRPr="00D24A98" w:rsidDel="00546C12">
          <w:rPr>
            <w:rFonts w:eastAsiaTheme="minorHAnsi" w:cs="Times New Roman"/>
            <w:color w:val="1414A1"/>
            <w:kern w:val="0"/>
          </w:rPr>
          <w:delText xml:space="preserve"> </w:delText>
        </w:r>
        <w:r w:rsidRPr="00D24A98" w:rsidDel="00546C12">
          <w:rPr>
            <w:rFonts w:eastAsiaTheme="minorHAnsi" w:cs="Times New Roman"/>
            <w:color w:val="1414A1"/>
            <w:kern w:val="0"/>
          </w:rPr>
          <w:br/>
        </w:r>
        <w:r w:rsidRPr="00D24A98" w:rsidDel="00546C12">
          <w:rPr>
            <w:rFonts w:eastAsiaTheme="minorHAnsi" w:cs="Times New Roman"/>
            <w:color w:val="1414A1"/>
            <w:kern w:val="0"/>
          </w:rPr>
          <w:tab/>
        </w:r>
        <w:r w:rsidRPr="00D24A98" w:rsidDel="00546C12">
          <w:rPr>
            <w:rFonts w:eastAsiaTheme="minorHAnsi" w:cs="Times New Roman"/>
            <w:color w:val="1414A1"/>
            <w:kern w:val="0"/>
          </w:rPr>
          <w:tab/>
        </w:r>
        <w:r w:rsidRPr="00D24A98" w:rsidDel="00546C12">
          <w:rPr>
            <w:rFonts w:eastAsiaTheme="minorHAnsi" w:cs="Times New Roman"/>
            <w:color w:val="1414A1"/>
            <w:kern w:val="0"/>
          </w:rPr>
          <w:tab/>
        </w:r>
        <w:r w:rsidRPr="00D24A98" w:rsidDel="00546C12">
          <w:rPr>
            <w:rFonts w:eastAsiaTheme="minorHAnsi" w:cs="Times New Roman"/>
            <w:b/>
            <w:bCs/>
            <w:color w:val="000000"/>
            <w:kern w:val="0"/>
          </w:rPr>
          <w:delText>or</w:delText>
        </w:r>
        <w:r w:rsidRPr="00D24A98" w:rsidDel="00546C12">
          <w:rPr>
            <w:rFonts w:eastAsiaTheme="minorHAnsi" w:cs="Times New Roman"/>
            <w:color w:val="000000"/>
            <w:kern w:val="0"/>
          </w:rPr>
          <w:tab/>
          <w:delText>*</w:delText>
        </w:r>
        <w:r w:rsidRPr="00D24A98" w:rsidDel="00546C12">
          <w:rPr>
            <w:rFonts w:eastAsiaTheme="minorHAnsi" w:cs="Times New Roman"/>
            <w:color w:val="000000"/>
            <w:kern w:val="0"/>
          </w:rPr>
          <w:br/>
        </w:r>
        <w:r w:rsidRPr="00D24A98" w:rsidDel="00546C12">
          <w:rPr>
            <w:rFonts w:eastAsiaTheme="minorHAnsi" w:cs="Times New Roman"/>
            <w:color w:val="000000"/>
            <w:kern w:val="0"/>
          </w:rPr>
          <w:tab/>
        </w:r>
        <w:r w:rsidRPr="00D24A98" w:rsidDel="00546C12">
          <w:rPr>
            <w:rFonts w:eastAsiaTheme="minorHAnsi" w:cs="Times New Roman"/>
            <w:color w:val="000000"/>
            <w:kern w:val="0"/>
          </w:rPr>
          <w:tab/>
        </w:r>
        <w:r w:rsidRPr="00D24A98" w:rsidDel="00546C12">
          <w:rPr>
            <w:rFonts w:eastAsiaTheme="minorHAnsi" w:cs="Times New Roman"/>
            <w:color w:val="000000"/>
            <w:kern w:val="0"/>
          </w:rPr>
          <w:tab/>
        </w:r>
        <w:r w:rsidRPr="00D24A98" w:rsidDel="00546C12">
          <w:rPr>
            <w:rFonts w:eastAsiaTheme="minorHAnsi" w:cs="Times New Roman"/>
            <w:b/>
            <w:bCs/>
            <w:color w:val="000000"/>
            <w:kern w:val="0"/>
          </w:rPr>
          <w:delText>or</w:delText>
        </w:r>
        <w:r w:rsidRPr="00D24A98" w:rsidDel="00546C12">
          <w:rPr>
            <w:rFonts w:eastAsiaTheme="minorHAnsi" w:cs="Times New Roman"/>
            <w:color w:val="000000"/>
            <w:kern w:val="0"/>
          </w:rPr>
          <w:tab/>
          <w:delText>:</w:delText>
        </w:r>
      </w:del>
    </w:p>
    <w:p w14:paraId="1E4867C5" w14:textId="01A97F45" w:rsidR="006519A2" w:rsidDel="00546C12" w:rsidRDefault="006519A2" w:rsidP="002E29B2">
      <w:pPr>
        <w:pStyle w:val="description"/>
        <w:widowControl/>
        <w:spacing w:line="240" w:lineRule="auto"/>
        <w:ind w:left="1155" w:hanging="735"/>
        <w:rPr>
          <w:del w:id="201" w:author="岩下英俊" w:date="2023-12-23T15:42:00Z"/>
          <w:rFonts w:eastAsiaTheme="minorHAnsi" w:cs="Times New Roman"/>
          <w:color w:val="000000"/>
          <w:kern w:val="0"/>
        </w:rPr>
      </w:pPr>
      <w:del w:id="202" w:author="岩下英俊" w:date="2023-12-23T15:42:00Z">
        <w:r w:rsidRPr="00077DFA" w:rsidDel="00546C12">
          <w:rPr>
            <w:rFonts w:eastAsiaTheme="minorHAnsi" w:cs="Times New Roman"/>
            <w:color w:val="000000"/>
            <w:kern w:val="0"/>
          </w:rPr>
          <w:delText>C701(</w:delText>
        </w:r>
        <w:r w:rsidDel="00546C12">
          <w:rPr>
            <w:rFonts w:eastAsiaTheme="minorHAnsi" w:cs="Times New Roman"/>
            <w:color w:val="000000"/>
            <w:kern w:val="0"/>
          </w:rPr>
          <w:delText>asis</w:delText>
        </w:r>
        <w:r w:rsidRPr="00077DFA" w:rsidDel="00546C12">
          <w:rPr>
            <w:rFonts w:eastAsiaTheme="minorHAnsi" w:cs="Times New Roman"/>
            <w:color w:val="000000"/>
            <w:kern w:val="0"/>
          </w:rPr>
          <w:delText xml:space="preserve">) The </w:delText>
        </w:r>
        <w:r w:rsidRPr="00D24A98" w:rsidDel="00546C12">
          <w:rPr>
            <w:rFonts w:eastAsiaTheme="minorHAnsi" w:cs="Times New Roman"/>
            <w:i/>
            <w:iCs/>
            <w:color w:val="000000"/>
            <w:kern w:val="0"/>
          </w:rPr>
          <w:delText>type-param-value</w:delText>
        </w:r>
        <w:r w:rsidRPr="00077DFA" w:rsidDel="00546C12">
          <w:rPr>
            <w:rFonts w:eastAsiaTheme="minorHAnsi" w:cs="Times New Roman"/>
            <w:color w:val="000000"/>
            <w:kern w:val="0"/>
          </w:rPr>
          <w:delText xml:space="preserve"> for a kind type parameter shall be a constant expression.</w:delText>
        </w:r>
      </w:del>
    </w:p>
    <w:p w14:paraId="5AC1A610" w14:textId="4D7AB831" w:rsidR="006519A2" w:rsidRPr="002E29B2" w:rsidDel="00546C12" w:rsidRDefault="006519A2" w:rsidP="002E29B2">
      <w:pPr>
        <w:pStyle w:val="description"/>
        <w:widowControl/>
        <w:spacing w:line="240" w:lineRule="auto"/>
        <w:ind w:left="1155" w:hanging="735"/>
        <w:rPr>
          <w:del w:id="203" w:author="岩下英俊" w:date="2023-12-23T15:42:00Z"/>
          <w:rFonts w:eastAsiaTheme="minorHAnsi" w:cs="Times New Roman"/>
          <w:kern w:val="0"/>
        </w:rPr>
      </w:pPr>
      <w:del w:id="204" w:author="岩下英俊" w:date="2023-12-23T15:42:00Z">
        <w:r w:rsidRPr="002E29B2" w:rsidDel="00546C12">
          <w:rPr>
            <w:rFonts w:eastAsiaTheme="minorHAnsi" w:cs="Times New Roman"/>
            <w:kern w:val="0"/>
          </w:rPr>
          <w:delText xml:space="preserve">C702(asis) A colon shall not be used as a </w:delText>
        </w:r>
        <w:r w:rsidRPr="002E29B2" w:rsidDel="00546C12">
          <w:rPr>
            <w:rFonts w:eastAsiaTheme="minorHAnsi" w:cs="Times New Roman"/>
            <w:i/>
            <w:iCs/>
            <w:kern w:val="0"/>
          </w:rPr>
          <w:delText>type-param-value</w:delText>
        </w:r>
        <w:r w:rsidRPr="002E29B2" w:rsidDel="00546C12">
          <w:rPr>
            <w:rFonts w:eastAsiaTheme="minorHAnsi" w:cs="Times New Roman"/>
            <w:kern w:val="0"/>
          </w:rPr>
          <w:delText xml:space="preserve"> except in the declaration of an entity that has the POINTER or ALLOCATABLE attribute.</w:delText>
        </w:r>
      </w:del>
    </w:p>
    <w:p w14:paraId="520CA82D" w14:textId="7509D1CA" w:rsidR="006519A2" w:rsidRPr="002E29B2" w:rsidDel="00546C12" w:rsidRDefault="006519A2" w:rsidP="002E29B2">
      <w:pPr>
        <w:pStyle w:val="description"/>
        <w:widowControl/>
        <w:spacing w:line="240" w:lineRule="auto"/>
        <w:ind w:left="1155" w:hanging="735"/>
        <w:rPr>
          <w:del w:id="205" w:author="岩下英俊" w:date="2023-12-23T15:42:00Z"/>
          <w:rFonts w:eastAsiaTheme="minorHAnsi" w:cs="Times New Roman"/>
          <w:b/>
          <w:bCs/>
          <w:kern w:val="0"/>
        </w:rPr>
      </w:pPr>
      <w:del w:id="206" w:author="岩下英俊" w:date="2023-12-23T15:42:00Z">
        <w:r w:rsidRPr="002E29B2" w:rsidDel="00546C12">
          <w:rPr>
            <w:rFonts w:eastAsiaTheme="minorHAnsi" w:cs="Times New Roman"/>
            <w:kern w:val="0"/>
          </w:rPr>
          <w:delText xml:space="preserve">C7100(asis)  An asterisk shall not be used as a </w:delText>
        </w:r>
        <w:r w:rsidRPr="002E29B2" w:rsidDel="00546C12">
          <w:rPr>
            <w:rFonts w:eastAsiaTheme="minorHAnsi" w:cs="Times New Roman"/>
            <w:i/>
            <w:iCs/>
            <w:kern w:val="0"/>
          </w:rPr>
          <w:delText>type-param-value</w:delText>
        </w:r>
        <w:r w:rsidRPr="002E29B2" w:rsidDel="00546C12">
          <w:rPr>
            <w:rFonts w:eastAsiaTheme="minorHAnsi" w:cs="Times New Roman"/>
            <w:kern w:val="0"/>
          </w:rPr>
          <w:delText xml:space="preserve"> in a </w:delText>
        </w:r>
        <w:r w:rsidRPr="002E29B2" w:rsidDel="00546C12">
          <w:rPr>
            <w:rFonts w:eastAsiaTheme="minorHAnsi" w:cs="Times New Roman"/>
            <w:i/>
            <w:iCs/>
            <w:kern w:val="0"/>
          </w:rPr>
          <w:delText>type-param-spec</w:delText>
        </w:r>
        <w:r w:rsidRPr="002E29B2" w:rsidDel="00546C12">
          <w:rPr>
            <w:rFonts w:eastAsiaTheme="minorHAnsi" w:cs="Times New Roman"/>
            <w:kern w:val="0"/>
          </w:rPr>
          <w:delText xml:space="preserve"> except in the declaration of a dummy argument or associate name or in the allocation of a dummy argument.</w:delText>
        </w:r>
      </w:del>
    </w:p>
    <w:p w14:paraId="74064A3A" w14:textId="14C21FEE" w:rsidR="00FF3AC2" w:rsidRPr="002E29B2" w:rsidDel="00546C12" w:rsidRDefault="00FF3AC2" w:rsidP="002E29B2">
      <w:pPr>
        <w:pStyle w:val="description"/>
        <w:widowControl/>
        <w:spacing w:line="240" w:lineRule="auto"/>
        <w:ind w:left="1155" w:hanging="735"/>
        <w:rPr>
          <w:del w:id="207" w:author="岩下英俊" w:date="2023-12-23T15:42:00Z"/>
        </w:rPr>
      </w:pPr>
    </w:p>
    <w:p w14:paraId="4A9CA38F" w14:textId="0C2747B9" w:rsidR="006519A2" w:rsidRPr="00D24A98" w:rsidRDefault="006519A2" w:rsidP="002E29B2">
      <w:pPr>
        <w:pStyle w:val="description"/>
        <w:widowControl/>
        <w:spacing w:line="240" w:lineRule="auto"/>
        <w:ind w:left="1155" w:hanging="735"/>
        <w:rPr>
          <w:rFonts w:eastAsiaTheme="minorHAnsi" w:cs="Times New Roman"/>
          <w:color w:val="000000"/>
          <w:kern w:val="0"/>
        </w:rPr>
      </w:pPr>
      <w:r w:rsidRPr="00D24A98">
        <w:rPr>
          <w:rFonts w:eastAsiaTheme="minorHAnsi" w:cs="Times New Roman"/>
          <w:color w:val="000000"/>
          <w:kern w:val="0"/>
        </w:rPr>
        <w:t xml:space="preserve">R701a  </w:t>
      </w:r>
      <w:r w:rsidRPr="002E29B2">
        <w:rPr>
          <w:rFonts w:eastAsiaTheme="minorHAnsi" w:cs="Times New Roman"/>
          <w:b/>
          <w:bCs/>
          <w:i/>
          <w:iCs/>
          <w:color w:val="000000"/>
          <w:kern w:val="0"/>
        </w:rPr>
        <w:t>alter-type-param-value</w:t>
      </w:r>
      <w:r w:rsidRPr="00D24A98">
        <w:rPr>
          <w:rFonts w:eastAsiaTheme="minorHAnsi" w:cs="Times New Roman"/>
          <w:color w:val="000000"/>
          <w:kern w:val="0"/>
        </w:rPr>
        <w:tab/>
        <w:t>i</w:t>
      </w:r>
      <w:r w:rsidRPr="00D24A98">
        <w:rPr>
          <w:rFonts w:eastAsiaTheme="minorHAnsi" w:cs="Times New Roman"/>
          <w:b/>
          <w:bCs/>
          <w:color w:val="000000"/>
          <w:kern w:val="0"/>
        </w:rPr>
        <w:t>s</w:t>
      </w:r>
      <w:r w:rsidRPr="00D24A98">
        <w:rPr>
          <w:rFonts w:eastAsiaTheme="minorHAnsi" w:cs="Times New Roman"/>
          <w:color w:val="000000"/>
          <w:kern w:val="0"/>
        </w:rPr>
        <w:tab/>
      </w:r>
      <w:r w:rsidR="00CA68A3">
        <w:rPr>
          <w:rFonts w:eastAsiaTheme="minorHAnsi" w:cs="Times New Roman"/>
          <w:i/>
          <w:iCs/>
          <w:color w:val="000000"/>
          <w:kern w:val="0"/>
        </w:rPr>
        <w:t>scalar-</w:t>
      </w:r>
      <w:r w:rsidRPr="00D24A98">
        <w:rPr>
          <w:rFonts w:eastAsiaTheme="minorHAnsi" w:cs="Times New Roman"/>
          <w:i/>
          <w:iCs/>
          <w:color w:val="000000"/>
          <w:kern w:val="0"/>
        </w:rPr>
        <w:t>int-expr-list</w:t>
      </w:r>
      <w:r w:rsidRPr="00D24A98">
        <w:rPr>
          <w:rFonts w:eastAsiaTheme="minorHAnsi" w:cs="Times New Roman"/>
          <w:color w:val="1414A1"/>
          <w:kern w:val="0"/>
        </w:rPr>
        <w:br/>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r w:rsidRPr="00D24A98">
        <w:rPr>
          <w:rFonts w:eastAsiaTheme="minorHAnsi" w:cs="Times New Roman"/>
          <w:color w:val="000000"/>
          <w:kern w:val="0"/>
        </w:rPr>
        <w:br/>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p>
    <w:p w14:paraId="763B7D49" w14:textId="26C01939" w:rsidR="006519A2" w:rsidRDefault="002419E8" w:rsidP="00546C12">
      <w:pPr>
        <w:pStyle w:val="description"/>
        <w:widowControl/>
        <w:spacing w:line="240" w:lineRule="auto"/>
        <w:ind w:left="1155" w:hanging="735"/>
        <w:jc w:val="both"/>
        <w:rPr>
          <w:rFonts w:eastAsiaTheme="minorHAnsi" w:cs="Times New Roman"/>
          <w:kern w:val="0"/>
        </w:rPr>
      </w:pPr>
      <w:del w:id="208" w:author="岩下英俊" w:date="2023-12-23T16:07:00Z">
        <w:r w:rsidDel="00477E69">
          <w:rPr>
            <w:rFonts w:eastAsiaTheme="minorHAnsi" w:cs="Times New Roman"/>
            <w:kern w:val="0"/>
          </w:rPr>
          <w:lastRenderedPageBreak/>
          <w:delText>Instead of C701</w:delText>
        </w:r>
      </w:del>
      <w:ins w:id="209" w:author="岩下英俊" w:date="2023-12-23T16:07:00Z">
        <w:r w:rsidR="00477E69">
          <w:rPr>
            <w:rFonts w:eastAsiaTheme="minorHAnsi" w:cs="Times New Roman"/>
            <w:kern w:val="0"/>
          </w:rPr>
          <w:t>Constraint</w:t>
        </w:r>
      </w:ins>
      <w:r>
        <w:rPr>
          <w:rFonts w:eastAsiaTheme="minorHAnsi" w:cs="Times New Roman"/>
          <w:kern w:val="0"/>
        </w:rPr>
        <w:t>:</w:t>
      </w:r>
      <w:r w:rsidR="006519A2" w:rsidRPr="002E29B2">
        <w:rPr>
          <w:rFonts w:eastAsiaTheme="minorHAnsi" w:cs="Times New Roman"/>
          <w:kern w:val="0"/>
        </w:rPr>
        <w:t xml:space="preserve">  </w:t>
      </w:r>
      <w:r w:rsidR="00A10123">
        <w:rPr>
          <w:rFonts w:eastAsiaTheme="minorHAnsi" w:cs="Times New Roman"/>
          <w:kern w:val="0"/>
        </w:rPr>
        <w:t>An</w:t>
      </w:r>
      <w:r w:rsidR="006519A2" w:rsidRPr="002E29B2">
        <w:rPr>
          <w:rFonts w:eastAsiaTheme="minorHAnsi" w:cs="Times New Roman"/>
          <w:kern w:val="0"/>
        </w:rPr>
        <w:t xml:space="preserve"> </w:t>
      </w:r>
      <w:proofErr w:type="spellStart"/>
      <w:r w:rsidR="006519A2" w:rsidRPr="002E29B2">
        <w:rPr>
          <w:rFonts w:eastAsiaTheme="minorHAnsi" w:cs="Times New Roman"/>
          <w:i/>
          <w:iCs/>
          <w:kern w:val="0"/>
        </w:rPr>
        <w:t>alter</w:t>
      </w:r>
      <w:proofErr w:type="spellEnd"/>
      <w:r w:rsidR="006519A2" w:rsidRPr="002E29B2">
        <w:rPr>
          <w:rFonts w:eastAsiaTheme="minorHAnsi" w:cs="Times New Roman"/>
          <w:i/>
          <w:iCs/>
          <w:kern w:val="0"/>
        </w:rPr>
        <w:t>-type-param-value</w:t>
      </w:r>
      <w:r w:rsidR="006519A2" w:rsidRPr="002E29B2">
        <w:rPr>
          <w:rFonts w:eastAsiaTheme="minorHAnsi" w:cs="Times New Roman"/>
          <w:kern w:val="0"/>
        </w:rPr>
        <w:t xml:space="preserve"> </w:t>
      </w:r>
      <w:r w:rsidR="00CA68A3">
        <w:rPr>
          <w:rFonts w:eastAsiaTheme="minorHAnsi" w:cs="Times New Roman"/>
          <w:kern w:val="0"/>
        </w:rPr>
        <w:t>corresponding to</w:t>
      </w:r>
      <w:r w:rsidR="006519A2" w:rsidRPr="002E29B2">
        <w:rPr>
          <w:rFonts w:eastAsiaTheme="minorHAnsi" w:cs="Times New Roman"/>
          <w:kern w:val="0"/>
        </w:rPr>
        <w:t xml:space="preserve"> </w:t>
      </w:r>
      <w:r w:rsidR="00A10123">
        <w:rPr>
          <w:rFonts w:eastAsiaTheme="minorHAnsi" w:cs="Times New Roman"/>
          <w:kern w:val="0"/>
        </w:rPr>
        <w:t>a</w:t>
      </w:r>
      <w:r w:rsidR="006519A2" w:rsidRPr="002E29B2">
        <w:rPr>
          <w:rFonts w:eastAsiaTheme="minorHAnsi" w:cs="Times New Roman"/>
          <w:kern w:val="0"/>
        </w:rPr>
        <w:t xml:space="preserve"> kind type parameter shall be a list of </w:t>
      </w:r>
      <w:r w:rsidR="00CA68A3">
        <w:rPr>
          <w:rFonts w:eastAsiaTheme="minorHAnsi" w:cs="Times New Roman"/>
          <w:kern w:val="0"/>
        </w:rPr>
        <w:t xml:space="preserve">scalar integer </w:t>
      </w:r>
      <w:r w:rsidR="006519A2" w:rsidRPr="002E29B2">
        <w:rPr>
          <w:rFonts w:eastAsiaTheme="minorHAnsi" w:cs="Times New Roman"/>
          <w:kern w:val="0"/>
        </w:rPr>
        <w:t>constant expressions</w:t>
      </w:r>
      <w:r w:rsidR="00EB2831" w:rsidRPr="002E29B2">
        <w:rPr>
          <w:rFonts w:eastAsiaTheme="minorHAnsi" w:cs="Times New Roman"/>
          <w:kern w:val="0"/>
        </w:rPr>
        <w:t xml:space="preserve"> </w:t>
      </w:r>
      <w:r w:rsidR="00CA68A3">
        <w:rPr>
          <w:rFonts w:eastAsiaTheme="minorHAnsi" w:cs="Times New Roman"/>
          <w:kern w:val="0"/>
        </w:rPr>
        <w:t xml:space="preserve">if it appears </w:t>
      </w:r>
      <w:r w:rsidR="00CA68A3" w:rsidRPr="00CA68A3">
        <w:t>in a generic type declaration</w:t>
      </w:r>
      <w:r w:rsidR="00CA68A3" w:rsidRPr="00D24A98">
        <w:rPr>
          <w:rFonts w:eastAsiaTheme="minorHAnsi" w:cs="Times New Roman"/>
          <w:kern w:val="0"/>
        </w:rPr>
        <w:t xml:space="preserve"> statement</w:t>
      </w:r>
      <w:r>
        <w:rPr>
          <w:rFonts w:eastAsiaTheme="minorHAnsi" w:cs="Times New Roman"/>
          <w:kern w:val="0"/>
        </w:rPr>
        <w:t>,</w:t>
      </w:r>
      <w:r w:rsidR="00CA68A3" w:rsidRPr="00CA68A3">
        <w:rPr>
          <w:rFonts w:eastAsiaTheme="minorHAnsi" w:cs="Times New Roman"/>
          <w:kern w:val="0"/>
        </w:rPr>
        <w:t xml:space="preserve"> </w:t>
      </w:r>
      <w:r>
        <w:rPr>
          <w:rFonts w:eastAsiaTheme="minorHAnsi" w:cs="Times New Roman"/>
          <w:kern w:val="0"/>
        </w:rPr>
        <w:t>or</w:t>
      </w:r>
      <w:r w:rsidR="006519A2" w:rsidRPr="002E29B2">
        <w:rPr>
          <w:rFonts w:eastAsiaTheme="minorHAnsi" w:cs="Times New Roman"/>
          <w:kern w:val="0"/>
        </w:rPr>
        <w:t xml:space="preserve"> a </w:t>
      </w:r>
      <w:r w:rsidR="00CA68A3">
        <w:rPr>
          <w:rFonts w:eastAsiaTheme="minorHAnsi" w:cs="Times New Roman"/>
          <w:kern w:val="0"/>
        </w:rPr>
        <w:t xml:space="preserve">scalar integer </w:t>
      </w:r>
      <w:r w:rsidR="006519A2" w:rsidRPr="002E29B2">
        <w:rPr>
          <w:rFonts w:eastAsiaTheme="minorHAnsi" w:cs="Times New Roman"/>
          <w:kern w:val="0"/>
        </w:rPr>
        <w:t>constant expression otherwise.</w:t>
      </w:r>
    </w:p>
    <w:p w14:paraId="715DAF86" w14:textId="77777777" w:rsidR="002419E8" w:rsidRDefault="002419E8" w:rsidP="00546C12">
      <w:pPr>
        <w:pStyle w:val="description"/>
        <w:widowControl/>
        <w:spacing w:line="240" w:lineRule="auto"/>
        <w:ind w:left="1155" w:hanging="735"/>
        <w:jc w:val="both"/>
      </w:pPr>
      <w:r w:rsidRPr="00D24A98">
        <w:t xml:space="preserve">Constraint:  </w:t>
      </w:r>
      <w:r>
        <w:t>An</w:t>
      </w:r>
      <w:r w:rsidRPr="00D24A98">
        <w:t xml:space="preserve"> </w:t>
      </w:r>
      <w:proofErr w:type="spellStart"/>
      <w:r w:rsidRPr="00D24A98">
        <w:rPr>
          <w:i/>
          <w:iCs/>
        </w:rPr>
        <w:t>alter</w:t>
      </w:r>
      <w:proofErr w:type="spellEnd"/>
      <w:r w:rsidRPr="00D24A98">
        <w:rPr>
          <w:i/>
          <w:iCs/>
        </w:rPr>
        <w:t>-type-param-value</w:t>
      </w:r>
      <w:r w:rsidRPr="00D24A98">
        <w:t xml:space="preserve"> </w:t>
      </w:r>
      <w:r>
        <w:t>that does not correspond to</w:t>
      </w:r>
      <w:r w:rsidRPr="00D24A98">
        <w:t xml:space="preserve"> a kind type parameter shall be a </w:t>
      </w:r>
      <w:r>
        <w:t>scalar integer</w:t>
      </w:r>
      <w:r w:rsidRPr="00D24A98">
        <w:t xml:space="preserve"> expression</w:t>
      </w:r>
      <w:r>
        <w:t>, an asterisk, or a colon</w:t>
      </w:r>
      <w:r w:rsidRPr="00D24A98">
        <w:t>.</w:t>
      </w:r>
    </w:p>
    <w:p w14:paraId="3797F0F4" w14:textId="6DFF052C" w:rsidR="00A10123" w:rsidRDefault="00A10123" w:rsidP="00546C12">
      <w:pPr>
        <w:pStyle w:val="description"/>
        <w:widowControl/>
        <w:spacing w:line="240" w:lineRule="auto"/>
        <w:ind w:left="1155" w:hanging="735"/>
        <w:jc w:val="both"/>
        <w:rPr>
          <w:rFonts w:eastAsiaTheme="minorHAnsi" w:cs="Times New Roman"/>
          <w:kern w:val="0"/>
        </w:rPr>
      </w:pPr>
      <w:r>
        <w:rPr>
          <w:rFonts w:eastAsiaTheme="minorHAnsi" w:cs="Times New Roman" w:hint="eastAsia"/>
          <w:kern w:val="0"/>
        </w:rPr>
        <w:t>C</w:t>
      </w:r>
      <w:r>
        <w:rPr>
          <w:rFonts w:eastAsiaTheme="minorHAnsi" w:cs="Times New Roman"/>
          <w:kern w:val="0"/>
        </w:rPr>
        <w:t xml:space="preserve">onstraint:  Any two </w:t>
      </w:r>
      <w:r w:rsidRPr="002E29B2">
        <w:rPr>
          <w:rFonts w:eastAsiaTheme="minorHAnsi" w:cs="Times New Roman"/>
          <w:i/>
          <w:iCs/>
          <w:kern w:val="0"/>
        </w:rPr>
        <w:t>scalar-int-</w:t>
      </w:r>
      <w:proofErr w:type="spellStart"/>
      <w:r w:rsidRPr="002E29B2">
        <w:rPr>
          <w:rFonts w:eastAsiaTheme="minorHAnsi" w:cs="Times New Roman"/>
          <w:i/>
          <w:iCs/>
          <w:kern w:val="0"/>
        </w:rPr>
        <w:t>expr</w:t>
      </w:r>
      <w:r>
        <w:rPr>
          <w:rFonts w:eastAsiaTheme="minorHAnsi" w:cs="Times New Roman"/>
          <w:kern w:val="0"/>
        </w:rPr>
        <w:t>s</w:t>
      </w:r>
      <w:proofErr w:type="spellEnd"/>
      <w:r>
        <w:rPr>
          <w:rFonts w:eastAsiaTheme="minorHAnsi" w:cs="Times New Roman"/>
          <w:kern w:val="0"/>
        </w:rPr>
        <w:t xml:space="preserve"> in a </w:t>
      </w:r>
      <w:r w:rsidRPr="002E29B2">
        <w:rPr>
          <w:rFonts w:eastAsiaTheme="minorHAnsi" w:cs="Times New Roman"/>
          <w:i/>
          <w:iCs/>
          <w:kern w:val="0"/>
        </w:rPr>
        <w:t>scalar-int-expr-list</w:t>
      </w:r>
      <w:r>
        <w:rPr>
          <w:rFonts w:eastAsiaTheme="minorHAnsi" w:cs="Times New Roman"/>
          <w:kern w:val="0"/>
        </w:rPr>
        <w:t xml:space="preserve"> shall not have the same value.</w:t>
      </w:r>
    </w:p>
    <w:p w14:paraId="0854C9F9" w14:textId="55F6175F" w:rsidR="00CA68A3" w:rsidRPr="002419E8" w:rsidRDefault="00CA68A3" w:rsidP="00546C12">
      <w:pPr>
        <w:pStyle w:val="description"/>
        <w:widowControl/>
        <w:spacing w:line="240" w:lineRule="auto"/>
        <w:ind w:left="1155" w:hanging="735"/>
        <w:jc w:val="both"/>
      </w:pPr>
      <w:r w:rsidRPr="002419E8">
        <w:rPr>
          <w:rFonts w:hint="eastAsia"/>
        </w:rPr>
        <w:t>C</w:t>
      </w:r>
      <w:r w:rsidRPr="002419E8">
        <w:t xml:space="preserve">onstraint: If two </w:t>
      </w:r>
      <w:r w:rsidR="00A10123" w:rsidRPr="002419E8">
        <w:t xml:space="preserve">or more </w:t>
      </w:r>
      <w:r w:rsidRPr="002E29B2">
        <w:rPr>
          <w:i/>
          <w:iCs/>
        </w:rPr>
        <w:t>derived-type-spec</w:t>
      </w:r>
      <w:r w:rsidRPr="002419E8">
        <w:t xml:space="preserve">s with the same </w:t>
      </w:r>
      <w:r w:rsidRPr="002E29B2">
        <w:rPr>
          <w:i/>
          <w:iCs/>
        </w:rPr>
        <w:t>type-name</w:t>
      </w:r>
      <w:r w:rsidRPr="002419E8">
        <w:t xml:space="preserve"> appear in the </w:t>
      </w:r>
      <w:r w:rsidRPr="002E29B2">
        <w:rPr>
          <w:i/>
          <w:iCs/>
        </w:rPr>
        <w:t>declaration-type-spec</w:t>
      </w:r>
      <w:r w:rsidRPr="002419E8">
        <w:t xml:space="preserve"> of a generic type declaration statement, </w:t>
      </w:r>
      <w:del w:id="210" w:author="岩下英俊" w:date="2023-12-23T15:51:00Z">
        <w:r w:rsidR="00A10123" w:rsidRPr="002419E8" w:rsidDel="00D10298">
          <w:delText xml:space="preserve">every </w:delText>
        </w:r>
      </w:del>
      <w:ins w:id="211" w:author="岩下英俊" w:date="2023-12-23T15:51:00Z">
        <w:r w:rsidR="00D10298">
          <w:t>any</w:t>
        </w:r>
        <w:r w:rsidR="00D10298" w:rsidRPr="002419E8">
          <w:t xml:space="preserve"> </w:t>
        </w:r>
      </w:ins>
      <w:r w:rsidR="00A10123" w:rsidRPr="002419E8">
        <w:t xml:space="preserve">two of the </w:t>
      </w:r>
      <w:r w:rsidR="00A10123" w:rsidRPr="002E29B2">
        <w:rPr>
          <w:i/>
          <w:iCs/>
        </w:rPr>
        <w:t>derived-type-spec</w:t>
      </w:r>
      <w:r w:rsidR="00A10123" w:rsidRPr="002419E8">
        <w:t xml:space="preserve">s </w:t>
      </w:r>
      <w:ins w:id="212" w:author="岩下英俊" w:date="2023-12-23T15:51:00Z">
        <w:r w:rsidR="00D10298">
          <w:t xml:space="preserve">shall </w:t>
        </w:r>
      </w:ins>
      <w:r w:rsidR="00A10123" w:rsidRPr="002419E8">
        <w:t xml:space="preserve">meet the following conditions.  </w:t>
      </w:r>
      <w:r w:rsidR="002419E8" w:rsidRPr="002E29B2">
        <w:t>Here</w:t>
      </w:r>
      <w:r w:rsidR="00A10123" w:rsidRPr="002419E8">
        <w:t xml:space="preserve">, </w:t>
      </w:r>
      <w:r w:rsidR="002419E8" w:rsidRPr="002E29B2">
        <w:t xml:space="preserve">for a kind parameter, </w:t>
      </w:r>
      <w:r w:rsidR="00A10123" w:rsidRPr="002419E8">
        <w:t xml:space="preserve">alternative kind values </w:t>
      </w:r>
      <w:r w:rsidR="002419E8" w:rsidRPr="002E29B2">
        <w:t>are</w:t>
      </w:r>
      <w:r w:rsidR="00A10123" w:rsidRPr="002419E8">
        <w:t xml:space="preserve"> </w:t>
      </w:r>
      <w:r w:rsidR="002419E8" w:rsidRPr="002E29B2">
        <w:t xml:space="preserve">values of </w:t>
      </w:r>
      <w:r w:rsidR="00A10123" w:rsidRPr="002E29B2">
        <w:rPr>
          <w:i/>
          <w:iCs/>
        </w:rPr>
        <w:t>scalar-int-</w:t>
      </w:r>
      <w:proofErr w:type="spellStart"/>
      <w:r w:rsidR="00A10123" w:rsidRPr="002E29B2">
        <w:rPr>
          <w:i/>
          <w:iCs/>
        </w:rPr>
        <w:t>expr</w:t>
      </w:r>
      <w:r w:rsidR="002419E8" w:rsidRPr="002E29B2">
        <w:t>s</w:t>
      </w:r>
      <w:proofErr w:type="spellEnd"/>
      <w:r w:rsidR="002419E8" w:rsidRPr="002E29B2">
        <w:t xml:space="preserve"> </w:t>
      </w:r>
      <w:r w:rsidR="00A10123" w:rsidRPr="002419E8">
        <w:t xml:space="preserve">if the </w:t>
      </w:r>
      <w:r w:rsidR="00A10123" w:rsidRPr="002E29B2">
        <w:rPr>
          <w:i/>
          <w:iCs/>
        </w:rPr>
        <w:t>type-param-spec</w:t>
      </w:r>
      <w:r w:rsidR="00A10123" w:rsidRPr="002419E8">
        <w:t xml:space="preserve"> is specified, </w:t>
      </w:r>
      <w:r w:rsidR="002419E8" w:rsidRPr="002E29B2">
        <w:t xml:space="preserve">or </w:t>
      </w:r>
      <w:r w:rsidR="00A10123" w:rsidRPr="002419E8">
        <w:t>the default value</w:t>
      </w:r>
      <w:r w:rsidR="002419E8" w:rsidRPr="002E29B2">
        <w:t xml:space="preserve"> otherwise</w:t>
      </w:r>
      <w:r w:rsidR="00A10123" w:rsidRPr="002419E8">
        <w:t>.</w:t>
      </w:r>
    </w:p>
    <w:p w14:paraId="2F8B2B80" w14:textId="03B64F22" w:rsidR="00A10123" w:rsidRPr="002419E8" w:rsidRDefault="00A10123" w:rsidP="00546C12">
      <w:pPr>
        <w:pStyle w:val="a"/>
        <w:widowControl/>
      </w:pPr>
      <w:r w:rsidRPr="002419E8">
        <w:rPr>
          <w:rFonts w:hint="eastAsia"/>
        </w:rPr>
        <w:t>T</w:t>
      </w:r>
      <w:r w:rsidRPr="002419E8">
        <w:t xml:space="preserve">he derived type </w:t>
      </w:r>
      <w:del w:id="213" w:author="岩下英俊" w:date="2023-12-23T16:02:00Z">
        <w:r w:rsidRPr="002419E8" w:rsidDel="00094C66">
          <w:delText xml:space="preserve">shall </w:delText>
        </w:r>
      </w:del>
      <w:r w:rsidRPr="002419E8">
        <w:t>have at least one kind parameter.</w:t>
      </w:r>
    </w:p>
    <w:p w14:paraId="1BCC482B" w14:textId="3A24C5D8" w:rsidR="00A10123" w:rsidRPr="002419E8" w:rsidRDefault="00A10123" w:rsidP="00546C12">
      <w:pPr>
        <w:pStyle w:val="a"/>
        <w:widowControl/>
      </w:pPr>
      <w:r w:rsidRPr="002419E8">
        <w:t xml:space="preserve">For at least one kind parameter of the derived type, there should be no overlap between </w:t>
      </w:r>
      <w:r w:rsidR="002419E8" w:rsidRPr="002E29B2">
        <w:t>each</w:t>
      </w:r>
      <w:r w:rsidRPr="002419E8">
        <w:t xml:space="preserve"> alternative kind values.</w:t>
      </w:r>
    </w:p>
    <w:p w14:paraId="30D0B633" w14:textId="3E49F2EB" w:rsidR="002419E8" w:rsidRPr="00D24A98" w:rsidRDefault="002419E8" w:rsidP="00546C12">
      <w:pPr>
        <w:pStyle w:val="description"/>
        <w:widowControl/>
        <w:spacing w:line="240" w:lineRule="auto"/>
        <w:ind w:left="1155" w:hanging="735"/>
        <w:jc w:val="both"/>
        <w:rPr>
          <w:rFonts w:eastAsiaTheme="minorHAnsi" w:cs="Times New Roman"/>
          <w:kern w:val="0"/>
        </w:rPr>
      </w:pPr>
      <w:r>
        <w:rPr>
          <w:rFonts w:eastAsiaTheme="minorHAnsi" w:cs="Times New Roman"/>
          <w:kern w:val="0"/>
        </w:rPr>
        <w:t xml:space="preserve">Same as </w:t>
      </w:r>
      <w:r w:rsidRPr="00D24A98">
        <w:rPr>
          <w:rFonts w:eastAsiaTheme="minorHAnsi" w:cs="Times New Roman"/>
          <w:kern w:val="0"/>
        </w:rPr>
        <w:t>C702</w:t>
      </w:r>
      <w:r>
        <w:rPr>
          <w:rFonts w:eastAsiaTheme="minorHAnsi" w:cs="Times New Roman"/>
          <w:kern w:val="0"/>
        </w:rPr>
        <w:t>:</w:t>
      </w:r>
      <w:r w:rsidRPr="00D24A98">
        <w:rPr>
          <w:rFonts w:eastAsiaTheme="minorHAnsi" w:cs="Times New Roman"/>
          <w:kern w:val="0"/>
        </w:rPr>
        <w:t xml:space="preserve"> </w:t>
      </w:r>
      <w:r>
        <w:rPr>
          <w:rFonts w:eastAsiaTheme="minorHAnsi" w:cs="Times New Roman"/>
          <w:kern w:val="0"/>
        </w:rPr>
        <w:t xml:space="preserve"> </w:t>
      </w:r>
      <w:r w:rsidRPr="00D24A98">
        <w:rPr>
          <w:rFonts w:eastAsiaTheme="minorHAnsi" w:cs="Times New Roman"/>
          <w:kern w:val="0"/>
        </w:rPr>
        <w:t xml:space="preserve">A colon shall not be used as a </w:t>
      </w:r>
      <w:r w:rsidRPr="00D24A98">
        <w:rPr>
          <w:rFonts w:eastAsiaTheme="minorHAnsi" w:cs="Times New Roman"/>
          <w:i/>
          <w:iCs/>
          <w:kern w:val="0"/>
        </w:rPr>
        <w:t>type-param-value</w:t>
      </w:r>
      <w:r w:rsidRPr="00D24A98">
        <w:rPr>
          <w:rFonts w:eastAsiaTheme="minorHAnsi" w:cs="Times New Roman"/>
          <w:kern w:val="0"/>
        </w:rPr>
        <w:t xml:space="preserve"> except in the declaration of an entity that </w:t>
      </w:r>
      <w:r w:rsidRPr="002419E8">
        <w:rPr>
          <w:rFonts w:eastAsiaTheme="minorHAnsi" w:cs="Times New Roman"/>
          <w:kern w:val="0"/>
        </w:rPr>
        <w:t>has</w:t>
      </w:r>
      <w:r w:rsidRPr="002419E8">
        <w:rPr>
          <w:rFonts w:eastAsiaTheme="minorHAnsi" w:cs="Times New Roman" w:hint="eastAsia"/>
          <w:kern w:val="0"/>
        </w:rPr>
        <w:t xml:space="preserve"> </w:t>
      </w:r>
      <w:r w:rsidRPr="002419E8">
        <w:rPr>
          <w:rFonts w:eastAsiaTheme="minorHAnsi" w:cs="Times New Roman"/>
          <w:kern w:val="0"/>
        </w:rPr>
        <w:t>the POINTER or ALLOCATABLE attribute.</w:t>
      </w:r>
    </w:p>
    <w:p w14:paraId="51EA8D88" w14:textId="02064648" w:rsidR="002419E8" w:rsidRPr="00D24A98" w:rsidRDefault="002419E8" w:rsidP="00546C12">
      <w:pPr>
        <w:pStyle w:val="description"/>
        <w:widowControl/>
        <w:spacing w:line="240" w:lineRule="auto"/>
        <w:ind w:left="1155" w:hanging="735"/>
        <w:jc w:val="both"/>
        <w:rPr>
          <w:rFonts w:eastAsiaTheme="minorHAnsi" w:cs="Times New Roman"/>
          <w:b/>
          <w:bCs/>
          <w:kern w:val="0"/>
        </w:rPr>
      </w:pPr>
      <w:r>
        <w:rPr>
          <w:rFonts w:eastAsiaTheme="minorHAnsi" w:cs="Times New Roman"/>
          <w:kern w:val="0"/>
        </w:rPr>
        <w:t xml:space="preserve">Same as </w:t>
      </w:r>
      <w:r w:rsidRPr="00D24A98">
        <w:rPr>
          <w:rFonts w:eastAsiaTheme="minorHAnsi" w:cs="Times New Roman"/>
          <w:kern w:val="0"/>
        </w:rPr>
        <w:t>C7100</w:t>
      </w:r>
      <w:r>
        <w:rPr>
          <w:rFonts w:eastAsiaTheme="minorHAnsi" w:cs="Times New Roman"/>
          <w:kern w:val="0"/>
        </w:rPr>
        <w:t>:</w:t>
      </w:r>
      <w:r w:rsidRPr="00D24A98">
        <w:rPr>
          <w:rFonts w:eastAsiaTheme="minorHAnsi" w:cs="Times New Roman"/>
          <w:kern w:val="0"/>
        </w:rPr>
        <w:t xml:space="preserve">  An asterisk shall not be used as a </w:t>
      </w:r>
      <w:r w:rsidRPr="00D24A98">
        <w:rPr>
          <w:rFonts w:eastAsiaTheme="minorHAnsi" w:cs="Times New Roman"/>
          <w:i/>
          <w:iCs/>
          <w:kern w:val="0"/>
        </w:rPr>
        <w:t>type-param-value</w:t>
      </w:r>
      <w:r w:rsidRPr="00D24A98">
        <w:rPr>
          <w:rFonts w:eastAsiaTheme="minorHAnsi" w:cs="Times New Roman"/>
          <w:kern w:val="0"/>
        </w:rPr>
        <w:t xml:space="preserve"> in a </w:t>
      </w:r>
      <w:r w:rsidRPr="00D24A98">
        <w:rPr>
          <w:rFonts w:eastAsiaTheme="minorHAnsi" w:cs="Times New Roman"/>
          <w:i/>
          <w:iCs/>
          <w:kern w:val="0"/>
        </w:rPr>
        <w:t>type-param-spec</w:t>
      </w:r>
      <w:r w:rsidRPr="00D24A98">
        <w:rPr>
          <w:rFonts w:eastAsiaTheme="minorHAnsi" w:cs="Times New Roman"/>
          <w:kern w:val="0"/>
        </w:rPr>
        <w:t xml:space="preserve"> except in the declaration of a dummy argument or associate name or in the allocation of a dummy argument.</w:t>
      </w:r>
    </w:p>
    <w:p w14:paraId="2DF901A3" w14:textId="77777777" w:rsidR="0051392B" w:rsidRDefault="0051392B">
      <w:pPr>
        <w:widowControl/>
        <w:jc w:val="left"/>
        <w:rPr>
          <w:ins w:id="214" w:author="岩下英俊" w:date="2023-12-23T16:18:00Z"/>
        </w:rPr>
      </w:pPr>
      <w:ins w:id="215" w:author="岩下英俊" w:date="2023-12-23T16:18:00Z">
        <w:r>
          <w:br w:type="page"/>
        </w:r>
      </w:ins>
    </w:p>
    <w:p w14:paraId="6EE1C668" w14:textId="2990AAE6" w:rsidR="002419E8" w:rsidRPr="00E17479" w:rsidRDefault="002419E8" w:rsidP="002E29B2">
      <w:pPr>
        <w:widowControl/>
      </w:pPr>
      <w:r w:rsidRPr="00E17479">
        <w:rPr>
          <w:rFonts w:hint="eastAsia"/>
        </w:rPr>
        <w:lastRenderedPageBreak/>
        <w:t>N</w:t>
      </w:r>
      <w:r w:rsidRPr="00E17479">
        <w:t xml:space="preserve">OTE </w:t>
      </w:r>
      <w:r>
        <w:t>2</w:t>
      </w:r>
    </w:p>
    <w:tbl>
      <w:tblPr>
        <w:tblStyle w:val="af5"/>
        <w:tblW w:w="9776" w:type="dxa"/>
        <w:tblLook w:val="04A0" w:firstRow="1" w:lastRow="0" w:firstColumn="1" w:lastColumn="0" w:noHBand="0" w:noVBand="1"/>
      </w:tblPr>
      <w:tblGrid>
        <w:gridCol w:w="9776"/>
      </w:tblGrid>
      <w:tr w:rsidR="002419E8" w14:paraId="26F4FC76" w14:textId="77777777" w:rsidTr="002E29B2">
        <w:trPr>
          <w:trHeight w:val="8368"/>
        </w:trPr>
        <w:tc>
          <w:tcPr>
            <w:tcW w:w="9776" w:type="dxa"/>
            <w:vAlign w:val="center"/>
          </w:tcPr>
          <w:p w14:paraId="46B9DE7E" w14:textId="77777777" w:rsidR="002419E8" w:rsidRDefault="002419E8" w:rsidP="002E29B2">
            <w:pPr>
              <w:widowControl/>
              <w:spacing w:after="180"/>
            </w:pPr>
            <w:r w:rsidRPr="002419E8">
              <w:t>A dummy argument specified in the generic type declaration statement must be distinguishable (F2023:</w:t>
            </w:r>
            <w:r>
              <w:t xml:space="preserve"> </w:t>
            </w:r>
            <w:r w:rsidRPr="002419E8">
              <w:t xml:space="preserve">15.4.3.4.5) </w:t>
            </w:r>
            <w:r>
              <w:t>among</w:t>
            </w:r>
            <w:r w:rsidRPr="002419E8">
              <w:t xml:space="preserve"> </w:t>
            </w:r>
            <w:r>
              <w:t xml:space="preserve">the </w:t>
            </w:r>
            <w:r w:rsidRPr="002419E8">
              <w:t>specification procedures</w:t>
            </w:r>
            <w:r>
              <w:t xml:space="preserve"> created</w:t>
            </w:r>
            <w:r w:rsidRPr="002419E8">
              <w:t xml:space="preserve">.  </w:t>
            </w:r>
            <w:r>
              <w:t>The c</w:t>
            </w:r>
            <w:r w:rsidRPr="002419E8">
              <w:t>onstraint</w:t>
            </w:r>
            <w:r>
              <w:t>s</w:t>
            </w:r>
            <w:r w:rsidRPr="002419E8">
              <w:t xml:space="preserve"> </w:t>
            </w:r>
            <w:r>
              <w:t>on</w:t>
            </w:r>
            <w:r w:rsidRPr="002419E8">
              <w:t xml:space="preserve"> parameterized derived type</w:t>
            </w:r>
            <w:r>
              <w:t>s</w:t>
            </w:r>
            <w:r w:rsidRPr="002419E8">
              <w:t xml:space="preserve"> </w:t>
            </w:r>
            <w:r>
              <w:t>are</w:t>
            </w:r>
            <w:r w:rsidRPr="002419E8">
              <w:t xml:space="preserve"> </w:t>
            </w:r>
            <w:r>
              <w:t xml:space="preserve">intended </w:t>
            </w:r>
            <w:r w:rsidRPr="002419E8">
              <w:t xml:space="preserve">to avoid </w:t>
            </w:r>
            <w:r>
              <w:t>this</w:t>
            </w:r>
            <w:r w:rsidRPr="002419E8">
              <w:t xml:space="preserve"> situation.</w:t>
            </w:r>
            <w:r>
              <w:t xml:space="preserve">  The examples are shown below.</w:t>
            </w:r>
          </w:p>
          <w:p w14:paraId="7D0CD755" w14:textId="002BA132" w:rsidR="002419E8" w:rsidRDefault="002419E8" w:rsidP="002E29B2">
            <w:pPr>
              <w:widowControl/>
            </w:pPr>
            <w:r>
              <w:rPr>
                <w:rFonts w:hint="eastAsia"/>
              </w:rPr>
              <w:t>F</w:t>
            </w:r>
            <w:r>
              <w:t xml:space="preserve">or the following type definition: </w:t>
            </w:r>
          </w:p>
          <w:p w14:paraId="6919E44F" w14:textId="4A306C8A" w:rsidR="002419E8" w:rsidRDefault="002419E8" w:rsidP="002E29B2">
            <w:pPr>
              <w:pStyle w:val="program"/>
              <w:widowControl/>
              <w:spacing w:line="240" w:lineRule="auto"/>
              <w:ind w:left="441"/>
            </w:pPr>
            <w:r>
              <w:rPr>
                <w:rFonts w:hint="eastAsia"/>
              </w:rPr>
              <w:t>t</w:t>
            </w:r>
            <w:r>
              <w:t xml:space="preserve">ype </w:t>
            </w:r>
            <w:proofErr w:type="spellStart"/>
            <w:r w:rsidR="0021706B">
              <w:t>mytyp</w:t>
            </w:r>
            <w:proofErr w:type="spellEnd"/>
            <w:r>
              <w:t>(</w:t>
            </w:r>
            <w:r w:rsidR="0021706B">
              <w:t>k</w:t>
            </w:r>
            <w:r>
              <w:t xml:space="preserve">, </w:t>
            </w:r>
            <w:r w:rsidR="0021706B">
              <w:t>m</w:t>
            </w:r>
            <w:r>
              <w:t xml:space="preserve">, </w:t>
            </w:r>
            <w:r w:rsidR="0021706B">
              <w:t>n</w:t>
            </w:r>
            <w:r>
              <w:t>)</w:t>
            </w:r>
          </w:p>
          <w:p w14:paraId="7F3DA9EC" w14:textId="18B23930" w:rsidR="002419E8" w:rsidRDefault="002419E8" w:rsidP="002E29B2">
            <w:pPr>
              <w:pStyle w:val="program"/>
              <w:widowControl/>
              <w:spacing w:line="240" w:lineRule="auto"/>
              <w:ind w:left="441"/>
            </w:pPr>
            <w:r>
              <w:rPr>
                <w:rFonts w:hint="eastAsia"/>
              </w:rPr>
              <w:t xml:space="preserve"> </w:t>
            </w:r>
            <w:r>
              <w:t xml:space="preserve">  integer, kind :: </w:t>
            </w:r>
            <w:r w:rsidR="0021706B">
              <w:t>k</w:t>
            </w:r>
            <w:r>
              <w:t xml:space="preserve"> = </w:t>
            </w:r>
            <w:r w:rsidR="0021706B">
              <w:t>4</w:t>
            </w:r>
          </w:p>
          <w:p w14:paraId="677CF243" w14:textId="1690CB1E" w:rsidR="002419E8" w:rsidRDefault="002419E8" w:rsidP="002E29B2">
            <w:pPr>
              <w:pStyle w:val="program"/>
              <w:widowControl/>
              <w:spacing w:line="240" w:lineRule="auto"/>
              <w:ind w:left="441"/>
            </w:pPr>
            <w:r>
              <w:rPr>
                <w:rFonts w:hint="eastAsia"/>
              </w:rPr>
              <w:t xml:space="preserve"> </w:t>
            </w:r>
            <w:r>
              <w:t xml:space="preserve">  integer, kind :: </w:t>
            </w:r>
            <w:r w:rsidR="0021706B">
              <w:t>m</w:t>
            </w:r>
          </w:p>
          <w:p w14:paraId="35A01CD1" w14:textId="64D20C86" w:rsidR="002419E8" w:rsidRDefault="002419E8" w:rsidP="002E29B2">
            <w:pPr>
              <w:pStyle w:val="program"/>
              <w:widowControl/>
              <w:spacing w:line="240" w:lineRule="auto"/>
              <w:ind w:left="441"/>
            </w:pPr>
            <w:r>
              <w:rPr>
                <w:rFonts w:hint="eastAsia"/>
              </w:rPr>
              <w:t xml:space="preserve"> </w:t>
            </w:r>
            <w:r>
              <w:t xml:space="preserve">  integer, </w:t>
            </w:r>
            <w:proofErr w:type="spellStart"/>
            <w:r>
              <w:t>len</w:t>
            </w:r>
            <w:proofErr w:type="spellEnd"/>
            <w:r>
              <w:t xml:space="preserve"> :: </w:t>
            </w:r>
            <w:r w:rsidR="0021706B">
              <w:t>n</w:t>
            </w:r>
            <w:r>
              <w:t xml:space="preserve"> = 100</w:t>
            </w:r>
          </w:p>
          <w:p w14:paraId="1C4E6A9E" w14:textId="77777777" w:rsidR="002419E8" w:rsidRDefault="002419E8" w:rsidP="002E29B2">
            <w:pPr>
              <w:pStyle w:val="program"/>
              <w:widowControl/>
              <w:spacing w:line="240" w:lineRule="auto"/>
              <w:ind w:left="441"/>
            </w:pPr>
            <w:r>
              <w:rPr>
                <w:rFonts w:hint="eastAsia"/>
              </w:rPr>
              <w:t xml:space="preserve"> </w:t>
            </w:r>
            <w:r>
              <w:t xml:space="preserve">  </w:t>
            </w:r>
          </w:p>
          <w:p w14:paraId="3229B546" w14:textId="7504A981" w:rsidR="002419E8" w:rsidRDefault="002419E8" w:rsidP="002E29B2">
            <w:pPr>
              <w:pStyle w:val="program"/>
              <w:widowControl/>
              <w:spacing w:line="240" w:lineRule="auto"/>
              <w:ind w:left="441"/>
            </w:pPr>
            <w:r>
              <w:rPr>
                <w:rFonts w:hint="eastAsia"/>
              </w:rPr>
              <w:t xml:space="preserve"> </w:t>
            </w:r>
            <w:r>
              <w:t xml:space="preserve">  real(</w:t>
            </w:r>
            <w:r w:rsidR="0021706B">
              <w:t>k</w:t>
            </w:r>
            <w:r>
              <w:t>) :: a(</w:t>
            </w:r>
            <w:r w:rsidR="0021706B">
              <w:t>m</w:t>
            </w:r>
            <w:r>
              <w:t xml:space="preserve">, </w:t>
            </w:r>
            <w:r w:rsidR="0021706B">
              <w:t>n</w:t>
            </w:r>
            <w:r>
              <w:t>)</w:t>
            </w:r>
          </w:p>
          <w:p w14:paraId="2E82BC3F" w14:textId="18059569" w:rsidR="002419E8" w:rsidRDefault="002419E8" w:rsidP="002E29B2">
            <w:pPr>
              <w:pStyle w:val="program"/>
              <w:widowControl/>
              <w:spacing w:line="240" w:lineRule="auto"/>
              <w:ind w:left="441"/>
            </w:pPr>
            <w:r>
              <w:rPr>
                <w:rFonts w:hint="eastAsia"/>
              </w:rPr>
              <w:t>e</w:t>
            </w:r>
            <w:r>
              <w:t xml:space="preserve">nd type </w:t>
            </w:r>
            <w:proofErr w:type="spellStart"/>
            <w:r w:rsidR="0021706B">
              <w:t>mytyp</w:t>
            </w:r>
            <w:proofErr w:type="spellEnd"/>
          </w:p>
          <w:p w14:paraId="7252EB3A" w14:textId="77777777" w:rsidR="002419E8" w:rsidRDefault="002419E8" w:rsidP="002E29B2">
            <w:pPr>
              <w:pStyle w:val="program"/>
              <w:widowControl/>
              <w:spacing w:line="240" w:lineRule="auto"/>
              <w:ind w:left="441"/>
            </w:pPr>
          </w:p>
          <w:p w14:paraId="496D914C" w14:textId="2992CF7B" w:rsidR="002419E8" w:rsidRDefault="0021706B" w:rsidP="002E29B2">
            <w:pPr>
              <w:widowControl/>
            </w:pPr>
            <w:r>
              <w:t>the</w:t>
            </w:r>
            <w:r w:rsidR="002419E8">
              <w:t xml:space="preserve"> following </w:t>
            </w:r>
            <w:r w:rsidRPr="001D6F13">
              <w:rPr>
                <w:i/>
                <w:iCs/>
              </w:rPr>
              <w:t>declaration-type-spec</w:t>
            </w:r>
            <w:r>
              <w:t>s are</w:t>
            </w:r>
            <w:r w:rsidR="002419E8">
              <w:t xml:space="preserve"> </w:t>
            </w:r>
            <w:r>
              <w:t>correct in generic type declaration statements,</w:t>
            </w:r>
          </w:p>
          <w:p w14:paraId="4D5F4EE6" w14:textId="07D0C255"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,100,100)</w:t>
            </w:r>
            <w:r w:rsidR="0021706B" w:rsidRPr="002E29B2">
              <w:rPr>
                <w:rFonts w:ascii="Courier New" w:hAnsi="Courier New" w:cs="Courier New"/>
              </w:rPr>
              <w:t xml:space="preserve"> </w:t>
            </w:r>
            <w:r w:rsidRPr="002E29B2">
              <w:rPr>
                <w:rFonts w:ascii="Courier New" w:hAnsi="Courier New" w:cs="Courier New"/>
              </w:rPr>
              <w:t>)</w:t>
            </w:r>
          </w:p>
          <w:p w14:paraId="3CEA9776" w14:textId="1034A644"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k</w:t>
            </w:r>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=100,200,</w:t>
            </w:r>
            <w:r w:rsidR="0021706B" w:rsidRPr="002E29B2">
              <w:rPr>
                <w:rFonts w:ascii="Courier New" w:hAnsi="Courier New" w:cs="Courier New"/>
              </w:rPr>
              <w:t>n</w:t>
            </w:r>
            <w:r w:rsidRPr="002E29B2">
              <w:rPr>
                <w:rFonts w:ascii="Courier New" w:hAnsi="Courier New" w:cs="Courier New"/>
              </w:rPr>
              <w:t>=50)</w:t>
            </w:r>
            <w:r w:rsidR="0021706B" w:rsidRPr="002E29B2">
              <w:rPr>
                <w:rFonts w:ascii="Courier New" w:hAnsi="Courier New" w:cs="Courier New"/>
              </w:rPr>
              <w:t xml:space="preserve"> </w:t>
            </w:r>
            <w:r w:rsidRPr="002E29B2">
              <w:rPr>
                <w:rFonts w:ascii="Courier New" w:hAnsi="Courier New" w:cs="Courier New"/>
              </w:rPr>
              <w:t>)</w:t>
            </w:r>
          </w:p>
          <w:p w14:paraId="6D24F3CA" w14:textId="58E69630"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=30)</w:t>
            </w:r>
            <w:r w:rsidR="0021706B" w:rsidRPr="002E29B2">
              <w:rPr>
                <w:rFonts w:ascii="Courier New" w:hAnsi="Courier New" w:cs="Courier New"/>
              </w:rPr>
              <w:t xml:space="preserve"> </w:t>
            </w:r>
            <w:r w:rsidRPr="002E29B2">
              <w:rPr>
                <w:rFonts w:ascii="Courier New" w:hAnsi="Courier New" w:cs="Courier New"/>
              </w:rPr>
              <w:t>)</w:t>
            </w:r>
          </w:p>
          <w:p w14:paraId="57893B14" w14:textId="0635CB94"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4</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=20,30)</w:t>
            </w:r>
            <w:r w:rsidR="0021706B" w:rsidRPr="002E29B2">
              <w:rPr>
                <w:rFonts w:ascii="Courier New" w:hAnsi="Courier New" w:cs="Courier New"/>
              </w:rPr>
              <w:t xml:space="preserve"> </w:t>
            </w:r>
            <w:r w:rsidRPr="002E29B2">
              <w:rPr>
                <w:rFonts w:ascii="Courier New" w:hAnsi="Courier New" w:cs="Courier New"/>
              </w:rPr>
              <w:t>)</w:t>
            </w:r>
          </w:p>
          <w:p w14:paraId="5693A68D" w14:textId="2A52B6C9"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=20,30)</w:t>
            </w:r>
            <w:r w:rsidR="0021706B" w:rsidRPr="002E29B2">
              <w:rPr>
                <w:rFonts w:ascii="Courier New" w:hAnsi="Courier New" w:cs="Courier New"/>
              </w:rPr>
              <w:t xml:space="preserve"> </w:t>
            </w:r>
            <w:r w:rsidRPr="002E29B2">
              <w:rPr>
                <w:rFonts w:ascii="Courier New" w:hAnsi="Courier New" w:cs="Courier New"/>
              </w:rPr>
              <w:t>)</w:t>
            </w:r>
          </w:p>
          <w:p w14:paraId="72275DF8" w14:textId="313605DB" w:rsidR="002419E8" w:rsidRPr="002E29B2" w:rsidRDefault="002419E8" w:rsidP="002E29B2">
            <w:pPr>
              <w:pStyle w:val="a"/>
              <w:numPr>
                <w:ilvl w:val="0"/>
                <w:numId w:val="2"/>
              </w:numPr>
              <w:rPr>
                <w:rFonts w:ascii="Courier New" w:hAnsi="Courier New" w:cs="Courier New"/>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=10,20,30,</w:t>
            </w:r>
            <w:r w:rsidR="0021706B" w:rsidRPr="002E29B2">
              <w:rPr>
                <w:rFonts w:ascii="Courier New" w:hAnsi="Courier New" w:cs="Courier New"/>
              </w:rPr>
              <w:t>k</w:t>
            </w:r>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=30,40)</w:t>
            </w:r>
            <w:r w:rsidR="0021706B" w:rsidRPr="002E29B2">
              <w:rPr>
                <w:rFonts w:ascii="Courier New" w:hAnsi="Courier New" w:cs="Courier New"/>
              </w:rPr>
              <w:t xml:space="preserve"> )</w:t>
            </w:r>
          </w:p>
          <w:p w14:paraId="7CC7C3B4" w14:textId="21C17343" w:rsidR="0021706B" w:rsidRDefault="0021706B" w:rsidP="002E29B2">
            <w:pPr>
              <w:widowControl/>
            </w:pPr>
            <w:r>
              <w:t xml:space="preserve">and the following </w:t>
            </w:r>
            <w:r w:rsidRPr="001D6F13">
              <w:rPr>
                <w:i/>
                <w:iCs/>
              </w:rPr>
              <w:t>declaration-type-spec</w:t>
            </w:r>
            <w:r>
              <w:t>s are incorrect in generic type declaration statements.</w:t>
            </w:r>
          </w:p>
          <w:p w14:paraId="40C9C2D0" w14:textId="393C1C78" w:rsidR="002419E8" w:rsidRPr="002D2214" w:rsidRDefault="002419E8" w:rsidP="002E29B2">
            <w:pPr>
              <w:pStyle w:val="a"/>
              <w:numPr>
                <w:ilvl w:val="0"/>
                <w:numId w:val="2"/>
              </w:numPr>
              <w:jc w:val="left"/>
              <w:rPr>
                <w:rFonts w:cstheme="minorHAnsi"/>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k</w:t>
            </w:r>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=100,</w:t>
            </w:r>
            <w:r w:rsidR="0021706B" w:rsidRPr="002E29B2">
              <w:rPr>
                <w:rFonts w:ascii="Courier New" w:hAnsi="Courier New" w:cs="Courier New"/>
              </w:rPr>
              <w:t>200,100</w:t>
            </w:r>
            <w:r w:rsidRPr="002E29B2">
              <w:rPr>
                <w:rFonts w:ascii="Courier New" w:hAnsi="Courier New" w:cs="Courier New"/>
              </w:rPr>
              <w:t>,</w:t>
            </w:r>
            <w:r w:rsidR="0021706B" w:rsidRPr="002E29B2">
              <w:rPr>
                <w:rFonts w:ascii="Courier New" w:hAnsi="Courier New" w:cs="Courier New"/>
              </w:rPr>
              <w:t>n</w:t>
            </w:r>
            <w:r w:rsidRPr="002E29B2">
              <w:rPr>
                <w:rFonts w:ascii="Courier New" w:hAnsi="Courier New" w:cs="Courier New"/>
              </w:rPr>
              <w:t>=</w:t>
            </w:r>
            <w:r w:rsidR="0021706B" w:rsidRPr="002E29B2">
              <w:rPr>
                <w:rFonts w:ascii="Courier New" w:hAnsi="Courier New" w:cs="Courier New"/>
              </w:rPr>
              <w:t>50</w:t>
            </w:r>
            <w:r w:rsidRPr="002E29B2">
              <w:rPr>
                <w:rFonts w:ascii="Courier New" w:hAnsi="Courier New" w:cs="Courier New"/>
              </w:rPr>
              <w:t>)</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r>
            <w:r w:rsidR="002D2214" w:rsidRPr="00D24A98">
              <w:rPr>
                <w:rFonts w:ascii="Courier New" w:eastAsiaTheme="minorHAnsi" w:hAnsi="Courier New" w:cs="Courier New"/>
              </w:rPr>
              <w:t xml:space="preserve">  </w:t>
            </w:r>
            <w:r w:rsidR="002D2214">
              <w:rPr>
                <w:rFonts w:eastAsiaTheme="minorHAnsi" w:cstheme="minorHAnsi"/>
              </w:rPr>
              <w:t>Error: the p</w:t>
            </w:r>
            <w:r w:rsidR="002D2214" w:rsidRPr="002D2214">
              <w:rPr>
                <w:rFonts w:eastAsiaTheme="minorHAnsi" w:cstheme="minorHAnsi"/>
              </w:rPr>
              <w:t>air k=</w:t>
            </w:r>
            <w:r w:rsidR="002D2214">
              <w:rPr>
                <w:rFonts w:eastAsiaTheme="minorHAnsi" w:cstheme="minorHAnsi"/>
              </w:rPr>
              <w:t>8</w:t>
            </w:r>
            <w:r w:rsidR="002D2214" w:rsidRPr="002D2214">
              <w:rPr>
                <w:rFonts w:eastAsiaTheme="minorHAnsi" w:cstheme="minorHAnsi"/>
              </w:rPr>
              <w:t xml:space="preserve"> and m=</w:t>
            </w:r>
            <w:r w:rsidR="002D2214">
              <w:rPr>
                <w:rFonts w:eastAsiaTheme="minorHAnsi" w:cstheme="minorHAnsi"/>
              </w:rPr>
              <w:t>100</w:t>
            </w:r>
            <w:r w:rsidR="002D2214" w:rsidRPr="002D2214">
              <w:rPr>
                <w:rFonts w:eastAsiaTheme="minorHAnsi" w:cstheme="minorHAnsi"/>
              </w:rPr>
              <w:t xml:space="preserve"> appears twice.</w:t>
            </w:r>
          </w:p>
          <w:p w14:paraId="1C955C4D" w14:textId="0EFC28F9" w:rsidR="002419E8" w:rsidRPr="002E29B2" w:rsidRDefault="002419E8" w:rsidP="002E29B2">
            <w:pPr>
              <w:pStyle w:val="a"/>
              <w:numPr>
                <w:ilvl w:val="0"/>
                <w:numId w:val="2"/>
              </w:numPr>
              <w:jc w:val="left"/>
              <w:rPr>
                <w:rFonts w:eastAsiaTheme="minorHAnsi"/>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=20,30)</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r>
            <w:r w:rsidR="0021706B" w:rsidRPr="002E29B2">
              <w:rPr>
                <w:rFonts w:ascii="Courier New" w:eastAsiaTheme="minorHAnsi" w:hAnsi="Courier New" w:cs="Courier New"/>
              </w:rPr>
              <w:t xml:space="preserve">  </w:t>
            </w:r>
            <w:r w:rsidR="002D2214">
              <w:rPr>
                <w:rFonts w:eastAsiaTheme="minorHAnsi" w:cstheme="minorHAnsi"/>
              </w:rPr>
              <w:t>Error: the p</w:t>
            </w:r>
            <w:r w:rsidR="002D2214" w:rsidRPr="002D2214">
              <w:rPr>
                <w:rFonts w:eastAsiaTheme="minorHAnsi" w:cstheme="minorHAnsi"/>
              </w:rPr>
              <w:t>air k=</w:t>
            </w:r>
            <w:r w:rsidR="002D2214">
              <w:rPr>
                <w:rFonts w:eastAsiaTheme="minorHAnsi" w:cstheme="minorHAnsi"/>
              </w:rPr>
              <w:t>8</w:t>
            </w:r>
            <w:r w:rsidR="002D2214" w:rsidRPr="002D2214">
              <w:rPr>
                <w:rFonts w:eastAsiaTheme="minorHAnsi" w:cstheme="minorHAnsi"/>
              </w:rPr>
              <w:t xml:space="preserve"> and m=20 appears twice.</w:t>
            </w:r>
          </w:p>
          <w:p w14:paraId="3B5CC53A" w14:textId="6B096B9D" w:rsidR="002419E8" w:rsidRPr="00FA6D48" w:rsidRDefault="002419E8" w:rsidP="002E29B2">
            <w:pPr>
              <w:pStyle w:val="a"/>
              <w:numPr>
                <w:ilvl w:val="0"/>
                <w:numId w:val="2"/>
              </w:numPr>
              <w:jc w:val="left"/>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4</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w:t>
            </w:r>
            <w:r w:rsidR="002D2214">
              <w:rPr>
                <w:rFonts w:ascii="Courier New" w:hAnsi="Courier New" w:cs="Courier New"/>
              </w:rPr>
              <w:t>10,20</w:t>
            </w:r>
            <w:r w:rsidRPr="002E29B2">
              <w:rPr>
                <w:rFonts w:ascii="Courier New" w:hAnsi="Courier New" w:cs="Courier New"/>
              </w:rPr>
              <w:t>)</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t xml:space="preserve">  </w:t>
            </w:r>
            <w:r w:rsidR="002D2214">
              <w:rPr>
                <w:rFonts w:eastAsiaTheme="minorHAnsi" w:cstheme="minorHAnsi"/>
              </w:rPr>
              <w:t>Error: the p</w:t>
            </w:r>
            <w:r w:rsidR="0021706B" w:rsidRPr="002D2214">
              <w:rPr>
                <w:rFonts w:eastAsiaTheme="minorHAnsi" w:cstheme="minorHAnsi"/>
              </w:rPr>
              <w:t>air k=4 (default) and m=</w:t>
            </w:r>
            <w:r w:rsidR="002D2214">
              <w:rPr>
                <w:rFonts w:eastAsiaTheme="minorHAnsi" w:cstheme="minorHAnsi"/>
              </w:rPr>
              <w:t>1</w:t>
            </w:r>
            <w:r w:rsidR="0021706B" w:rsidRPr="002D2214">
              <w:rPr>
                <w:rFonts w:eastAsiaTheme="minorHAnsi" w:cstheme="minorHAnsi"/>
              </w:rPr>
              <w:t xml:space="preserve">0 </w:t>
            </w:r>
            <w:r w:rsidR="002D2214">
              <w:rPr>
                <w:rFonts w:eastAsiaTheme="minorHAnsi" w:cstheme="minorHAnsi"/>
              </w:rPr>
              <w:t xml:space="preserve">and the pair k=4 and m=20 </w:t>
            </w:r>
            <w:r w:rsidR="0021706B" w:rsidRPr="002D2214">
              <w:rPr>
                <w:rFonts w:eastAsiaTheme="minorHAnsi" w:cstheme="minorHAnsi"/>
              </w:rPr>
              <w:t>appear twice.</w:t>
            </w:r>
          </w:p>
          <w:p w14:paraId="66856809" w14:textId="6DB37466" w:rsidR="002D2214" w:rsidRPr="002E29B2" w:rsidRDefault="002419E8" w:rsidP="002E29B2">
            <w:pPr>
              <w:pStyle w:val="a"/>
              <w:numPr>
                <w:ilvl w:val="0"/>
                <w:numId w:val="2"/>
              </w:numPr>
              <w:jc w:val="left"/>
              <w:rPr>
                <w:rFonts w:ascii="Courier New" w:hAnsi="Courier New" w:cs="Courier New"/>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n</w:t>
            </w:r>
            <w:r w:rsidRPr="002E29B2">
              <w:rPr>
                <w:rFonts w:ascii="Courier New" w:hAnsi="Courier New" w:cs="Courier New"/>
              </w:rPr>
              <w:t>=100),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w:t>
            </w:r>
            <w:r w:rsidR="002D2214">
              <w:rPr>
                <w:rFonts w:ascii="Courier New" w:hAnsi="Courier New" w:cs="Courier New"/>
              </w:rPr>
              <w:t>10</w:t>
            </w:r>
            <w:r w:rsidRPr="002E29B2">
              <w:rPr>
                <w:rFonts w:ascii="Courier New" w:hAnsi="Courier New" w:cs="Courier New"/>
              </w:rPr>
              <w:t>,40,</w:t>
            </w:r>
            <w:r w:rsidR="0021706B" w:rsidRPr="002E29B2">
              <w:rPr>
                <w:rFonts w:ascii="Courier New" w:hAnsi="Courier New" w:cs="Courier New"/>
              </w:rPr>
              <w:t>n</w:t>
            </w:r>
            <w:r w:rsidRPr="002E29B2">
              <w:rPr>
                <w:rFonts w:ascii="Courier New" w:hAnsi="Courier New" w:cs="Courier New"/>
              </w:rPr>
              <w:t>=200)</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t xml:space="preserve">  </w:t>
            </w:r>
            <w:r w:rsidR="002D2214">
              <w:rPr>
                <w:rFonts w:eastAsiaTheme="minorHAnsi" w:cstheme="minorHAnsi"/>
              </w:rPr>
              <w:t>Error: the p</w:t>
            </w:r>
            <w:r w:rsidR="002D2214" w:rsidRPr="002D2214">
              <w:rPr>
                <w:rFonts w:eastAsiaTheme="minorHAnsi" w:cstheme="minorHAnsi"/>
              </w:rPr>
              <w:t>air k=</w:t>
            </w:r>
            <w:r w:rsidR="002D2214">
              <w:rPr>
                <w:rFonts w:eastAsiaTheme="minorHAnsi" w:cstheme="minorHAnsi"/>
              </w:rPr>
              <w:t>4</w:t>
            </w:r>
            <w:r w:rsidR="002D2214" w:rsidRPr="002D2214">
              <w:rPr>
                <w:rFonts w:eastAsiaTheme="minorHAnsi" w:cstheme="minorHAnsi"/>
              </w:rPr>
              <w:t xml:space="preserve"> </w:t>
            </w:r>
            <w:r w:rsidR="002D2214">
              <w:rPr>
                <w:rFonts w:eastAsiaTheme="minorHAnsi" w:cstheme="minorHAnsi"/>
              </w:rPr>
              <w:t xml:space="preserve">(default) </w:t>
            </w:r>
            <w:r w:rsidR="002D2214" w:rsidRPr="002D2214">
              <w:rPr>
                <w:rFonts w:eastAsiaTheme="minorHAnsi" w:cstheme="minorHAnsi"/>
              </w:rPr>
              <w:t>and m=</w:t>
            </w:r>
            <w:r w:rsidR="002D2214">
              <w:rPr>
                <w:rFonts w:eastAsiaTheme="minorHAnsi" w:cstheme="minorHAnsi"/>
              </w:rPr>
              <w:t>10</w:t>
            </w:r>
            <w:r w:rsidR="002D2214" w:rsidRPr="002D2214">
              <w:rPr>
                <w:rFonts w:eastAsiaTheme="minorHAnsi" w:cstheme="minorHAnsi"/>
              </w:rPr>
              <w:t xml:space="preserve"> appears twice.</w:t>
            </w:r>
            <w:r w:rsidR="002D2214">
              <w:rPr>
                <w:rFonts w:eastAsiaTheme="minorHAnsi" w:cstheme="minorHAnsi"/>
              </w:rPr>
              <w:t xml:space="preserve">  The LEN parameter </w:t>
            </w:r>
            <w:r w:rsidR="002D2214" w:rsidRPr="002E29B2">
              <w:rPr>
                <w:rFonts w:ascii="Courier New" w:eastAsiaTheme="minorHAnsi" w:hAnsi="Courier New" w:cs="Courier New"/>
              </w:rPr>
              <w:t>n</w:t>
            </w:r>
            <w:r w:rsidR="002D2214">
              <w:rPr>
                <w:rFonts w:eastAsiaTheme="minorHAnsi" w:cstheme="minorHAnsi"/>
              </w:rPr>
              <w:t xml:space="preserve"> is not relevant for the distinction.</w:t>
            </w:r>
          </w:p>
        </w:tc>
      </w:tr>
    </w:tbl>
    <w:p w14:paraId="4099443B" w14:textId="77777777" w:rsidR="006519A2" w:rsidRPr="002419E8" w:rsidRDefault="006519A2" w:rsidP="002E29B2">
      <w:pPr>
        <w:widowControl/>
      </w:pPr>
    </w:p>
    <w:p w14:paraId="756B59E7" w14:textId="0BC75DC1" w:rsidR="009B6A75" w:rsidRPr="009B6A75" w:rsidRDefault="00560D28" w:rsidP="002E29B2">
      <w:pPr>
        <w:pStyle w:val="30"/>
        <w:widowControl/>
        <w:spacing w:before="0" w:beforeAutospacing="0"/>
      </w:pPr>
      <w:bookmarkStart w:id="216" w:name="_Ref130553424"/>
      <w:r>
        <w:t>Alternative rank specifier</w:t>
      </w:r>
      <w:bookmarkEnd w:id="216"/>
    </w:p>
    <w:p w14:paraId="5AEB22DB" w14:textId="7E2351F1" w:rsidR="00DC77C3" w:rsidRPr="00E17479" w:rsidDel="00B76C8C" w:rsidRDefault="00000345" w:rsidP="002E29B2">
      <w:pPr>
        <w:widowControl/>
        <w:spacing w:after="180"/>
        <w:rPr>
          <w:del w:id="217" w:author="岩下英俊" w:date="2023-12-23T17:13:00Z"/>
        </w:rPr>
      </w:pPr>
      <w:del w:id="218" w:author="岩下英俊" w:date="2023-12-23T17:13:00Z">
        <w:r w:rsidRPr="00E17479" w:rsidDel="00B76C8C">
          <w:delText xml:space="preserve">A type declaration statement has alternative ranks if the </w:delText>
        </w:r>
        <w:r w:rsidR="007239DA" w:rsidRPr="007239DA" w:rsidDel="00B76C8C">
          <w:rPr>
            <w:i/>
          </w:rPr>
          <w:delText>rank-clause</w:delText>
        </w:r>
        <w:r w:rsidRPr="00E17479" w:rsidDel="00B76C8C">
          <w:delText xml:space="preserve"> as an </w:delText>
        </w:r>
        <w:r w:rsidR="001D6F13" w:rsidRPr="001D6F13" w:rsidDel="00B76C8C">
          <w:rPr>
            <w:i/>
          </w:rPr>
          <w:delText>attr-spec</w:delText>
        </w:r>
        <w:r w:rsidRPr="00E17479" w:rsidDel="00B76C8C">
          <w:delText xml:space="preserve"> has two or more </w:delText>
        </w:r>
        <w:r w:rsidR="007239DA" w:rsidRPr="007239DA" w:rsidDel="00B76C8C">
          <w:rPr>
            <w:i/>
          </w:rPr>
          <w:delText>rank-specs</w:delText>
        </w:r>
        <w:r w:rsidRPr="00E17479" w:rsidDel="00B76C8C">
          <w:delText>.</w:delText>
        </w:r>
      </w:del>
    </w:p>
    <w:p w14:paraId="689E3D9C" w14:textId="5A469BF0" w:rsidR="007E0AD3" w:rsidRPr="00E17479" w:rsidRDefault="007E0AD3" w:rsidP="002E29B2">
      <w:pPr>
        <w:widowControl/>
        <w:spacing w:after="180"/>
      </w:pPr>
      <w:r w:rsidRPr="00E17479">
        <w:t xml:space="preserve">The </w:t>
      </w:r>
      <w:r w:rsidR="007239DA" w:rsidRPr="007239DA">
        <w:rPr>
          <w:i/>
        </w:rPr>
        <w:t>rank-clause</w:t>
      </w:r>
      <w:r w:rsidRPr="00E17479">
        <w:t xml:space="preserve"> is extended to </w:t>
      </w:r>
      <w:del w:id="219" w:author="岩下英俊" w:date="2023-12-23T17:32:00Z">
        <w:r w:rsidRPr="00E17479" w:rsidDel="00BF03A9">
          <w:delText xml:space="preserve">have </w:delText>
        </w:r>
      </w:del>
      <w:ins w:id="220" w:author="岩下英俊" w:date="2023-12-23T17:32:00Z">
        <w:r w:rsidR="00BF03A9">
          <w:t>specify</w:t>
        </w:r>
        <w:r w:rsidR="00BF03A9" w:rsidRPr="00E17479">
          <w:t xml:space="preserve"> </w:t>
        </w:r>
      </w:ins>
      <w:r w:rsidRPr="00E17479">
        <w:t>alternative rank</w:t>
      </w:r>
      <w:ins w:id="221" w:author="岩下英俊" w:date="2023-12-23T17:32:00Z">
        <w:r w:rsidR="00BF03A9">
          <w:t xml:space="preserve"> value</w:t>
        </w:r>
      </w:ins>
      <w:r w:rsidRPr="00E17479">
        <w:t>s</w:t>
      </w:r>
      <w:del w:id="222" w:author="岩下英俊" w:date="2023-12-23T17:38:00Z">
        <w:r w:rsidR="009336BE" w:rsidDel="00254373">
          <w:delText xml:space="preserve"> and </w:delText>
        </w:r>
      </w:del>
      <w:del w:id="223" w:author="岩下英俊" w:date="2023-12-23T17:35:00Z">
        <w:r w:rsidR="009336BE" w:rsidDel="00254373">
          <w:delText>to have</w:delText>
        </w:r>
      </w:del>
      <w:del w:id="224" w:author="岩下英俊" w:date="2023-12-23T17:38:00Z">
        <w:r w:rsidR="009336BE" w:rsidDel="00254373">
          <w:delText xml:space="preserve"> the</w:delText>
        </w:r>
      </w:del>
      <w:del w:id="225" w:author="岩下英俊" w:date="2023-12-23T17:23:00Z">
        <w:r w:rsidR="009336BE" w:rsidDel="00D819C8">
          <w:delText xml:space="preserve"> RANKOF keyword</w:delText>
        </w:r>
        <w:r w:rsidR="00BA3C80" w:rsidRPr="00E17479" w:rsidDel="00D819C8">
          <w:delText>, as follows</w:delText>
        </w:r>
      </w:del>
      <w:r w:rsidRPr="00E17479">
        <w:t>.</w:t>
      </w:r>
    </w:p>
    <w:p w14:paraId="0073BB6A" w14:textId="3B98239D" w:rsidR="00246840" w:rsidRPr="00E17479" w:rsidRDefault="009A4B55" w:rsidP="002E29B2">
      <w:pPr>
        <w:pStyle w:val="description"/>
        <w:widowControl/>
        <w:spacing w:line="240" w:lineRule="auto"/>
        <w:ind w:left="1155" w:hanging="735"/>
      </w:pPr>
      <w:r w:rsidRPr="00E17479">
        <w:rPr>
          <w:rFonts w:hint="eastAsia"/>
        </w:rPr>
        <w:t>R</w:t>
      </w:r>
      <w:r w:rsidRPr="00E17479">
        <w:t>829</w:t>
      </w:r>
      <w:r w:rsidR="009F7E27" w:rsidRPr="00E17479">
        <w:t>x</w:t>
      </w:r>
      <w:r w:rsidRPr="00E17479">
        <w:tab/>
      </w:r>
      <w:r w:rsidR="007239DA" w:rsidRPr="007239DA">
        <w:rPr>
          <w:i/>
        </w:rPr>
        <w:t>rank-clause</w:t>
      </w:r>
      <w:r w:rsidR="00B47E85" w:rsidRPr="00E17479">
        <w:tab/>
      </w:r>
      <w:r w:rsidR="00B37060" w:rsidRPr="00B37060">
        <w:rPr>
          <w:b/>
        </w:rPr>
        <w:tab/>
        <w:t>is</w:t>
      </w:r>
      <w:r w:rsidR="00B47E85" w:rsidRPr="00E17479">
        <w:tab/>
      </w:r>
      <w:r w:rsidR="00246840" w:rsidRPr="00E17479">
        <w:t>RANK (</w:t>
      </w:r>
      <w:r w:rsidR="00BA3C80" w:rsidRPr="00E17479">
        <w:t xml:space="preserve"> </w:t>
      </w:r>
      <w:r w:rsidR="00246840" w:rsidRPr="009336BE">
        <w:rPr>
          <w:b/>
          <w:bCs/>
          <w:i/>
          <w:iCs/>
        </w:rPr>
        <w:t>rank</w:t>
      </w:r>
      <w:r w:rsidR="00BA3C80" w:rsidRPr="009336BE">
        <w:rPr>
          <w:b/>
          <w:bCs/>
          <w:i/>
          <w:iCs/>
        </w:rPr>
        <w:t>-value-range-list</w:t>
      </w:r>
      <w:r w:rsidR="00246840" w:rsidRPr="00E17479">
        <w:t xml:space="preserve"> )</w:t>
      </w:r>
      <w:r w:rsidR="009336BE">
        <w:br/>
      </w:r>
      <w:r w:rsidR="009336BE">
        <w:tab/>
      </w:r>
      <w:r w:rsidR="009336BE">
        <w:tab/>
      </w:r>
      <w:r w:rsidR="009336BE">
        <w:tab/>
      </w:r>
      <w:r w:rsidR="009336BE" w:rsidRPr="009336BE">
        <w:rPr>
          <w:b/>
          <w:bCs/>
        </w:rPr>
        <w:t>or</w:t>
      </w:r>
      <w:r w:rsidR="009336BE">
        <w:tab/>
      </w:r>
      <w:r w:rsidR="009336BE" w:rsidRPr="009336BE">
        <w:rPr>
          <w:b/>
          <w:bCs/>
        </w:rPr>
        <w:t xml:space="preserve">RANKOF ( </w:t>
      </w:r>
      <w:r w:rsidR="009336BE" w:rsidRPr="009336BE">
        <w:rPr>
          <w:b/>
          <w:bCs/>
          <w:i/>
          <w:iCs/>
        </w:rPr>
        <w:t>data-ref</w:t>
      </w:r>
      <w:r w:rsidR="009336BE" w:rsidRPr="009336BE">
        <w:rPr>
          <w:b/>
          <w:bCs/>
        </w:rPr>
        <w:t xml:space="preserve">  )</w:t>
      </w:r>
    </w:p>
    <w:p w14:paraId="1239B015" w14:textId="77777777" w:rsidR="009336BE" w:rsidRPr="00E17479" w:rsidRDefault="009336BE" w:rsidP="002E29B2">
      <w:pPr>
        <w:pStyle w:val="description"/>
        <w:widowControl/>
        <w:spacing w:line="240" w:lineRule="auto"/>
        <w:ind w:left="1155" w:hanging="735"/>
      </w:pPr>
      <w:r>
        <w:rPr>
          <w:rFonts w:hint="eastAsia"/>
        </w:rPr>
        <w:t>C</w:t>
      </w:r>
      <w:r>
        <w:t xml:space="preserve">onstraint: A </w:t>
      </w:r>
      <w:r w:rsidRPr="009336BE">
        <w:rPr>
          <w:i/>
          <w:iCs/>
        </w:rPr>
        <w:t>data-ref</w:t>
      </w:r>
      <w:r>
        <w:t xml:space="preserve"> shall not be </w:t>
      </w:r>
      <w:r w:rsidRPr="009336BE">
        <w:rPr>
          <w:i/>
          <w:iCs/>
        </w:rPr>
        <w:t>assumed-rank</w:t>
      </w:r>
      <w:r>
        <w:t>.</w:t>
      </w:r>
    </w:p>
    <w:p w14:paraId="78E1D50A" w14:textId="1BE96E32" w:rsidR="00BA3C80" w:rsidRPr="00E17479" w:rsidRDefault="00BA3C80" w:rsidP="002E29B2">
      <w:pPr>
        <w:pStyle w:val="description"/>
        <w:widowControl/>
        <w:spacing w:line="240" w:lineRule="auto"/>
        <w:ind w:left="1155" w:hanging="735"/>
      </w:pPr>
      <w:r w:rsidRPr="00E17479">
        <w:rPr>
          <w:rFonts w:hint="eastAsia"/>
        </w:rPr>
        <w:t>R</w:t>
      </w:r>
      <w:r w:rsidRPr="00E17479">
        <w:t xml:space="preserve">1148a  </w:t>
      </w:r>
      <w:r w:rsidR="007239DA" w:rsidRPr="002E29B2">
        <w:rPr>
          <w:b/>
          <w:bCs/>
          <w:i/>
        </w:rPr>
        <w:t>rank-value-range</w:t>
      </w:r>
      <w:r w:rsidR="00B37060" w:rsidRPr="00B37060">
        <w:rPr>
          <w:b/>
        </w:rPr>
        <w:tab/>
        <w:t>is</w:t>
      </w:r>
      <w:r w:rsidRPr="00E17479">
        <w:tab/>
      </w:r>
      <w:r w:rsidR="007239DA" w:rsidRPr="007239DA">
        <w:rPr>
          <w:i/>
        </w:rPr>
        <w:t>rank-value</w:t>
      </w:r>
      <w:r w:rsidRPr="00E17479">
        <w:br/>
      </w:r>
      <w:r w:rsidRPr="00E17479">
        <w:tab/>
      </w:r>
      <w:r w:rsidRPr="00E17479">
        <w:tab/>
      </w:r>
      <w:r w:rsidR="001D6F13" w:rsidRPr="001D6F13">
        <w:rPr>
          <w:b/>
        </w:rPr>
        <w:tab/>
        <w:t>or</w:t>
      </w:r>
      <w:r w:rsidRPr="00E17479">
        <w:tab/>
      </w:r>
      <w:r w:rsidR="007239DA" w:rsidRPr="007239DA">
        <w:rPr>
          <w:i/>
        </w:rPr>
        <w:t>rank-value</w:t>
      </w:r>
      <w:r w:rsidRPr="00E17479">
        <w:t xml:space="preserve"> :</w:t>
      </w:r>
      <w:r w:rsidRPr="00E17479">
        <w:br/>
      </w:r>
      <w:r w:rsidRPr="00E17479">
        <w:lastRenderedPageBreak/>
        <w:tab/>
      </w:r>
      <w:r w:rsidRPr="00E17479">
        <w:tab/>
      </w:r>
      <w:r w:rsidR="001D6F13" w:rsidRPr="001D6F13">
        <w:rPr>
          <w:b/>
        </w:rPr>
        <w:tab/>
        <w:t>or</w:t>
      </w:r>
      <w:r w:rsidRPr="00E17479">
        <w:tab/>
        <w:t xml:space="preserve">: </w:t>
      </w:r>
      <w:r w:rsidR="007239DA" w:rsidRPr="007239DA">
        <w:rPr>
          <w:i/>
        </w:rPr>
        <w:t>rank-value</w:t>
      </w:r>
      <w:r w:rsidRPr="00E17479">
        <w:br/>
      </w:r>
      <w:r w:rsidRPr="00E17479">
        <w:tab/>
      </w:r>
      <w:r w:rsidRPr="00E17479">
        <w:tab/>
      </w:r>
      <w:r w:rsidR="001D6F13" w:rsidRPr="001D6F13">
        <w:rPr>
          <w:b/>
        </w:rPr>
        <w:tab/>
        <w:t>or</w:t>
      </w:r>
      <w:r w:rsidRPr="00E17479">
        <w:tab/>
      </w:r>
      <w:r w:rsidR="007239DA" w:rsidRPr="007239DA">
        <w:rPr>
          <w:i/>
        </w:rPr>
        <w:t>rank-value</w:t>
      </w:r>
      <w:r w:rsidRPr="00E17479">
        <w:t xml:space="preserve"> : </w:t>
      </w:r>
      <w:r w:rsidR="007239DA" w:rsidRPr="007239DA">
        <w:rPr>
          <w:i/>
        </w:rPr>
        <w:t>rank-value</w:t>
      </w:r>
    </w:p>
    <w:p w14:paraId="0AB6D54D" w14:textId="438F0CA1" w:rsidR="00BA3C80" w:rsidRPr="00E17479" w:rsidRDefault="00BA3C80" w:rsidP="002E29B2">
      <w:pPr>
        <w:pStyle w:val="description"/>
        <w:widowControl/>
        <w:spacing w:line="240" w:lineRule="auto"/>
        <w:ind w:left="1155" w:hanging="735"/>
      </w:pPr>
      <w:r w:rsidRPr="00E17479">
        <w:t xml:space="preserve">R1149a  </w:t>
      </w:r>
      <w:r w:rsidR="007239DA" w:rsidRPr="007239DA">
        <w:rPr>
          <w:i/>
        </w:rPr>
        <w:t>rank-value</w:t>
      </w:r>
      <w:r w:rsidRPr="00E17479">
        <w:tab/>
      </w:r>
      <w:r w:rsidR="00B37060" w:rsidRPr="00B37060">
        <w:rPr>
          <w:b/>
        </w:rPr>
        <w:tab/>
        <w:t>is</w:t>
      </w:r>
      <w:r w:rsidRPr="00E17479">
        <w:tab/>
      </w:r>
      <w:r w:rsidRPr="0037398A">
        <w:rPr>
          <w:i/>
          <w:iCs/>
        </w:rPr>
        <w:t>scalar-int-constant-expr</w:t>
      </w:r>
    </w:p>
    <w:p w14:paraId="5435D9DB" w14:textId="0FB3E77C" w:rsidR="00D5041C" w:rsidRDefault="00D5041C" w:rsidP="002E29B2">
      <w:pPr>
        <w:pStyle w:val="description"/>
        <w:widowControl/>
        <w:spacing w:line="240" w:lineRule="auto"/>
        <w:ind w:left="1155" w:hanging="735"/>
      </w:pPr>
      <w:r w:rsidRPr="00E17479">
        <w:rPr>
          <w:rFonts w:hint="eastAsia"/>
        </w:rPr>
        <w:t>C</w:t>
      </w:r>
      <w:r w:rsidRPr="00E17479">
        <w:t xml:space="preserve">onstraint: </w:t>
      </w:r>
      <w:r w:rsidR="002A5EF2" w:rsidRPr="00E17479">
        <w:t>A</w:t>
      </w:r>
      <w:r w:rsidRPr="00E17479">
        <w:t xml:space="preserve"> </w:t>
      </w:r>
      <w:r w:rsidR="007239DA" w:rsidRPr="007239DA">
        <w:rPr>
          <w:i/>
        </w:rPr>
        <w:t>rank-value</w:t>
      </w:r>
      <w:r w:rsidRPr="00E17479">
        <w:t xml:space="preserve"> in </w:t>
      </w:r>
      <w:r w:rsidR="007239DA" w:rsidRPr="007239DA">
        <w:rPr>
          <w:i/>
        </w:rPr>
        <w:t>rank-value-range-list</w:t>
      </w:r>
      <w:r w:rsidRPr="00E17479">
        <w:t xml:space="preserve"> shall be </w:t>
      </w:r>
      <w:r w:rsidR="002A5EF2" w:rsidRPr="00E17479">
        <w:t>nonnegative</w:t>
      </w:r>
      <w:r w:rsidRPr="00E17479">
        <w:t xml:space="preserve"> and </w:t>
      </w:r>
      <w:r w:rsidR="002A5EF2" w:rsidRPr="00E17479">
        <w:t xml:space="preserve">the value is </w:t>
      </w:r>
      <w:r w:rsidRPr="00E17479">
        <w:t>less than or equal to the maximum rank supported by the processor.</w:t>
      </w:r>
    </w:p>
    <w:p w14:paraId="15C8A1DC" w14:textId="007941BF" w:rsidR="00D5041C" w:rsidRPr="00E17479" w:rsidRDefault="00D5041C" w:rsidP="002E29B2">
      <w:pPr>
        <w:widowControl/>
        <w:spacing w:after="180"/>
      </w:pPr>
      <w:r w:rsidRPr="00E17479">
        <w:rPr>
          <w:rFonts w:hint="eastAsia"/>
        </w:rPr>
        <w:t>T</w:t>
      </w:r>
      <w:r w:rsidRPr="00E17479">
        <w:t xml:space="preserve">he interpretation of </w:t>
      </w:r>
      <w:r w:rsidR="007239DA" w:rsidRPr="007239DA">
        <w:rPr>
          <w:i/>
        </w:rPr>
        <w:t>rank-value-range-list</w:t>
      </w:r>
      <w:r w:rsidR="0053562C" w:rsidRPr="00E17479">
        <w:t xml:space="preserve"> is the same as the one of </w:t>
      </w:r>
      <w:r w:rsidR="007239DA" w:rsidRPr="007239DA">
        <w:rPr>
          <w:i/>
        </w:rPr>
        <w:t>case-value-range-list</w:t>
      </w:r>
      <w:r w:rsidR="0053562C" w:rsidRPr="00E17479">
        <w:t xml:space="preserve"> described in F2023:11.1.9.2 “Execution of a SELECT CASE construct”</w:t>
      </w:r>
      <w:r w:rsidR="00FD5DAD">
        <w:t xml:space="preserve">.  </w:t>
      </w:r>
      <w:r w:rsidR="0053562C" w:rsidRPr="00E17479">
        <w:t xml:space="preserve">The alternative ranks specified </w:t>
      </w:r>
      <w:r w:rsidR="002F70C8" w:rsidRPr="00E17479">
        <w:t>in</w:t>
      </w:r>
      <w:r w:rsidR="0053562C" w:rsidRPr="00E17479">
        <w:t xml:space="preserve"> </w:t>
      </w:r>
      <w:r w:rsidR="007239DA" w:rsidRPr="007239DA">
        <w:rPr>
          <w:i/>
        </w:rPr>
        <w:t>rank-clause</w:t>
      </w:r>
      <w:r w:rsidR="0053562C" w:rsidRPr="00E17479">
        <w:t xml:space="preserve"> </w:t>
      </w:r>
      <w:r w:rsidR="002F70C8" w:rsidRPr="00E17479">
        <w:t>are all ranks for which matching occurs.</w:t>
      </w:r>
    </w:p>
    <w:p w14:paraId="257BD82B" w14:textId="60D6CB8E" w:rsidR="00C01D05" w:rsidRPr="00E17479" w:rsidRDefault="00C01D05" w:rsidP="002E29B2">
      <w:pPr>
        <w:pStyle w:val="description"/>
        <w:widowControl/>
        <w:spacing w:line="240" w:lineRule="auto"/>
        <w:ind w:left="1155" w:hanging="735"/>
      </w:pPr>
      <w:r w:rsidRPr="00E17479">
        <w:rPr>
          <w:rFonts w:hint="eastAsia"/>
        </w:rPr>
        <w:t>C</w:t>
      </w:r>
      <w:r w:rsidRPr="00E17479">
        <w:t xml:space="preserve">onstraint: A </w:t>
      </w:r>
      <w:r w:rsidR="007239DA" w:rsidRPr="007239DA">
        <w:rPr>
          <w:i/>
        </w:rPr>
        <w:t>rank-value-range</w:t>
      </w:r>
      <w:r w:rsidRPr="00E17479">
        <w:t xml:space="preserve"> </w:t>
      </w:r>
      <w:r w:rsidR="001405F8" w:rsidRPr="00E17479">
        <w:t xml:space="preserve">shall be </w:t>
      </w:r>
      <w:r w:rsidR="00173694" w:rsidRPr="00E17479">
        <w:t xml:space="preserve">just </w:t>
      </w:r>
      <w:r w:rsidR="001405F8" w:rsidRPr="00E17479">
        <w:t xml:space="preserve">one </w:t>
      </w:r>
      <w:r w:rsidR="007239DA" w:rsidRPr="007239DA">
        <w:rPr>
          <w:i/>
        </w:rPr>
        <w:t>rank-value</w:t>
      </w:r>
      <w:r w:rsidR="001405F8" w:rsidRPr="00E17479">
        <w:t xml:space="preserve"> except in a </w:t>
      </w:r>
      <w:r w:rsidR="007239DA" w:rsidRPr="007239DA">
        <w:rPr>
          <w:i/>
        </w:rPr>
        <w:t>rank-clause</w:t>
      </w:r>
      <w:r w:rsidR="00173694" w:rsidRPr="00E17479">
        <w:t xml:space="preserve"> </w:t>
      </w:r>
      <w:r w:rsidR="00293B78" w:rsidRPr="00E17479">
        <w:t>of</w:t>
      </w:r>
      <w:r w:rsidR="00173694" w:rsidRPr="00E17479">
        <w:t xml:space="preserve"> a </w:t>
      </w:r>
      <w:r w:rsidR="001D6F13" w:rsidRPr="001D6F13">
        <w:rPr>
          <w:i/>
        </w:rPr>
        <w:t>type-declaration-statement</w:t>
      </w:r>
      <w:r w:rsidR="001405F8" w:rsidRPr="00E17479">
        <w:t xml:space="preserve"> appearing in the specification part of a generic subprogram.</w:t>
      </w:r>
    </w:p>
    <w:p w14:paraId="5357F836" w14:textId="1F078E53" w:rsidR="009336BE" w:rsidRDefault="009336BE" w:rsidP="002E29B2">
      <w:pPr>
        <w:widowControl/>
        <w:spacing w:after="180"/>
      </w:pPr>
      <w:r w:rsidRPr="009336BE">
        <w:t xml:space="preserve">RANKOF </w:t>
      </w:r>
      <w:del w:id="226" w:author="岩下英俊" w:date="2023-12-24T10:25:00Z">
        <w:r w:rsidRPr="009336BE" w:rsidDel="00D91C72">
          <w:delText>with a</w:delText>
        </w:r>
      </w:del>
      <w:ins w:id="227" w:author="岩下英俊" w:date="2023-12-24T10:25:00Z">
        <w:r w:rsidR="00D91C72">
          <w:t>(</w:t>
        </w:r>
      </w:ins>
      <w:r w:rsidRPr="009336BE">
        <w:t xml:space="preserve"> </w:t>
      </w:r>
      <w:r w:rsidRPr="009336BE">
        <w:rPr>
          <w:i/>
          <w:iCs/>
        </w:rPr>
        <w:t>data-ref</w:t>
      </w:r>
      <w:r w:rsidRPr="009336BE">
        <w:t xml:space="preserve"> </w:t>
      </w:r>
      <w:ins w:id="228" w:author="岩下英俊" w:date="2023-12-24T10:25:00Z">
        <w:r w:rsidR="00D91C72">
          <w:t xml:space="preserve">) </w:t>
        </w:r>
      </w:ins>
      <w:del w:id="229" w:author="岩下英俊" w:date="2023-12-24T10:28:00Z">
        <w:r w:rsidRPr="009336BE" w:rsidDel="00D91C72">
          <w:delText xml:space="preserve">specifies the same rank as the declared rank of </w:delText>
        </w:r>
        <w:r w:rsidRPr="009336BE" w:rsidDel="00D91C72">
          <w:rPr>
            <w:i/>
            <w:iCs/>
          </w:rPr>
          <w:delText>data-ref</w:delText>
        </w:r>
      </w:del>
      <w:ins w:id="230" w:author="岩下英俊" w:date="2023-12-24T10:26:00Z">
        <w:r w:rsidR="00D91C72" w:rsidRPr="00185BFB">
          <w:t xml:space="preserve">is equivalent to RANK ( RANK ( </w:t>
        </w:r>
        <w:r w:rsidR="00D91C72">
          <w:rPr>
            <w:i/>
            <w:iCs/>
          </w:rPr>
          <w:t>data-ref</w:t>
        </w:r>
        <w:r w:rsidR="00D91C72" w:rsidRPr="00185BFB">
          <w:t xml:space="preserve"> ) )</w:t>
        </w:r>
      </w:ins>
      <w:r w:rsidRPr="00D91C72">
        <w:t>.</w:t>
      </w:r>
    </w:p>
    <w:p w14:paraId="0A55F0E9" w14:textId="77777777" w:rsidR="005E1F22" w:rsidRDefault="005E1F22" w:rsidP="002E29B2">
      <w:pPr>
        <w:spacing w:after="180"/>
      </w:pPr>
    </w:p>
    <w:p w14:paraId="26BC2D55" w14:textId="44645697" w:rsidR="00A76D9E" w:rsidRPr="00E17479" w:rsidRDefault="00A76D9E" w:rsidP="002E29B2">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A76D9E" w14:paraId="11020AB6" w14:textId="77777777" w:rsidTr="002E29B2">
        <w:trPr>
          <w:trHeight w:val="3358"/>
        </w:trPr>
        <w:tc>
          <w:tcPr>
            <w:tcW w:w="9776" w:type="dxa"/>
            <w:vAlign w:val="center"/>
          </w:tcPr>
          <w:p w14:paraId="1C23CD8E" w14:textId="18F215BB" w:rsidR="00A76D9E" w:rsidRPr="00550B10" w:rsidRDefault="008B62DD" w:rsidP="002E29B2">
            <w:pPr>
              <w:widowControl/>
              <w:spacing w:after="180"/>
              <w:rPr>
                <w:szCs w:val="24"/>
              </w:rPr>
            </w:pPr>
            <w:r w:rsidRPr="00550B10">
              <w:rPr>
                <w:szCs w:val="24"/>
              </w:rPr>
              <w:t>E</w:t>
            </w:r>
            <w:r w:rsidR="00A76D9E" w:rsidRPr="00550B10">
              <w:rPr>
                <w:szCs w:val="24"/>
              </w:rPr>
              <w:t>xample</w:t>
            </w:r>
            <w:r w:rsidRPr="00550B10">
              <w:rPr>
                <w:szCs w:val="24"/>
              </w:rPr>
              <w:t>s</w:t>
            </w:r>
            <w:r w:rsidR="00A76D9E" w:rsidRPr="00550B10">
              <w:rPr>
                <w:szCs w:val="24"/>
              </w:rPr>
              <w:t xml:space="preserve"> of </w:t>
            </w:r>
            <w:r w:rsidR="00947138" w:rsidRPr="00550B10">
              <w:rPr>
                <w:szCs w:val="24"/>
              </w:rPr>
              <w:t>type</w:t>
            </w:r>
            <w:r w:rsidR="00A76D9E" w:rsidRPr="00550B10">
              <w:rPr>
                <w:szCs w:val="24"/>
              </w:rPr>
              <w:t xml:space="preserve"> declaration statement</w:t>
            </w:r>
            <w:r w:rsidRPr="00550B10">
              <w:rPr>
                <w:szCs w:val="24"/>
              </w:rPr>
              <w:t>s</w:t>
            </w:r>
            <w:r w:rsidR="00A76D9E" w:rsidRPr="00550B10">
              <w:rPr>
                <w:szCs w:val="24"/>
              </w:rPr>
              <w:t xml:space="preserve"> </w:t>
            </w:r>
            <w:r w:rsidR="00947138" w:rsidRPr="00550B10">
              <w:rPr>
                <w:szCs w:val="24"/>
              </w:rPr>
              <w:t xml:space="preserve">with alternative ranks </w:t>
            </w:r>
            <w:r w:rsidRPr="00550B10">
              <w:rPr>
                <w:szCs w:val="24"/>
              </w:rPr>
              <w:t>are</w:t>
            </w:r>
            <w:r w:rsidR="00A76D9E" w:rsidRPr="00550B10">
              <w:rPr>
                <w:szCs w:val="24"/>
              </w:rPr>
              <w:t>:</w:t>
            </w:r>
          </w:p>
          <w:p w14:paraId="057FAF2F" w14:textId="635FB6E7" w:rsidR="008B62DD" w:rsidRPr="00185BFB" w:rsidRDefault="008B62DD" w:rsidP="002E29B2">
            <w:pPr>
              <w:pStyle w:val="program"/>
              <w:widowControl/>
              <w:spacing w:line="240" w:lineRule="auto"/>
              <w:ind w:left="441"/>
              <w:rPr>
                <w:sz w:val="21"/>
                <w:szCs w:val="24"/>
              </w:rPr>
            </w:pPr>
            <w:r w:rsidRPr="00185BFB">
              <w:rPr>
                <w:sz w:val="21"/>
                <w:szCs w:val="24"/>
              </w:rPr>
              <w:t>REAL(8), RANK(0:3) :: A</w:t>
            </w:r>
          </w:p>
          <w:p w14:paraId="0E70524D" w14:textId="7F24FD7C" w:rsidR="008B62DD" w:rsidRPr="00185BFB" w:rsidRDefault="008B62DD" w:rsidP="002E29B2">
            <w:pPr>
              <w:pStyle w:val="program"/>
              <w:widowControl/>
              <w:spacing w:line="240" w:lineRule="auto"/>
              <w:ind w:left="441"/>
              <w:rPr>
                <w:sz w:val="21"/>
                <w:szCs w:val="24"/>
              </w:rPr>
            </w:pPr>
            <w:r w:rsidRPr="00185BFB">
              <w:rPr>
                <w:sz w:val="21"/>
                <w:szCs w:val="24"/>
              </w:rPr>
              <w:t>TYPE(REAL(8)), RANK(1,2,3) :: B</w:t>
            </w:r>
          </w:p>
          <w:p w14:paraId="06121E9B" w14:textId="646B95D6" w:rsidR="008B62DD" w:rsidRPr="00185BFB" w:rsidRDefault="008B62DD" w:rsidP="002E29B2">
            <w:pPr>
              <w:pStyle w:val="program"/>
              <w:widowControl/>
              <w:spacing w:line="240" w:lineRule="auto"/>
              <w:ind w:left="441"/>
              <w:rPr>
                <w:ins w:id="231" w:author="岩下英俊" w:date="2023-12-23T18:29:00Z"/>
                <w:sz w:val="21"/>
                <w:szCs w:val="24"/>
              </w:rPr>
            </w:pPr>
            <w:r w:rsidRPr="00185BFB">
              <w:rPr>
                <w:sz w:val="21"/>
                <w:szCs w:val="24"/>
              </w:rPr>
              <w:t>REAL, RANK(</w:t>
            </w:r>
            <w:r w:rsidR="00610419" w:rsidRPr="00185BFB">
              <w:rPr>
                <w:sz w:val="21"/>
                <w:szCs w:val="24"/>
              </w:rPr>
              <w:t>10</w:t>
            </w:r>
            <w:r w:rsidRPr="00185BFB">
              <w:rPr>
                <w:sz w:val="21"/>
                <w:szCs w:val="24"/>
              </w:rPr>
              <w:t>:) :: X, Y(100)</w:t>
            </w:r>
          </w:p>
          <w:p w14:paraId="2D291D85" w14:textId="77777777" w:rsidR="00550B10" w:rsidRPr="00185BFB" w:rsidRDefault="00550B10" w:rsidP="002E29B2">
            <w:pPr>
              <w:pStyle w:val="program"/>
              <w:widowControl/>
              <w:spacing w:line="240" w:lineRule="auto"/>
              <w:ind w:left="441"/>
              <w:rPr>
                <w:sz w:val="21"/>
                <w:szCs w:val="24"/>
              </w:rPr>
            </w:pPr>
          </w:p>
          <w:p w14:paraId="0143B125" w14:textId="6CE521D3" w:rsidR="00A92A55" w:rsidRPr="00550B10" w:rsidRDefault="00A76D9E" w:rsidP="002E29B2">
            <w:pPr>
              <w:widowControl/>
              <w:spacing w:after="180"/>
              <w:rPr>
                <w:szCs w:val="24"/>
              </w:rPr>
            </w:pPr>
            <w:r w:rsidRPr="00550B10">
              <w:rPr>
                <w:szCs w:val="24"/>
              </w:rPr>
              <w:t xml:space="preserve">If the </w:t>
            </w:r>
            <w:r w:rsidR="00A92A55" w:rsidRPr="00550B10">
              <w:rPr>
                <w:szCs w:val="24"/>
              </w:rPr>
              <w:t>maximum array rank supported by the processor is 15, the last statement above represents the following alternative TYPE declaration statements.</w:t>
            </w:r>
          </w:p>
          <w:p w14:paraId="1F925470" w14:textId="70E5F8DB" w:rsidR="00185F9A" w:rsidRPr="00185BFB" w:rsidRDefault="00185F9A" w:rsidP="002E29B2">
            <w:pPr>
              <w:pStyle w:val="program"/>
              <w:widowControl/>
              <w:spacing w:line="240" w:lineRule="auto"/>
              <w:ind w:left="441"/>
              <w:rPr>
                <w:sz w:val="21"/>
                <w:szCs w:val="24"/>
              </w:rPr>
            </w:pPr>
            <w:r w:rsidRPr="00185BFB">
              <w:rPr>
                <w:sz w:val="21"/>
                <w:szCs w:val="24"/>
              </w:rPr>
              <w:t>REAL, RANK(10) :: X, Y(100)</w:t>
            </w:r>
          </w:p>
          <w:p w14:paraId="4BBE063B" w14:textId="3AAB048A" w:rsidR="00185F9A" w:rsidRPr="00185BFB" w:rsidRDefault="00185F9A" w:rsidP="002E29B2">
            <w:pPr>
              <w:pStyle w:val="program"/>
              <w:widowControl/>
              <w:spacing w:line="240" w:lineRule="auto"/>
              <w:ind w:left="441"/>
              <w:rPr>
                <w:sz w:val="21"/>
                <w:szCs w:val="24"/>
              </w:rPr>
            </w:pPr>
            <w:r w:rsidRPr="00185BFB">
              <w:rPr>
                <w:sz w:val="21"/>
                <w:szCs w:val="24"/>
              </w:rPr>
              <w:t>REAL, RANK(11) :: X, Y(100)</w:t>
            </w:r>
          </w:p>
          <w:p w14:paraId="5401F274" w14:textId="3C2ECD74" w:rsidR="00185F9A" w:rsidRPr="00185BFB" w:rsidRDefault="00185F9A" w:rsidP="002E29B2">
            <w:pPr>
              <w:pStyle w:val="program"/>
              <w:widowControl/>
              <w:spacing w:line="240" w:lineRule="auto"/>
              <w:ind w:left="441"/>
              <w:rPr>
                <w:sz w:val="21"/>
                <w:szCs w:val="24"/>
              </w:rPr>
            </w:pPr>
            <w:r w:rsidRPr="00185BFB">
              <w:rPr>
                <w:sz w:val="21"/>
                <w:szCs w:val="24"/>
              </w:rPr>
              <w:t>REAL, RANK(12) :: X, Y(100)</w:t>
            </w:r>
          </w:p>
          <w:p w14:paraId="69BF30FE" w14:textId="303C130F" w:rsidR="00185F9A" w:rsidRPr="00185BFB" w:rsidRDefault="00185F9A" w:rsidP="002E29B2">
            <w:pPr>
              <w:pStyle w:val="program"/>
              <w:widowControl/>
              <w:spacing w:line="240" w:lineRule="auto"/>
              <w:ind w:left="441"/>
              <w:rPr>
                <w:sz w:val="21"/>
                <w:szCs w:val="24"/>
              </w:rPr>
            </w:pPr>
            <w:r w:rsidRPr="00185BFB">
              <w:rPr>
                <w:sz w:val="21"/>
                <w:szCs w:val="24"/>
              </w:rPr>
              <w:t>REAL, RANK(13) :: X, Y(100)</w:t>
            </w:r>
          </w:p>
          <w:p w14:paraId="66C76CD8" w14:textId="11F7DA04" w:rsidR="00185F9A" w:rsidRPr="00185BFB" w:rsidRDefault="00185F9A" w:rsidP="002E29B2">
            <w:pPr>
              <w:pStyle w:val="program"/>
              <w:widowControl/>
              <w:spacing w:line="240" w:lineRule="auto"/>
              <w:ind w:left="441"/>
              <w:rPr>
                <w:sz w:val="21"/>
                <w:szCs w:val="24"/>
              </w:rPr>
            </w:pPr>
            <w:r w:rsidRPr="00185BFB">
              <w:rPr>
                <w:sz w:val="21"/>
                <w:szCs w:val="24"/>
              </w:rPr>
              <w:t>REAL, RANK(14) :: X, Y(100)</w:t>
            </w:r>
          </w:p>
          <w:p w14:paraId="7E0DEA8B" w14:textId="77777777" w:rsidR="00A92A55" w:rsidRPr="00185BFB" w:rsidRDefault="00185F9A" w:rsidP="002E29B2">
            <w:pPr>
              <w:pStyle w:val="program"/>
              <w:widowControl/>
              <w:spacing w:line="240" w:lineRule="auto"/>
              <w:ind w:left="441"/>
              <w:rPr>
                <w:ins w:id="232" w:author="岩下英俊" w:date="2023-12-23T18:29:00Z"/>
                <w:sz w:val="21"/>
                <w:szCs w:val="24"/>
              </w:rPr>
            </w:pPr>
            <w:r w:rsidRPr="00185BFB">
              <w:rPr>
                <w:sz w:val="21"/>
                <w:szCs w:val="24"/>
              </w:rPr>
              <w:t>REAL, RANK(15) :: X, Y(100)</w:t>
            </w:r>
          </w:p>
          <w:p w14:paraId="5FA9D29F" w14:textId="31DE04CD" w:rsidR="00550B10" w:rsidRPr="00185BFB" w:rsidRDefault="00550B10" w:rsidP="002E29B2">
            <w:pPr>
              <w:pStyle w:val="program"/>
              <w:widowControl/>
              <w:spacing w:line="240" w:lineRule="auto"/>
              <w:ind w:left="441"/>
              <w:rPr>
                <w:rStyle w:val="ae"/>
                <w:rFonts w:asciiTheme="minorHAnsi" w:eastAsiaTheme="minorHAnsi" w:hAnsiTheme="minorHAnsi" w:cs="Times New Roman (本文のフォント - コンプレ"/>
                <w:color w:val="auto"/>
                <w:sz w:val="21"/>
                <w:szCs w:val="24"/>
                <w:shd w:val="clear" w:color="auto" w:fill="auto"/>
              </w:rPr>
            </w:pPr>
          </w:p>
        </w:tc>
      </w:tr>
    </w:tbl>
    <w:p w14:paraId="79AF8916" w14:textId="77777777" w:rsidR="005E1F22" w:rsidRDefault="005E1F22" w:rsidP="002E29B2">
      <w:pPr>
        <w:widowControl/>
      </w:pPr>
    </w:p>
    <w:p w14:paraId="60B2B4EF" w14:textId="2444AD0D" w:rsidR="00626B56" w:rsidRPr="00E17479" w:rsidRDefault="00626B56" w:rsidP="002E29B2">
      <w:pPr>
        <w:widowControl/>
        <w:spacing w:after="180"/>
      </w:pPr>
      <w:r w:rsidRPr="00E17479">
        <w:rPr>
          <w:rFonts w:hint="eastAsia"/>
        </w:rPr>
        <w:t>C</w:t>
      </w:r>
      <w:r w:rsidRPr="00E17479">
        <w:t>omment:</w:t>
      </w:r>
    </w:p>
    <w:p w14:paraId="38DB65CD" w14:textId="46DBE3B9" w:rsidR="005025F8" w:rsidRDefault="00EF4F6D" w:rsidP="002E29B2">
      <w:pPr>
        <w:pStyle w:val="a"/>
        <w:widowControl/>
        <w:numPr>
          <w:ilvl w:val="0"/>
          <w:numId w:val="2"/>
        </w:numPr>
        <w:spacing w:after="180"/>
      </w:pPr>
      <w:r>
        <w:t>The RANK clause cannot specify lower and upper bounds of assumed-shape arrays</w:t>
      </w:r>
      <w:r w:rsidR="00FD5DAD">
        <w:t xml:space="preserve">.  </w:t>
      </w:r>
      <w:r>
        <w:t xml:space="preserve">So further </w:t>
      </w:r>
      <w:r w:rsidR="00626B56">
        <w:t>extension might be allowed</w:t>
      </w:r>
      <w:r>
        <w:t>, for example</w:t>
      </w:r>
      <w:r w:rsidR="00626B56">
        <w:t>:</w:t>
      </w:r>
    </w:p>
    <w:p w14:paraId="44434CBA" w14:textId="77777777" w:rsidR="005025F8" w:rsidRPr="005025F8" w:rsidRDefault="00EF4F6D" w:rsidP="002E29B2">
      <w:pPr>
        <w:pStyle w:val="a"/>
        <w:widowControl/>
        <w:spacing w:after="180"/>
        <w:rPr>
          <w:rFonts w:ascii="Courier New" w:hAnsi="Courier New" w:cs="Courier New"/>
        </w:rPr>
      </w:pPr>
      <w:r w:rsidRPr="005025F8">
        <w:rPr>
          <w:rFonts w:ascii="Courier New" w:hAnsi="Courier New" w:cs="Courier New"/>
        </w:rPr>
        <w:t>R</w:t>
      </w:r>
      <w:r w:rsidR="00626B56" w:rsidRPr="005025F8">
        <w:rPr>
          <w:rFonts w:ascii="Courier New" w:hAnsi="Courier New" w:cs="Courier New"/>
        </w:rPr>
        <w:t>EAL(8), DIMENSION(0:),</w:t>
      </w:r>
      <w:proofErr w:type="gramStart"/>
      <w:r w:rsidR="00626B56" w:rsidRPr="005025F8">
        <w:rPr>
          <w:rFonts w:ascii="Courier New" w:hAnsi="Courier New" w:cs="Courier New"/>
        </w:rPr>
        <w:t>(:,</w:t>
      </w:r>
      <w:proofErr w:type="gramEnd"/>
      <w:r w:rsidR="00626B56" w:rsidRPr="005025F8">
        <w:rPr>
          <w:rFonts w:ascii="Courier New" w:hAnsi="Courier New" w:cs="Courier New"/>
        </w:rPr>
        <w:t xml:space="preserve"> </w:t>
      </w:r>
      <w:r w:rsidR="004911B1" w:rsidRPr="005025F8">
        <w:rPr>
          <w:rFonts w:ascii="Courier New" w:hAnsi="Courier New" w:cs="Courier New"/>
        </w:rPr>
        <w:t>2</w:t>
      </w:r>
      <w:r w:rsidR="00626B56" w:rsidRPr="005025F8">
        <w:rPr>
          <w:rFonts w:ascii="Courier New" w:hAnsi="Courier New" w:cs="Courier New"/>
        </w:rPr>
        <w:t>:</w:t>
      </w:r>
      <w:r w:rsidR="004911B1" w:rsidRPr="005025F8">
        <w:rPr>
          <w:rFonts w:ascii="Courier New" w:hAnsi="Courier New" w:cs="Courier New"/>
        </w:rPr>
        <w:t>10),(0:,:,:) :: A</w:t>
      </w:r>
    </w:p>
    <w:p w14:paraId="6F69FD51" w14:textId="24E36FC3" w:rsidR="00522A19" w:rsidRDefault="004911B1" w:rsidP="002E29B2">
      <w:pPr>
        <w:pStyle w:val="a"/>
        <w:widowControl/>
        <w:spacing w:after="180"/>
        <w:rPr>
          <w:ins w:id="233" w:author="岩下英俊" w:date="2023-12-24T10:41:00Z"/>
          <w:rFonts w:ascii="Courier New" w:hAnsi="Courier New" w:cs="Courier New"/>
        </w:rPr>
      </w:pPr>
      <w:r w:rsidRPr="005025F8">
        <w:rPr>
          <w:rFonts w:ascii="Courier New" w:hAnsi="Courier New" w:cs="Courier New"/>
        </w:rPr>
        <w:t>REAL(8) :: A(0:),</w:t>
      </w:r>
      <w:proofErr w:type="gramStart"/>
      <w:r w:rsidRPr="005025F8">
        <w:rPr>
          <w:rFonts w:ascii="Courier New" w:hAnsi="Courier New" w:cs="Courier New"/>
        </w:rPr>
        <w:t>(:,</w:t>
      </w:r>
      <w:proofErr w:type="gramEnd"/>
      <w:r w:rsidRPr="005025F8">
        <w:rPr>
          <w:rFonts w:ascii="Courier New" w:hAnsi="Courier New" w:cs="Courier New"/>
        </w:rPr>
        <w:t xml:space="preserve"> 2:10),(0:,:,:)</w:t>
      </w:r>
    </w:p>
    <w:p w14:paraId="47CC7A5F" w14:textId="4099A035" w:rsidR="005B01AD" w:rsidRDefault="005B01AD" w:rsidP="003B59FA">
      <w:pPr>
        <w:pStyle w:val="a"/>
        <w:numPr>
          <w:ilvl w:val="0"/>
          <w:numId w:val="2"/>
        </w:numPr>
        <w:rPr>
          <w:ins w:id="234" w:author="岩下英俊" w:date="2023-12-24T10:46:00Z"/>
        </w:rPr>
      </w:pPr>
      <w:ins w:id="235" w:author="岩下英俊" w:date="2023-12-24T10:41:00Z">
        <w:r w:rsidRPr="00185BFB">
          <w:lastRenderedPageBreak/>
          <w:t>RANKO</w:t>
        </w:r>
      </w:ins>
      <w:ins w:id="236" w:author="岩下英俊" w:date="2023-12-24T10:42:00Z">
        <w:r w:rsidRPr="00185BFB">
          <w:t>F(</w:t>
        </w:r>
        <w:r w:rsidRPr="00185BFB">
          <w:rPr>
            <w:i/>
            <w:iCs/>
          </w:rPr>
          <w:t>data-ref</w:t>
        </w:r>
        <w:r w:rsidRPr="00185BFB">
          <w:t>)</w:t>
        </w:r>
      </w:ins>
      <w:ins w:id="237" w:author="岩下英俊" w:date="2023-12-24T10:43:00Z">
        <w:r w:rsidR="003B59FA">
          <w:t xml:space="preserve"> is </w:t>
        </w:r>
      </w:ins>
      <w:ins w:id="238" w:author="岩下英俊" w:date="2023-12-24T10:44:00Z">
        <w:r w:rsidR="003B59FA">
          <w:t xml:space="preserve">not </w:t>
        </w:r>
      </w:ins>
      <w:ins w:id="239" w:author="岩下英俊" w:date="2023-12-24T10:43:00Z">
        <w:r w:rsidR="003B59FA">
          <w:t xml:space="preserve">necessarily needed </w:t>
        </w:r>
      </w:ins>
      <w:ins w:id="240" w:author="岩下英俊" w:date="2023-12-24T10:45:00Z">
        <w:r w:rsidR="003B59FA">
          <w:t>since</w:t>
        </w:r>
      </w:ins>
      <w:ins w:id="241" w:author="岩下英俊" w:date="2023-12-24T10:43:00Z">
        <w:r w:rsidR="003B59FA">
          <w:t xml:space="preserve"> it </w:t>
        </w:r>
      </w:ins>
      <w:ins w:id="242" w:author="岩下英俊" w:date="2023-12-24T10:45:00Z">
        <w:r w:rsidR="003B59FA">
          <w:t>is always rewritten</w:t>
        </w:r>
      </w:ins>
      <w:ins w:id="243" w:author="岩下英俊" w:date="2023-12-24T10:43:00Z">
        <w:r w:rsidR="003B59FA">
          <w:t xml:space="preserve"> to </w:t>
        </w:r>
      </w:ins>
      <w:ins w:id="244" w:author="岩下英俊" w:date="2023-12-24T10:44:00Z">
        <w:r w:rsidR="003B59FA">
          <w:t>RANK(RANK(</w:t>
        </w:r>
        <w:r w:rsidR="003B59FA" w:rsidRPr="00185BFB">
          <w:rPr>
            <w:i/>
            <w:iCs/>
          </w:rPr>
          <w:t>data-ref)</w:t>
        </w:r>
        <w:r w:rsidR="003B59FA">
          <w:t>)</w:t>
        </w:r>
      </w:ins>
      <w:ins w:id="245" w:author="岩下英俊" w:date="2023-12-24T10:43:00Z">
        <w:r w:rsidR="003B59FA">
          <w:t xml:space="preserve">. </w:t>
        </w:r>
      </w:ins>
      <w:ins w:id="246" w:author="岩下英俊" w:date="2023-12-24T10:44:00Z">
        <w:r w:rsidR="003B59FA">
          <w:t>However,</w:t>
        </w:r>
      </w:ins>
      <w:ins w:id="247" w:author="岩下英俊" w:date="2023-12-24T10:43:00Z">
        <w:r w:rsidR="003B59FA">
          <w:t xml:space="preserve"> the following phrase is very useful.</w:t>
        </w:r>
      </w:ins>
    </w:p>
    <w:p w14:paraId="56FBCD2D" w14:textId="18C24BC6" w:rsidR="003B59FA" w:rsidRPr="003B59FA" w:rsidRDefault="003B59FA" w:rsidP="00185BFB">
      <w:pPr>
        <w:pStyle w:val="a"/>
        <w:rPr>
          <w:rFonts w:ascii="Courier New" w:hAnsi="Courier New" w:cs="Courier New"/>
        </w:rPr>
      </w:pPr>
      <w:ins w:id="248" w:author="岩下英俊" w:date="2023-12-24T10:46:00Z">
        <w:r w:rsidRPr="00185BFB">
          <w:rPr>
            <w:rFonts w:ascii="Courier New" w:hAnsi="Courier New" w:cs="Courier New"/>
          </w:rPr>
          <w:t>TYPEOF(A), RANKOF(A) :: B</w:t>
        </w:r>
      </w:ins>
    </w:p>
    <w:p w14:paraId="2B3C3B4A" w14:textId="77777777" w:rsidR="005E1F22" w:rsidRDefault="005E1F22" w:rsidP="002E29B2">
      <w:pPr>
        <w:widowControl/>
        <w:spacing w:after="180"/>
        <w:rPr>
          <w:ins w:id="249" w:author="岩下英俊" w:date="2023-12-01T11:24:00Z"/>
        </w:rPr>
      </w:pPr>
    </w:p>
    <w:p w14:paraId="4CD214F0" w14:textId="052F794A" w:rsidR="00D46877" w:rsidRDefault="00D46877" w:rsidP="00D261A6">
      <w:pPr>
        <w:pStyle w:val="21"/>
        <w:widowControl/>
        <w:numPr>
          <w:ilvl w:val="1"/>
          <w:numId w:val="22"/>
        </w:numPr>
        <w:spacing w:before="0" w:beforeAutospacing="0"/>
        <w:rPr>
          <w:ins w:id="250" w:author="岩下英俊" w:date="2023-12-16T16:31:00Z"/>
        </w:rPr>
      </w:pPr>
      <w:bookmarkStart w:id="251" w:name="_Ref152323293"/>
      <w:ins w:id="252" w:author="岩下英俊" w:date="2023-12-16T16:33:00Z">
        <w:r>
          <w:t>Ex</w:t>
        </w:r>
      </w:ins>
      <w:ins w:id="253" w:author="岩下英俊" w:date="2023-12-24T12:20:00Z">
        <w:r w:rsidR="00FB3A77">
          <w:t>tension of Interface Block</w:t>
        </w:r>
      </w:ins>
    </w:p>
    <w:bookmarkEnd w:id="251"/>
    <w:p w14:paraId="001248E4" w14:textId="0C37750F" w:rsidR="007535A1" w:rsidRDefault="007535A1" w:rsidP="00041399">
      <w:r>
        <w:rPr>
          <w:rFonts w:hint="eastAsia"/>
        </w:rPr>
        <w:t>A</w:t>
      </w:r>
      <w:r>
        <w:t xml:space="preserve"> </w:t>
      </w:r>
      <w:r w:rsidRPr="00B83F4E">
        <w:rPr>
          <w:b/>
          <w:bCs/>
        </w:rPr>
        <w:t>generic interface body</w:t>
      </w:r>
      <w:r>
        <w:t xml:space="preserve"> is an interface body </w:t>
      </w:r>
      <w:r w:rsidR="001D704E">
        <w:t xml:space="preserve">of an interface block </w:t>
      </w:r>
      <w:r>
        <w:t xml:space="preserve">that </w:t>
      </w:r>
      <w:r w:rsidR="00A739A5">
        <w:t xml:space="preserve">has the GENERIC attribute in the </w:t>
      </w:r>
      <w:r w:rsidR="00A739A5" w:rsidRPr="00A739A5">
        <w:rPr>
          <w:i/>
          <w:iCs/>
        </w:rPr>
        <w:t>function-stmt</w:t>
      </w:r>
      <w:r w:rsidR="00A739A5">
        <w:t xml:space="preserve"> or </w:t>
      </w:r>
      <w:r w:rsidR="00A739A5" w:rsidRPr="00A739A5">
        <w:rPr>
          <w:i/>
          <w:iCs/>
        </w:rPr>
        <w:t>subroutine-stmt</w:t>
      </w:r>
      <w:r w:rsidR="00A739A5">
        <w:t>. A generic interface body</w:t>
      </w:r>
      <w:r w:rsidR="00E80472">
        <w:t xml:space="preserve"> specifies</w:t>
      </w:r>
      <w:r w:rsidR="00A739A5">
        <w:t xml:space="preserve"> </w:t>
      </w:r>
      <w:r w:rsidR="00E80472">
        <w:t xml:space="preserve">the explicit </w:t>
      </w:r>
      <w:r w:rsidR="00041399">
        <w:t xml:space="preserve">interface </w:t>
      </w:r>
      <w:r w:rsidR="001D704E">
        <w:t>for</w:t>
      </w:r>
      <w:r w:rsidR="00041399">
        <w:t xml:space="preserve"> </w:t>
      </w:r>
      <w:r w:rsidR="00EE24A9">
        <w:t>the</w:t>
      </w:r>
      <w:r w:rsidR="00437D51">
        <w:t xml:space="preserve"> </w:t>
      </w:r>
      <w:r w:rsidR="00041399">
        <w:t xml:space="preserve">generic </w:t>
      </w:r>
      <w:r w:rsidR="00EE24A9">
        <w:t>subprogram</w:t>
      </w:r>
      <w:r w:rsidR="00041399">
        <w:t>.</w:t>
      </w:r>
      <w:r w:rsidR="001D704E">
        <w:rPr>
          <w:rFonts w:hint="eastAsia"/>
        </w:rPr>
        <w:t xml:space="preserve"> </w:t>
      </w:r>
      <w:r>
        <w:rPr>
          <w:rFonts w:hint="eastAsia"/>
        </w:rPr>
        <w:t>B</w:t>
      </w:r>
      <w:r>
        <w:t xml:space="preserve">oth specific and generic interface blocks can have </w:t>
      </w:r>
      <w:r w:rsidR="00A739A5">
        <w:t xml:space="preserve">generic interface bodies.  </w:t>
      </w:r>
    </w:p>
    <w:p w14:paraId="15DE8DBB" w14:textId="0E79818D" w:rsidR="008B0827" w:rsidRDefault="008D346C" w:rsidP="008D346C">
      <w:pPr>
        <w:pStyle w:val="description"/>
        <w:ind w:left="1155" w:hanging="735"/>
      </w:pPr>
      <w:r>
        <w:t xml:space="preserve">Constraint:  </w:t>
      </w:r>
      <w:r w:rsidRPr="00A739A5">
        <w:t xml:space="preserve">The name of a generic interface block shall be different from </w:t>
      </w:r>
      <w:r>
        <w:t>the</w:t>
      </w:r>
      <w:r w:rsidRPr="00A739A5">
        <w:t xml:space="preserve"> names of </w:t>
      </w:r>
      <w:r>
        <w:t xml:space="preserve">all </w:t>
      </w:r>
      <w:r w:rsidRPr="00A739A5">
        <w:t>generic interface bodies</w:t>
      </w:r>
      <w:r>
        <w:t xml:space="preserve"> it contains.</w:t>
      </w:r>
    </w:p>
    <w:p w14:paraId="204B3155" w14:textId="616158D7" w:rsidR="008B0827" w:rsidRDefault="008B0827" w:rsidP="00041399">
      <w:r>
        <w:t xml:space="preserve">The </w:t>
      </w:r>
      <w:r w:rsidRPr="00873F10">
        <w:rPr>
          <w:i/>
          <w:iCs/>
        </w:rPr>
        <w:t>procedure-stmt</w:t>
      </w:r>
      <w:r>
        <w:t xml:space="preserve"> in a</w:t>
      </w:r>
      <w:r w:rsidR="00873F10">
        <w:t>n</w:t>
      </w:r>
      <w:r>
        <w:t xml:space="preserve"> </w:t>
      </w:r>
      <w:r w:rsidRPr="00873F10">
        <w:rPr>
          <w:i/>
          <w:iCs/>
        </w:rPr>
        <w:t>interface-block</w:t>
      </w:r>
      <w:r>
        <w:t xml:space="preserve"> and the </w:t>
      </w:r>
      <w:r w:rsidRPr="00873F10">
        <w:rPr>
          <w:i/>
          <w:iCs/>
        </w:rPr>
        <w:t>generic-stmt</w:t>
      </w:r>
      <w:r>
        <w:t xml:space="preserve"> are extended as follows:</w:t>
      </w:r>
    </w:p>
    <w:p w14:paraId="4F2BEB50" w14:textId="094D7393" w:rsidR="008B0827" w:rsidRDefault="008B0827" w:rsidP="008B0827">
      <w:pPr>
        <w:pStyle w:val="description"/>
        <w:ind w:left="1155" w:hanging="735"/>
      </w:pPr>
      <w:r>
        <w:rPr>
          <w:rFonts w:hint="eastAsia"/>
        </w:rPr>
        <w:t>R</w:t>
      </w:r>
      <w:r>
        <w:t xml:space="preserve">1506x  </w:t>
      </w:r>
      <w:r w:rsidRPr="00321C9C">
        <w:rPr>
          <w:i/>
          <w:iCs/>
        </w:rPr>
        <w:t>procedure-stmt</w:t>
      </w:r>
      <w:r>
        <w:tab/>
      </w:r>
      <w:r>
        <w:tab/>
      </w:r>
      <w:r w:rsidRPr="00321C9C">
        <w:rPr>
          <w:b/>
          <w:bCs/>
        </w:rPr>
        <w:t>is</w:t>
      </w:r>
      <w:r>
        <w:tab/>
        <w:t xml:space="preserve">[ MODULE ] PROCEDURE [ :: ] </w:t>
      </w:r>
      <w:r w:rsidRPr="00321C9C">
        <w:rPr>
          <w:b/>
          <w:bCs/>
          <w:i/>
          <w:iCs/>
        </w:rPr>
        <w:t>specific-spec-list</w:t>
      </w:r>
    </w:p>
    <w:p w14:paraId="35E9D4A7" w14:textId="003D44F9" w:rsidR="00321C9C" w:rsidRPr="00321C9C" w:rsidRDefault="00321C9C" w:rsidP="008B0827">
      <w:pPr>
        <w:pStyle w:val="description"/>
        <w:ind w:left="1155" w:hanging="735"/>
      </w:pPr>
      <w:r>
        <w:t xml:space="preserve">R1507x  </w:t>
      </w:r>
      <w:r w:rsidRPr="00321C9C">
        <w:rPr>
          <w:b/>
          <w:bCs/>
          <w:i/>
          <w:iCs/>
        </w:rPr>
        <w:t>specific-spec</w:t>
      </w:r>
      <w:r>
        <w:tab/>
      </w:r>
      <w:r>
        <w:tab/>
      </w:r>
      <w:r w:rsidRPr="00321C9C">
        <w:rPr>
          <w:b/>
          <w:bCs/>
        </w:rPr>
        <w:t>is</w:t>
      </w:r>
      <w:r>
        <w:tab/>
      </w:r>
      <w:r w:rsidRPr="00321C9C">
        <w:rPr>
          <w:i/>
          <w:iCs/>
        </w:rPr>
        <w:t>procedure-name</w:t>
      </w:r>
      <w:r>
        <w:br/>
      </w:r>
      <w:r>
        <w:tab/>
      </w:r>
      <w:r>
        <w:tab/>
      </w:r>
      <w:r>
        <w:tab/>
      </w:r>
      <w:r w:rsidRPr="00321C9C">
        <w:rPr>
          <w:b/>
          <w:bCs/>
        </w:rPr>
        <w:t>or</w:t>
      </w:r>
      <w:r>
        <w:tab/>
      </w:r>
      <w:r w:rsidRPr="00321C9C">
        <w:rPr>
          <w:b/>
          <w:bCs/>
          <w:i/>
          <w:iCs/>
        </w:rPr>
        <w:t>generic-spec</w:t>
      </w:r>
    </w:p>
    <w:p w14:paraId="5946922F" w14:textId="6922CE54" w:rsidR="00321C9C" w:rsidRDefault="00321C9C" w:rsidP="00321C9C">
      <w:pPr>
        <w:pStyle w:val="description"/>
        <w:ind w:left="1155" w:hanging="735"/>
      </w:pPr>
      <w:r>
        <w:rPr>
          <w:rFonts w:hint="eastAsia"/>
        </w:rPr>
        <w:t>R</w:t>
      </w:r>
      <w:r>
        <w:t xml:space="preserve">1510x  </w:t>
      </w:r>
      <w:r w:rsidRPr="00321C9C">
        <w:rPr>
          <w:i/>
          <w:iCs/>
        </w:rPr>
        <w:t>generic-stmt</w:t>
      </w:r>
      <w:r>
        <w:tab/>
      </w:r>
      <w:r w:rsidR="00FA05C7">
        <w:tab/>
      </w:r>
      <w:r w:rsidRPr="00321C9C">
        <w:rPr>
          <w:b/>
          <w:bCs/>
        </w:rPr>
        <w:t>is</w:t>
      </w:r>
      <w:r>
        <w:tab/>
        <w:t xml:space="preserve">GENERIC [ , </w:t>
      </w:r>
      <w:r w:rsidRPr="00321C9C">
        <w:rPr>
          <w:i/>
          <w:iCs/>
        </w:rPr>
        <w:t>access-spec</w:t>
      </w:r>
      <w:r>
        <w:t xml:space="preserve"> ] :: </w:t>
      </w:r>
      <w:r w:rsidRPr="00321C9C">
        <w:rPr>
          <w:i/>
          <w:iCs/>
        </w:rPr>
        <w:t>generic-spec</w:t>
      </w:r>
      <w:r>
        <w:t xml:space="preserve"> =&gt; </w:t>
      </w:r>
      <w:r w:rsidRPr="00321C9C">
        <w:rPr>
          <w:b/>
          <w:bCs/>
          <w:i/>
          <w:iCs/>
        </w:rPr>
        <w:t>specific-spec-list</w:t>
      </w:r>
    </w:p>
    <w:p w14:paraId="7614412C" w14:textId="6187A5FB" w:rsidR="00185A79" w:rsidRDefault="00185A79" w:rsidP="00041399">
      <w:r>
        <w:rPr>
          <w:rFonts w:hint="eastAsia"/>
        </w:rPr>
        <w:t>I</w:t>
      </w:r>
      <w:r>
        <w:t xml:space="preserve">n paragraph </w:t>
      </w:r>
      <w:r w:rsidR="00416A48">
        <w:t>2</w:t>
      </w:r>
      <w:r>
        <w:t xml:space="preserve"> of F2023:15.4.3.2.1 (Generic identifiers)</w:t>
      </w:r>
      <w:r w:rsidR="008D346C">
        <w:t xml:space="preserve">, </w:t>
      </w:r>
    </w:p>
    <w:p w14:paraId="57A219E9" w14:textId="77777777" w:rsidR="00416A48" w:rsidRDefault="00416A48" w:rsidP="00185A79">
      <w:pPr>
        <w:ind w:leftChars="200" w:left="420"/>
      </w:pPr>
      <w:r w:rsidRPr="00416A48">
        <w:t xml:space="preserve">The </w:t>
      </w:r>
      <w:r w:rsidRPr="00416A48">
        <w:rPr>
          <w:i/>
          <w:iCs/>
        </w:rPr>
        <w:t>generic-spec</w:t>
      </w:r>
      <w:r w:rsidRPr="00416A48">
        <w:t xml:space="preserve"> in an </w:t>
      </w:r>
      <w:r w:rsidRPr="00416A48">
        <w:rPr>
          <w:i/>
          <w:iCs/>
        </w:rPr>
        <w:t>interface-stmt</w:t>
      </w:r>
      <w:r w:rsidRPr="00416A48">
        <w:t xml:space="preserve"> is a generic identifier for all the procedures in the interface block.</w:t>
      </w:r>
    </w:p>
    <w:p w14:paraId="27F4C8EC" w14:textId="6D27510A" w:rsidR="00416A48" w:rsidRDefault="00416A48" w:rsidP="00416A48">
      <w:r>
        <w:t>shall be changed to:</w:t>
      </w:r>
    </w:p>
    <w:p w14:paraId="18E124C1" w14:textId="00A7D9E9" w:rsidR="00416A48" w:rsidRDefault="00416A48" w:rsidP="00185A79">
      <w:pPr>
        <w:ind w:leftChars="200" w:left="420"/>
      </w:pPr>
      <w:r w:rsidRPr="00416A48">
        <w:t xml:space="preserve">The </w:t>
      </w:r>
      <w:r w:rsidRPr="00416A48">
        <w:rPr>
          <w:i/>
          <w:iCs/>
        </w:rPr>
        <w:t>generic-spec</w:t>
      </w:r>
      <w:r w:rsidRPr="00416A48">
        <w:t xml:space="preserve"> in an </w:t>
      </w:r>
      <w:r w:rsidRPr="00416A48">
        <w:rPr>
          <w:i/>
          <w:iCs/>
        </w:rPr>
        <w:t>interface-stmt</w:t>
      </w:r>
      <w:r w:rsidRPr="00416A48">
        <w:t xml:space="preserve"> is a generic identifier for all </w:t>
      </w:r>
      <w:r>
        <w:t xml:space="preserve">the </w:t>
      </w:r>
      <w:r w:rsidRPr="00416A48">
        <w:rPr>
          <w:b/>
          <w:bCs/>
        </w:rPr>
        <w:t>ultimate specific</w:t>
      </w:r>
      <w:r>
        <w:t xml:space="preserve"> </w:t>
      </w:r>
      <w:r w:rsidRPr="00416A48">
        <w:t>procedures in the interface block.</w:t>
      </w:r>
    </w:p>
    <w:p w14:paraId="4FB96401" w14:textId="6036BD7F" w:rsidR="00416A48" w:rsidRDefault="00416A48" w:rsidP="00416A48">
      <w:r>
        <w:t>and, in paragraph 3,</w:t>
      </w:r>
    </w:p>
    <w:p w14:paraId="4F9C9925" w14:textId="0A206C23" w:rsidR="00185A79" w:rsidRDefault="00185A79" w:rsidP="00185A79">
      <w:pPr>
        <w:ind w:leftChars="200" w:left="420"/>
      </w:pPr>
      <w:r>
        <w:t>A generic</w:t>
      </w:r>
      <w:r>
        <w:rPr>
          <w:rFonts w:hint="eastAsia"/>
        </w:rPr>
        <w:t xml:space="preserve"> </w:t>
      </w:r>
      <w:r>
        <w:t>name may be the same as any one of the procedure names in the generic interface, or ...</w:t>
      </w:r>
    </w:p>
    <w:p w14:paraId="3AD23E72" w14:textId="49C6F7D7" w:rsidR="008D346C" w:rsidRDefault="00416A48" w:rsidP="008D346C">
      <w:r>
        <w:t xml:space="preserve">shall be changed </w:t>
      </w:r>
      <w:r w:rsidR="008D346C">
        <w:rPr>
          <w:rFonts w:hint="eastAsia"/>
        </w:rPr>
        <w:t>t</w:t>
      </w:r>
      <w:r w:rsidR="008D346C">
        <w:t>o:</w:t>
      </w:r>
    </w:p>
    <w:p w14:paraId="595B91C3" w14:textId="4C52664E" w:rsidR="008D346C" w:rsidRDefault="008D346C" w:rsidP="008D346C">
      <w:pPr>
        <w:ind w:leftChars="200" w:left="420"/>
      </w:pPr>
      <w:r>
        <w:t>A generic</w:t>
      </w:r>
      <w:r>
        <w:rPr>
          <w:rFonts w:hint="eastAsia"/>
        </w:rPr>
        <w:t xml:space="preserve"> </w:t>
      </w:r>
      <w:r>
        <w:t xml:space="preserve">name may be the same as any one of the </w:t>
      </w:r>
      <w:r w:rsidRPr="00416A48">
        <w:rPr>
          <w:b/>
          <w:bCs/>
        </w:rPr>
        <w:t>specific</w:t>
      </w:r>
      <w:r>
        <w:t xml:space="preserve"> procedure names in the generic interface, or ...</w:t>
      </w:r>
    </w:p>
    <w:p w14:paraId="405DFA50" w14:textId="5112E7AD" w:rsidR="00656D2D" w:rsidRDefault="005718EF" w:rsidP="00656D2D">
      <w:r>
        <w:rPr>
          <w:rFonts w:hint="eastAsia"/>
        </w:rPr>
        <w:t>I</w:t>
      </w:r>
      <w:r>
        <w:t>n paragraph 1 of F2023:15.4.3.3 (GENERIC statement),</w:t>
      </w:r>
    </w:p>
    <w:p w14:paraId="2C8CE8BD" w14:textId="13509CD0" w:rsidR="005718EF" w:rsidRDefault="005718EF" w:rsidP="005718EF">
      <w:pPr>
        <w:pStyle w:val="description"/>
        <w:ind w:left="1120"/>
      </w:pPr>
      <w:r>
        <w:rPr>
          <w:rFonts w:ascii="Times New Roman" w:hAnsi="Times New Roman" w:cs="Times New Roman"/>
          <w:kern w:val="0"/>
          <w:sz w:val="20"/>
        </w:rPr>
        <w:t>A GENERIC statement specifies a generic identifier for one or more specific procedures,</w:t>
      </w:r>
    </w:p>
    <w:p w14:paraId="644F53EC" w14:textId="44EC683D" w:rsidR="005718EF" w:rsidRDefault="005718EF" w:rsidP="00656D2D">
      <w:r>
        <w:rPr>
          <w:rFonts w:hint="eastAsia"/>
        </w:rPr>
        <w:t>s</w:t>
      </w:r>
      <w:r>
        <w:t>hall be changed to:</w:t>
      </w:r>
    </w:p>
    <w:p w14:paraId="5DEA5A24" w14:textId="75E83895" w:rsidR="005718EF" w:rsidRDefault="005718EF" w:rsidP="005718EF">
      <w:pPr>
        <w:pStyle w:val="description"/>
        <w:ind w:left="1120"/>
      </w:pPr>
      <w:r>
        <w:rPr>
          <w:rFonts w:ascii="Times New Roman" w:hAnsi="Times New Roman" w:cs="Times New Roman"/>
          <w:kern w:val="0"/>
          <w:sz w:val="20"/>
        </w:rPr>
        <w:t xml:space="preserve">A GENERIC statement specifies a generic identifier for one or more specific </w:t>
      </w:r>
      <w:r w:rsidRPr="005718EF">
        <w:rPr>
          <w:rFonts w:ascii="Times New Roman" w:hAnsi="Times New Roman" w:cs="Times New Roman"/>
          <w:b/>
          <w:bCs/>
          <w:kern w:val="0"/>
          <w:sz w:val="20"/>
        </w:rPr>
        <w:t xml:space="preserve">or generic </w:t>
      </w:r>
      <w:r>
        <w:rPr>
          <w:rFonts w:ascii="Times New Roman" w:hAnsi="Times New Roman" w:cs="Times New Roman"/>
          <w:kern w:val="0"/>
          <w:sz w:val="20"/>
        </w:rPr>
        <w:t>procedures,</w:t>
      </w:r>
    </w:p>
    <w:p w14:paraId="5EEA37E7" w14:textId="77777777" w:rsidR="005718EF" w:rsidRDefault="005718EF" w:rsidP="00656D2D"/>
    <w:p w14:paraId="69C7B1BA" w14:textId="7CDE405A" w:rsidR="00F87AE2" w:rsidRDefault="00F87AE2" w:rsidP="00656D2D">
      <w:r>
        <w:rPr>
          <w:rFonts w:hint="eastAsia"/>
        </w:rPr>
        <w:lastRenderedPageBreak/>
        <w:t>N</w:t>
      </w:r>
      <w:r>
        <w:t>OTE 1</w:t>
      </w:r>
    </w:p>
    <w:tbl>
      <w:tblPr>
        <w:tblStyle w:val="af5"/>
        <w:tblW w:w="0" w:type="auto"/>
        <w:tblLook w:val="04A0" w:firstRow="1" w:lastRow="0" w:firstColumn="1" w:lastColumn="0" w:noHBand="0" w:noVBand="1"/>
      </w:tblPr>
      <w:tblGrid>
        <w:gridCol w:w="9736"/>
      </w:tblGrid>
      <w:tr w:rsidR="00F87AE2" w14:paraId="0CE78E13" w14:textId="77777777" w:rsidTr="00F87AE2">
        <w:tc>
          <w:tcPr>
            <w:tcW w:w="9736" w:type="dxa"/>
          </w:tcPr>
          <w:p w14:paraId="5F84690B" w14:textId="7FBFF330" w:rsidR="00BA6631" w:rsidRPr="005E4BFE" w:rsidRDefault="00730FD6" w:rsidP="00730FD6">
            <w:pPr>
              <w:rPr>
                <w:szCs w:val="21"/>
              </w:rPr>
            </w:pPr>
            <w:r w:rsidRPr="005E4BFE">
              <w:rPr>
                <w:szCs w:val="21"/>
              </w:rPr>
              <w:t>The following specific interface block specifies generic procedures, foo, which can have an integer or real argument, and goo, which can have a real or complex argument.</w:t>
            </w:r>
          </w:p>
          <w:p w14:paraId="572F858F" w14:textId="1B59CFC5" w:rsidR="00F87AE2" w:rsidRPr="005E4BFE" w:rsidRDefault="00F87AE2" w:rsidP="00F87AE2">
            <w:pPr>
              <w:pStyle w:val="program"/>
              <w:widowControl/>
              <w:spacing w:line="240" w:lineRule="auto"/>
              <w:ind w:left="441"/>
              <w:rPr>
                <w:sz w:val="21"/>
                <w:szCs w:val="21"/>
              </w:rPr>
            </w:pPr>
            <w:r w:rsidRPr="005E4BFE">
              <w:rPr>
                <w:rFonts w:hint="eastAsia"/>
                <w:sz w:val="21"/>
                <w:szCs w:val="21"/>
              </w:rPr>
              <w:t>i</w:t>
            </w:r>
            <w:r w:rsidRPr="005E4BFE">
              <w:rPr>
                <w:sz w:val="21"/>
                <w:szCs w:val="21"/>
              </w:rPr>
              <w:t>nterface</w:t>
            </w:r>
          </w:p>
          <w:p w14:paraId="6B72B61E" w14:textId="4C0CABBD" w:rsidR="00F87AE2"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1B50F276" w14:textId="63BEDA27" w:rsidR="00F87AE2"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436EA347" w14:textId="0EE3C93B" w:rsidR="00F87AE2"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w:t>
            </w:r>
            <w:r w:rsidR="00BA6631" w:rsidRPr="005E4BFE">
              <w:rPr>
                <w:sz w:val="21"/>
                <w:szCs w:val="21"/>
              </w:rPr>
              <w:t>subroutine</w:t>
            </w:r>
            <w:r w:rsidR="00730FD6" w:rsidRPr="005E4BFE">
              <w:rPr>
                <w:sz w:val="21"/>
                <w:szCs w:val="21"/>
              </w:rPr>
              <w:t xml:space="preserve"> foo</w:t>
            </w:r>
          </w:p>
          <w:p w14:paraId="7EC5890E" w14:textId="77777777" w:rsidR="00BA6631"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w:t>
            </w:r>
            <w:r w:rsidR="00BA6631" w:rsidRPr="005E4BFE">
              <w:rPr>
                <w:sz w:val="21"/>
                <w:szCs w:val="21"/>
              </w:rPr>
              <w:t>goo(a)</w:t>
            </w:r>
          </w:p>
          <w:p w14:paraId="3C08AB7B" w14:textId="77777777" w:rsidR="00BA6631" w:rsidRPr="005E4BFE" w:rsidRDefault="00BA6631" w:rsidP="00F87AE2">
            <w:pPr>
              <w:pStyle w:val="program"/>
              <w:widowControl/>
              <w:spacing w:line="240" w:lineRule="auto"/>
              <w:ind w:left="441"/>
              <w:rPr>
                <w:sz w:val="21"/>
                <w:szCs w:val="21"/>
              </w:rPr>
            </w:pPr>
            <w:r w:rsidRPr="005E4BFE">
              <w:rPr>
                <w:sz w:val="21"/>
                <w:szCs w:val="21"/>
              </w:rPr>
              <w:t xml:space="preserve">    type(real, complex) :: a</w:t>
            </w:r>
          </w:p>
          <w:p w14:paraId="28CBFDE0" w14:textId="137F05B1" w:rsidR="00BA6631" w:rsidRPr="005E4BFE" w:rsidRDefault="00BA6631" w:rsidP="00F87AE2">
            <w:pPr>
              <w:pStyle w:val="program"/>
              <w:widowControl/>
              <w:spacing w:line="240" w:lineRule="auto"/>
              <w:ind w:left="441"/>
              <w:rPr>
                <w:sz w:val="21"/>
                <w:szCs w:val="21"/>
              </w:rPr>
            </w:pPr>
            <w:r w:rsidRPr="005E4BFE">
              <w:rPr>
                <w:sz w:val="21"/>
                <w:szCs w:val="21"/>
              </w:rPr>
              <w:t xml:space="preserve">  end subroutine</w:t>
            </w:r>
            <w:r w:rsidR="00730FD6" w:rsidRPr="005E4BFE">
              <w:rPr>
                <w:sz w:val="21"/>
                <w:szCs w:val="21"/>
              </w:rPr>
              <w:t xml:space="preserve"> goo</w:t>
            </w:r>
          </w:p>
          <w:p w14:paraId="654DD617" w14:textId="77777777" w:rsidR="00BA6631" w:rsidRPr="005E4BFE" w:rsidRDefault="00BA6631" w:rsidP="00F87AE2">
            <w:pPr>
              <w:pStyle w:val="program"/>
              <w:widowControl/>
              <w:spacing w:line="240" w:lineRule="auto"/>
              <w:ind w:left="441"/>
              <w:rPr>
                <w:sz w:val="21"/>
                <w:szCs w:val="21"/>
              </w:rPr>
            </w:pPr>
            <w:r w:rsidRPr="005E4BFE">
              <w:rPr>
                <w:sz w:val="21"/>
                <w:szCs w:val="21"/>
              </w:rPr>
              <w:t>end interface</w:t>
            </w:r>
          </w:p>
          <w:p w14:paraId="3C13F199" w14:textId="77777777" w:rsidR="00BA6631" w:rsidRPr="005E4BFE" w:rsidRDefault="00BA6631" w:rsidP="00F87AE2">
            <w:pPr>
              <w:pStyle w:val="program"/>
              <w:widowControl/>
              <w:spacing w:line="240" w:lineRule="auto"/>
              <w:ind w:left="441"/>
              <w:rPr>
                <w:sz w:val="21"/>
                <w:szCs w:val="21"/>
              </w:rPr>
            </w:pPr>
          </w:p>
          <w:p w14:paraId="422C4199" w14:textId="670E68BD" w:rsidR="00CA5AED" w:rsidRPr="005E4BFE" w:rsidRDefault="001467DE" w:rsidP="00BA6631">
            <w:pPr>
              <w:rPr>
                <w:szCs w:val="21"/>
              </w:rPr>
            </w:pPr>
            <w:r w:rsidRPr="005E4BFE">
              <w:rPr>
                <w:szCs w:val="21"/>
              </w:rPr>
              <w:t>In t</w:t>
            </w:r>
            <w:r w:rsidR="00CA5AED" w:rsidRPr="005E4BFE">
              <w:rPr>
                <w:szCs w:val="21"/>
              </w:rPr>
              <w:t xml:space="preserve">he above </w:t>
            </w:r>
            <w:r w:rsidRPr="005E4BFE">
              <w:rPr>
                <w:szCs w:val="21"/>
              </w:rPr>
              <w:t>example,</w:t>
            </w:r>
            <w:r w:rsidR="00CA5AED" w:rsidRPr="005E4BFE">
              <w:rPr>
                <w:szCs w:val="21"/>
              </w:rPr>
              <w:t xml:space="preserve"> </w:t>
            </w:r>
            <w:proofErr w:type="gramStart"/>
            <w:r w:rsidR="00CA5AED" w:rsidRPr="005E4BFE">
              <w:rPr>
                <w:i/>
                <w:iCs/>
                <w:szCs w:val="21"/>
              </w:rPr>
              <w:t>generic-spec</w:t>
            </w:r>
            <w:proofErr w:type="gramEnd"/>
            <w:r w:rsidR="00CA5AED" w:rsidRPr="005E4BFE">
              <w:rPr>
                <w:szCs w:val="21"/>
              </w:rPr>
              <w:t xml:space="preserve"> </w:t>
            </w:r>
            <w:r w:rsidRPr="005E4BFE">
              <w:rPr>
                <w:szCs w:val="21"/>
              </w:rPr>
              <w:t xml:space="preserve">cannot be specified </w:t>
            </w:r>
            <w:r w:rsidR="00CA5AED" w:rsidRPr="005E4BFE">
              <w:rPr>
                <w:szCs w:val="21"/>
              </w:rPr>
              <w:t>in the INTERFACE statement</w:t>
            </w:r>
            <w:r w:rsidRPr="005E4BFE">
              <w:rPr>
                <w:szCs w:val="21"/>
              </w:rPr>
              <w:t>.</w:t>
            </w:r>
            <w:r w:rsidR="00CA5AED" w:rsidRPr="005E4BFE">
              <w:rPr>
                <w:szCs w:val="21"/>
              </w:rPr>
              <w:t xml:space="preserve"> </w:t>
            </w:r>
            <w:r w:rsidRPr="005E4BFE">
              <w:rPr>
                <w:szCs w:val="21"/>
              </w:rPr>
              <w:t xml:space="preserve"> This is because</w:t>
            </w:r>
            <w:r w:rsidR="00CA5AED" w:rsidRPr="005E4BFE">
              <w:rPr>
                <w:szCs w:val="21"/>
              </w:rPr>
              <w:t xml:space="preserve"> foo and goo are not distinguishable i</w:t>
            </w:r>
            <w:r w:rsidRPr="005E4BFE">
              <w:rPr>
                <w:szCs w:val="21"/>
              </w:rPr>
              <w:t>f the arguments are of the same real type.</w:t>
            </w:r>
          </w:p>
          <w:p w14:paraId="6B13D106" w14:textId="3E0FD744" w:rsidR="00BA6631" w:rsidRPr="005E4BFE" w:rsidRDefault="00BA6631" w:rsidP="005854FA">
            <w:r w:rsidRPr="005E4BFE">
              <w:rPr>
                <w:rFonts w:hint="eastAsia"/>
                <w:szCs w:val="21"/>
              </w:rPr>
              <w:t>T</w:t>
            </w:r>
            <w:r w:rsidRPr="005E4BFE">
              <w:rPr>
                <w:szCs w:val="21"/>
              </w:rPr>
              <w:t>he following generic interface block specifies two generic procedures</w:t>
            </w:r>
            <w:r w:rsidR="001168D5" w:rsidRPr="005E4BFE">
              <w:rPr>
                <w:szCs w:val="21"/>
              </w:rPr>
              <w:t>,</w:t>
            </w:r>
            <w:r w:rsidRPr="005E4BFE">
              <w:rPr>
                <w:szCs w:val="21"/>
              </w:rPr>
              <w:t xml:space="preserve"> </w:t>
            </w:r>
            <w:r w:rsidR="001168D5" w:rsidRPr="005E4BFE">
              <w:rPr>
                <w:szCs w:val="21"/>
              </w:rPr>
              <w:t xml:space="preserve">foo, which </w:t>
            </w:r>
            <w:r w:rsidR="001467DE" w:rsidRPr="005E4BFE">
              <w:rPr>
                <w:szCs w:val="21"/>
              </w:rPr>
              <w:t xml:space="preserve">can have an integer or real </w:t>
            </w:r>
            <w:r w:rsidR="001168D5" w:rsidRPr="005E4BFE">
              <w:rPr>
                <w:szCs w:val="21"/>
              </w:rPr>
              <w:t>argument</w:t>
            </w:r>
            <w:r w:rsidR="005E4BFE" w:rsidRPr="005E4BFE">
              <w:rPr>
                <w:szCs w:val="21"/>
              </w:rPr>
              <w:t xml:space="preserve">, and </w:t>
            </w:r>
            <w:proofErr w:type="spellStart"/>
            <w:r w:rsidR="005E4BFE" w:rsidRPr="005E4BFE">
              <w:rPr>
                <w:szCs w:val="21"/>
              </w:rPr>
              <w:t>foobar</w:t>
            </w:r>
            <w:proofErr w:type="spellEnd"/>
            <w:r w:rsidR="005E4BFE" w:rsidRPr="005E4BFE">
              <w:rPr>
                <w:szCs w:val="21"/>
              </w:rPr>
              <w:t>, which</w:t>
            </w:r>
            <w:r w:rsidR="001168D5" w:rsidRPr="005E4BFE">
              <w:rPr>
                <w:szCs w:val="21"/>
              </w:rPr>
              <w:t xml:space="preserve"> can </w:t>
            </w:r>
            <w:r w:rsidR="005E4BFE" w:rsidRPr="005E4BFE">
              <w:rPr>
                <w:szCs w:val="21"/>
              </w:rPr>
              <w:t>have an integer, real or complex argument.</w:t>
            </w:r>
          </w:p>
          <w:p w14:paraId="02A12FA3" w14:textId="56AF59E3" w:rsidR="00BA6631" w:rsidRPr="005E4BFE" w:rsidRDefault="00BA6631" w:rsidP="00BA6631">
            <w:pPr>
              <w:pStyle w:val="program"/>
              <w:widowControl/>
              <w:spacing w:line="240" w:lineRule="auto"/>
              <w:ind w:left="441"/>
              <w:rPr>
                <w:sz w:val="21"/>
                <w:szCs w:val="21"/>
              </w:rPr>
            </w:pPr>
            <w:r w:rsidRPr="005E4BFE">
              <w:rPr>
                <w:sz w:val="21"/>
                <w:szCs w:val="21"/>
              </w:rPr>
              <w:t>interface</w:t>
            </w:r>
            <w:r w:rsidR="00730FD6" w:rsidRPr="005E4BFE">
              <w:rPr>
                <w:sz w:val="21"/>
                <w:szCs w:val="21"/>
              </w:rPr>
              <w:t xml:space="preserve"> </w:t>
            </w:r>
            <w:proofErr w:type="spellStart"/>
            <w:r w:rsidR="001467DE" w:rsidRPr="005E4BFE">
              <w:rPr>
                <w:sz w:val="21"/>
                <w:szCs w:val="21"/>
              </w:rPr>
              <w:t>foobar</w:t>
            </w:r>
            <w:proofErr w:type="spellEnd"/>
          </w:p>
          <w:p w14:paraId="7CAD2C32" w14:textId="77777777"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1A856BE9" w14:textId="77777777"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0B8989B6" w14:textId="2A0492E2"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subroutine</w:t>
            </w:r>
            <w:r w:rsidR="00730FD6" w:rsidRPr="005E4BFE">
              <w:rPr>
                <w:sz w:val="21"/>
                <w:szCs w:val="21"/>
              </w:rPr>
              <w:t xml:space="preserve"> foo</w:t>
            </w:r>
          </w:p>
          <w:p w14:paraId="3674CA35" w14:textId="34F415DE"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subroutine bar(a)</w:t>
            </w:r>
          </w:p>
          <w:p w14:paraId="397E2AD9" w14:textId="41C14725" w:rsidR="00BA6631" w:rsidRPr="005E4BFE" w:rsidRDefault="00BA6631" w:rsidP="00BA6631">
            <w:pPr>
              <w:pStyle w:val="program"/>
              <w:widowControl/>
              <w:spacing w:line="240" w:lineRule="auto"/>
              <w:ind w:left="441"/>
              <w:rPr>
                <w:sz w:val="21"/>
                <w:szCs w:val="21"/>
              </w:rPr>
            </w:pPr>
            <w:r w:rsidRPr="005E4BFE">
              <w:rPr>
                <w:sz w:val="21"/>
                <w:szCs w:val="21"/>
              </w:rPr>
              <w:t xml:space="preserve">    type(complex) :: a</w:t>
            </w:r>
          </w:p>
          <w:p w14:paraId="383E8745" w14:textId="6860AF37" w:rsidR="00BA6631" w:rsidRPr="005E4BFE" w:rsidRDefault="00BA6631" w:rsidP="00BA6631">
            <w:pPr>
              <w:pStyle w:val="program"/>
              <w:widowControl/>
              <w:spacing w:line="240" w:lineRule="auto"/>
              <w:ind w:left="441"/>
              <w:rPr>
                <w:sz w:val="21"/>
                <w:szCs w:val="21"/>
              </w:rPr>
            </w:pPr>
            <w:r w:rsidRPr="005E4BFE">
              <w:rPr>
                <w:sz w:val="21"/>
                <w:szCs w:val="21"/>
              </w:rPr>
              <w:t xml:space="preserve">  end subroutine</w:t>
            </w:r>
            <w:r w:rsidR="00730FD6" w:rsidRPr="005E4BFE">
              <w:rPr>
                <w:sz w:val="21"/>
                <w:szCs w:val="21"/>
              </w:rPr>
              <w:t xml:space="preserve"> bar</w:t>
            </w:r>
          </w:p>
          <w:p w14:paraId="51D843FF" w14:textId="01C8EC9A" w:rsidR="00BA6631" w:rsidRPr="005E4BFE" w:rsidRDefault="00BA6631" w:rsidP="00BA6631">
            <w:pPr>
              <w:pStyle w:val="program"/>
              <w:widowControl/>
              <w:spacing w:line="240" w:lineRule="auto"/>
              <w:ind w:left="441"/>
              <w:rPr>
                <w:sz w:val="21"/>
                <w:szCs w:val="21"/>
              </w:rPr>
            </w:pPr>
            <w:r w:rsidRPr="005E4BFE">
              <w:rPr>
                <w:sz w:val="21"/>
                <w:szCs w:val="21"/>
              </w:rPr>
              <w:t>end interface</w:t>
            </w:r>
            <w:r w:rsidR="00730FD6" w:rsidRPr="005E4BFE">
              <w:rPr>
                <w:sz w:val="21"/>
                <w:szCs w:val="21"/>
              </w:rPr>
              <w:t xml:space="preserve"> </w:t>
            </w:r>
            <w:proofErr w:type="spellStart"/>
            <w:r w:rsidR="00730FD6" w:rsidRPr="005E4BFE">
              <w:rPr>
                <w:sz w:val="21"/>
                <w:szCs w:val="21"/>
              </w:rPr>
              <w:t>bal</w:t>
            </w:r>
            <w:proofErr w:type="spellEnd"/>
          </w:p>
          <w:p w14:paraId="70306D8C" w14:textId="3506DA03" w:rsidR="00F87AE2" w:rsidRDefault="00F87AE2" w:rsidP="00F87AE2">
            <w:pPr>
              <w:pStyle w:val="program"/>
              <w:widowControl/>
              <w:spacing w:line="240" w:lineRule="auto"/>
              <w:ind w:left="441"/>
            </w:pPr>
          </w:p>
        </w:tc>
      </w:tr>
    </w:tbl>
    <w:p w14:paraId="4F08ADC9" w14:textId="77777777" w:rsidR="00F87AE2" w:rsidRDefault="00F87AE2" w:rsidP="00656D2D"/>
    <w:p w14:paraId="058AE6E2" w14:textId="77777777" w:rsidR="001109CD" w:rsidRDefault="001109CD">
      <w:pPr>
        <w:widowControl/>
        <w:jc w:val="left"/>
        <w:rPr>
          <w:ins w:id="254" w:author="岩下英俊" w:date="2023-12-20T18:58:00Z"/>
        </w:rPr>
      </w:pPr>
      <w:ins w:id="255" w:author="岩下英俊" w:date="2023-12-20T18:58:00Z">
        <w:r>
          <w:br w:type="page"/>
        </w:r>
      </w:ins>
    </w:p>
    <w:p w14:paraId="5C21CBFD" w14:textId="54EC3A71" w:rsidR="003E7673" w:rsidRDefault="003E7673" w:rsidP="003E7673">
      <w:r>
        <w:rPr>
          <w:rFonts w:hint="eastAsia"/>
        </w:rPr>
        <w:lastRenderedPageBreak/>
        <w:t>N</w:t>
      </w:r>
      <w:r>
        <w:t>OTE 2</w:t>
      </w:r>
    </w:p>
    <w:tbl>
      <w:tblPr>
        <w:tblStyle w:val="af5"/>
        <w:tblW w:w="0" w:type="auto"/>
        <w:tblLook w:val="04A0" w:firstRow="1" w:lastRow="0" w:firstColumn="1" w:lastColumn="0" w:noHBand="0" w:noVBand="1"/>
      </w:tblPr>
      <w:tblGrid>
        <w:gridCol w:w="9736"/>
      </w:tblGrid>
      <w:tr w:rsidR="003E7673" w:rsidRPr="009336BE" w14:paraId="46432A9A" w14:textId="77777777" w:rsidTr="007002EA">
        <w:trPr>
          <w:trHeight w:val="6188"/>
        </w:trPr>
        <w:tc>
          <w:tcPr>
            <w:tcW w:w="9742" w:type="dxa"/>
            <w:vAlign w:val="center"/>
          </w:tcPr>
          <w:p w14:paraId="79CAB6CC" w14:textId="37DA9936" w:rsidR="00435519" w:rsidRDefault="003E7673" w:rsidP="007002EA">
            <w:pPr>
              <w:widowControl/>
              <w:spacing w:after="180"/>
              <w:rPr>
                <w:rFonts w:eastAsiaTheme="minorHAnsi"/>
                <w:szCs w:val="21"/>
              </w:rPr>
            </w:pPr>
            <w:r w:rsidRPr="001E3D2E">
              <w:rPr>
                <w:rFonts w:eastAsiaTheme="minorHAnsi"/>
                <w:szCs w:val="21"/>
              </w:rPr>
              <w:t xml:space="preserve">The following </w:t>
            </w:r>
            <w:r w:rsidR="00435519">
              <w:rPr>
                <w:rFonts w:eastAsiaTheme="minorHAnsi"/>
                <w:szCs w:val="21"/>
              </w:rPr>
              <w:t xml:space="preserve">module is equivalent to the one of NOTE 3 of 3.1.  </w:t>
            </w:r>
          </w:p>
          <w:p w14:paraId="459A5E69"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MODULE </w:t>
            </w:r>
            <w:proofErr w:type="spellStart"/>
            <w:r w:rsidRPr="001E3D2E">
              <w:rPr>
                <w:sz w:val="21"/>
                <w:szCs w:val="21"/>
              </w:rPr>
              <w:t>coord_m</w:t>
            </w:r>
            <w:proofErr w:type="spellEnd"/>
          </w:p>
          <w:p w14:paraId="4E24C38D"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USE </w:t>
            </w:r>
            <w:proofErr w:type="spellStart"/>
            <w:r w:rsidRPr="001E3D2E">
              <w:rPr>
                <w:sz w:val="21"/>
                <w:szCs w:val="21"/>
              </w:rPr>
              <w:t>iso_fortran_env</w:t>
            </w:r>
            <w:proofErr w:type="spellEnd"/>
          </w:p>
          <w:p w14:paraId="736ED727" w14:textId="77777777" w:rsidR="003E7673" w:rsidRPr="001E3D2E" w:rsidRDefault="003E7673" w:rsidP="007002EA">
            <w:pPr>
              <w:pStyle w:val="program"/>
              <w:widowControl/>
              <w:spacing w:line="240" w:lineRule="auto"/>
              <w:ind w:left="441"/>
              <w:rPr>
                <w:sz w:val="21"/>
                <w:szCs w:val="21"/>
              </w:rPr>
            </w:pPr>
          </w:p>
          <w:p w14:paraId="2602ED16" w14:textId="77777777" w:rsidR="00435519" w:rsidRPr="00435519" w:rsidRDefault="00435519" w:rsidP="00435519">
            <w:pPr>
              <w:pStyle w:val="program"/>
              <w:widowControl/>
              <w:spacing w:line="240" w:lineRule="auto"/>
              <w:ind w:left="441"/>
              <w:rPr>
                <w:b/>
                <w:bCs/>
                <w:sz w:val="21"/>
                <w:szCs w:val="21"/>
              </w:rPr>
            </w:pPr>
            <w:r>
              <w:rPr>
                <w:rFonts w:hint="eastAsia"/>
                <w:sz w:val="21"/>
                <w:szCs w:val="21"/>
              </w:rPr>
              <w:t xml:space="preserve"> </w:t>
            </w:r>
            <w:r>
              <w:rPr>
                <w:sz w:val="21"/>
                <w:szCs w:val="21"/>
              </w:rPr>
              <w:t xml:space="preserve"> </w:t>
            </w:r>
            <w:r w:rsidRPr="00435519">
              <w:rPr>
                <w:b/>
                <w:bCs/>
                <w:sz w:val="21"/>
                <w:szCs w:val="21"/>
              </w:rPr>
              <w:t xml:space="preserve">PRIVATE :: </w:t>
            </w:r>
            <w:proofErr w:type="spellStart"/>
            <w:r w:rsidRPr="00435519">
              <w:rPr>
                <w:b/>
                <w:bCs/>
                <w:sz w:val="21"/>
                <w:szCs w:val="21"/>
              </w:rPr>
              <w:t>add_coord</w:t>
            </w:r>
            <w:proofErr w:type="spellEnd"/>
          </w:p>
          <w:p w14:paraId="594E268E" w14:textId="77777777" w:rsidR="00435519" w:rsidRPr="00435519" w:rsidRDefault="00435519" w:rsidP="00435519">
            <w:pPr>
              <w:pStyle w:val="program"/>
              <w:widowControl/>
              <w:spacing w:line="240" w:lineRule="auto"/>
              <w:ind w:left="441"/>
              <w:rPr>
                <w:sz w:val="21"/>
                <w:szCs w:val="21"/>
              </w:rPr>
            </w:pPr>
          </w:p>
          <w:p w14:paraId="010E52BA"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TYPE </w:t>
            </w:r>
            <w:proofErr w:type="spellStart"/>
            <w:r w:rsidRPr="001E3D2E">
              <w:rPr>
                <w:sz w:val="21"/>
                <w:szCs w:val="21"/>
              </w:rPr>
              <w:t>coord_t</w:t>
            </w:r>
            <w:proofErr w:type="spellEnd"/>
            <w:r w:rsidRPr="001E3D2E">
              <w:rPr>
                <w:sz w:val="21"/>
                <w:szCs w:val="21"/>
              </w:rPr>
              <w:t>(k)</w:t>
            </w:r>
          </w:p>
          <w:p w14:paraId="1D885D59"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INTEGER, KIND :: k</w:t>
            </w:r>
          </w:p>
          <w:p w14:paraId="1371E685"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REAL(kind=k) :: x, y, z</w:t>
            </w:r>
          </w:p>
          <w:p w14:paraId="13A52A5D" w14:textId="77777777" w:rsidR="003E7673" w:rsidRDefault="003E7673" w:rsidP="007002EA">
            <w:pPr>
              <w:pStyle w:val="program"/>
              <w:widowControl/>
              <w:spacing w:line="240" w:lineRule="auto"/>
              <w:ind w:left="441"/>
              <w:rPr>
                <w:sz w:val="21"/>
                <w:szCs w:val="21"/>
              </w:rPr>
            </w:pPr>
            <w:r w:rsidRPr="001E3D2E">
              <w:rPr>
                <w:sz w:val="21"/>
                <w:szCs w:val="21"/>
              </w:rPr>
              <w:t xml:space="preserve">  END TYPE </w:t>
            </w:r>
            <w:proofErr w:type="spellStart"/>
            <w:r w:rsidRPr="001E3D2E">
              <w:rPr>
                <w:sz w:val="21"/>
                <w:szCs w:val="21"/>
              </w:rPr>
              <w:t>coord_t</w:t>
            </w:r>
            <w:proofErr w:type="spellEnd"/>
          </w:p>
          <w:p w14:paraId="323EA45E" w14:textId="77777777" w:rsidR="00435519" w:rsidRDefault="00435519" w:rsidP="007002EA">
            <w:pPr>
              <w:pStyle w:val="program"/>
              <w:widowControl/>
              <w:spacing w:line="240" w:lineRule="auto"/>
              <w:ind w:left="441"/>
              <w:rPr>
                <w:sz w:val="21"/>
                <w:szCs w:val="21"/>
              </w:rPr>
            </w:pPr>
          </w:p>
          <w:p w14:paraId="1B53F531" w14:textId="77777777" w:rsidR="003E7673" w:rsidRPr="00435519" w:rsidRDefault="003E7673" w:rsidP="007002EA">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INTERFACE OPERATOR(+)</w:t>
            </w:r>
          </w:p>
          <w:p w14:paraId="7EF20BE6" w14:textId="77777777" w:rsidR="003E7673" w:rsidRPr="00435519" w:rsidRDefault="003E7673" w:rsidP="007002EA">
            <w:pPr>
              <w:pStyle w:val="program"/>
              <w:widowControl/>
              <w:spacing w:line="240" w:lineRule="auto"/>
              <w:ind w:left="441"/>
              <w:rPr>
                <w:b/>
                <w:bCs/>
                <w:sz w:val="21"/>
                <w:szCs w:val="21"/>
              </w:rPr>
            </w:pPr>
            <w:r w:rsidRPr="00435519">
              <w:rPr>
                <w:b/>
                <w:bCs/>
                <w:sz w:val="21"/>
                <w:szCs w:val="21"/>
              </w:rPr>
              <w:t xml:space="preserve">    MODULE PROCEDURE :: </w:t>
            </w:r>
            <w:proofErr w:type="spellStart"/>
            <w:r w:rsidRPr="00435519">
              <w:rPr>
                <w:b/>
                <w:bCs/>
                <w:sz w:val="21"/>
                <w:szCs w:val="21"/>
              </w:rPr>
              <w:t>add_coord</w:t>
            </w:r>
            <w:proofErr w:type="spellEnd"/>
          </w:p>
          <w:p w14:paraId="26BF721D" w14:textId="77777777" w:rsidR="003E7673" w:rsidRPr="00435519" w:rsidRDefault="003E7673" w:rsidP="007002EA">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END INTERFACE</w:t>
            </w:r>
          </w:p>
          <w:p w14:paraId="19898A3F" w14:textId="77777777" w:rsidR="003E7673" w:rsidRPr="001E3D2E" w:rsidRDefault="003E7673" w:rsidP="007002EA">
            <w:pPr>
              <w:pStyle w:val="program"/>
              <w:widowControl/>
              <w:spacing w:line="240" w:lineRule="auto"/>
              <w:ind w:left="441"/>
              <w:rPr>
                <w:sz w:val="21"/>
                <w:szCs w:val="21"/>
              </w:rPr>
            </w:pPr>
          </w:p>
          <w:p w14:paraId="4C893FD8" w14:textId="77777777" w:rsidR="003E7673" w:rsidRPr="001E3D2E" w:rsidRDefault="003E7673" w:rsidP="007002EA">
            <w:pPr>
              <w:pStyle w:val="program"/>
              <w:widowControl/>
              <w:spacing w:line="240" w:lineRule="auto"/>
              <w:ind w:left="441"/>
              <w:rPr>
                <w:sz w:val="21"/>
                <w:szCs w:val="21"/>
              </w:rPr>
            </w:pPr>
            <w:r w:rsidRPr="001E3D2E">
              <w:rPr>
                <w:sz w:val="21"/>
                <w:szCs w:val="21"/>
              </w:rPr>
              <w:t>CONTAINS</w:t>
            </w:r>
          </w:p>
          <w:p w14:paraId="48631AB5" w14:textId="77777777" w:rsidR="003E7673" w:rsidRPr="001E3D2E" w:rsidRDefault="003E7673" w:rsidP="007002EA">
            <w:pPr>
              <w:pStyle w:val="program"/>
              <w:widowControl/>
              <w:spacing w:line="240" w:lineRule="auto"/>
              <w:ind w:left="441"/>
              <w:rPr>
                <w:sz w:val="21"/>
                <w:szCs w:val="21"/>
              </w:rPr>
            </w:pPr>
          </w:p>
          <w:p w14:paraId="1D047868" w14:textId="45080F5A" w:rsidR="003E7673" w:rsidRPr="001E3D2E" w:rsidRDefault="003E7673" w:rsidP="007002EA">
            <w:pPr>
              <w:pStyle w:val="program"/>
              <w:widowControl/>
              <w:spacing w:line="240" w:lineRule="auto"/>
              <w:ind w:left="441"/>
              <w:rPr>
                <w:sz w:val="21"/>
                <w:szCs w:val="21"/>
              </w:rPr>
            </w:pPr>
            <w:r w:rsidRPr="001E3D2E">
              <w:rPr>
                <w:sz w:val="21"/>
                <w:szCs w:val="21"/>
              </w:rPr>
              <w:t xml:space="preserve">  GENERIC FUNCTION </w:t>
            </w:r>
            <w:proofErr w:type="spellStart"/>
            <w:proofErr w:type="gramStart"/>
            <w:r w:rsidRPr="00435519">
              <w:rPr>
                <w:b/>
                <w:bCs/>
                <w:sz w:val="21"/>
                <w:szCs w:val="21"/>
              </w:rPr>
              <w:t>add</w:t>
            </w:r>
            <w:proofErr w:type="gramEnd"/>
            <w:r w:rsidRPr="00435519">
              <w:rPr>
                <w:b/>
                <w:bCs/>
                <w:sz w:val="21"/>
                <w:szCs w:val="21"/>
              </w:rPr>
              <w:t>_coord</w:t>
            </w:r>
            <w:proofErr w:type="spellEnd"/>
            <w:r w:rsidRPr="001E3D2E">
              <w:rPr>
                <w:sz w:val="21"/>
                <w:szCs w:val="21"/>
              </w:rPr>
              <w:t>(a, b) RESULT(c)</w:t>
            </w:r>
          </w:p>
          <w:p w14:paraId="4F8C01C6"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TYPE(</w:t>
            </w:r>
            <w:proofErr w:type="spellStart"/>
            <w:r w:rsidRPr="001E3D2E">
              <w:rPr>
                <w:sz w:val="21"/>
                <w:szCs w:val="21"/>
              </w:rPr>
              <w:t>coord_t</w:t>
            </w:r>
            <w:proofErr w:type="spellEnd"/>
            <w:r w:rsidRPr="001E3D2E">
              <w:rPr>
                <w:sz w:val="21"/>
                <w:szCs w:val="21"/>
              </w:rPr>
              <w:t>(real32,real64)), INTENT(IN) :: a, b</w:t>
            </w:r>
          </w:p>
          <w:p w14:paraId="492CFA85"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TYPEOF(a) :: c</w:t>
            </w:r>
          </w:p>
          <w:p w14:paraId="5D93A83E" w14:textId="77777777" w:rsidR="003E7673" w:rsidRPr="001E3D2E" w:rsidRDefault="003E7673" w:rsidP="007002EA">
            <w:pPr>
              <w:pStyle w:val="program"/>
              <w:widowControl/>
              <w:spacing w:line="240" w:lineRule="auto"/>
              <w:ind w:left="441"/>
              <w:rPr>
                <w:sz w:val="21"/>
                <w:szCs w:val="21"/>
              </w:rPr>
            </w:pPr>
          </w:p>
          <w:p w14:paraId="04AA29E5"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c%x</w:t>
            </w:r>
            <w:proofErr w:type="spellEnd"/>
            <w:r w:rsidRPr="001E3D2E">
              <w:rPr>
                <w:sz w:val="21"/>
                <w:szCs w:val="21"/>
              </w:rPr>
              <w:t xml:space="preserve"> = </w:t>
            </w:r>
            <w:proofErr w:type="spellStart"/>
            <w:r w:rsidRPr="001E3D2E">
              <w:rPr>
                <w:sz w:val="21"/>
                <w:szCs w:val="21"/>
              </w:rPr>
              <w:t>a%x</w:t>
            </w:r>
            <w:proofErr w:type="spellEnd"/>
            <w:r w:rsidRPr="001E3D2E">
              <w:rPr>
                <w:sz w:val="21"/>
                <w:szCs w:val="21"/>
              </w:rPr>
              <w:t xml:space="preserve"> + </w:t>
            </w:r>
            <w:proofErr w:type="spellStart"/>
            <w:r w:rsidRPr="001E3D2E">
              <w:rPr>
                <w:sz w:val="21"/>
                <w:szCs w:val="21"/>
              </w:rPr>
              <w:t>b%x</w:t>
            </w:r>
            <w:proofErr w:type="spellEnd"/>
          </w:p>
          <w:p w14:paraId="0F15E1BA"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c%y</w:t>
            </w:r>
            <w:proofErr w:type="spellEnd"/>
            <w:r w:rsidRPr="001E3D2E">
              <w:rPr>
                <w:sz w:val="21"/>
                <w:szCs w:val="21"/>
              </w:rPr>
              <w:t xml:space="preserve"> = </w:t>
            </w:r>
            <w:proofErr w:type="spellStart"/>
            <w:r w:rsidRPr="001E3D2E">
              <w:rPr>
                <w:sz w:val="21"/>
                <w:szCs w:val="21"/>
              </w:rPr>
              <w:t>a%y</w:t>
            </w:r>
            <w:proofErr w:type="spellEnd"/>
            <w:r w:rsidRPr="001E3D2E">
              <w:rPr>
                <w:sz w:val="21"/>
                <w:szCs w:val="21"/>
              </w:rPr>
              <w:t xml:space="preserve"> + </w:t>
            </w:r>
            <w:proofErr w:type="spellStart"/>
            <w:r w:rsidRPr="001E3D2E">
              <w:rPr>
                <w:sz w:val="21"/>
                <w:szCs w:val="21"/>
              </w:rPr>
              <w:t>b%y</w:t>
            </w:r>
            <w:proofErr w:type="spellEnd"/>
          </w:p>
          <w:p w14:paraId="55816480"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c%z</w:t>
            </w:r>
            <w:proofErr w:type="spellEnd"/>
            <w:r w:rsidRPr="001E3D2E">
              <w:rPr>
                <w:sz w:val="21"/>
                <w:szCs w:val="21"/>
              </w:rPr>
              <w:t xml:space="preserve"> = </w:t>
            </w:r>
            <w:proofErr w:type="spellStart"/>
            <w:r w:rsidRPr="001E3D2E">
              <w:rPr>
                <w:sz w:val="21"/>
                <w:szCs w:val="21"/>
              </w:rPr>
              <w:t>a%z</w:t>
            </w:r>
            <w:proofErr w:type="spellEnd"/>
            <w:r w:rsidRPr="001E3D2E">
              <w:rPr>
                <w:sz w:val="21"/>
                <w:szCs w:val="21"/>
              </w:rPr>
              <w:t xml:space="preserve"> + </w:t>
            </w:r>
            <w:proofErr w:type="spellStart"/>
            <w:r w:rsidRPr="001E3D2E">
              <w:rPr>
                <w:sz w:val="21"/>
                <w:szCs w:val="21"/>
              </w:rPr>
              <w:t>b%z</w:t>
            </w:r>
            <w:proofErr w:type="spellEnd"/>
          </w:p>
          <w:p w14:paraId="5FF96AB9"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RETURN</w:t>
            </w:r>
          </w:p>
          <w:p w14:paraId="7E802E71" w14:textId="18BADCB0" w:rsidR="003E7673" w:rsidRPr="001E3D2E" w:rsidRDefault="003E7673" w:rsidP="007002EA">
            <w:pPr>
              <w:pStyle w:val="program"/>
              <w:widowControl/>
              <w:spacing w:line="240" w:lineRule="auto"/>
              <w:ind w:left="441"/>
              <w:rPr>
                <w:sz w:val="21"/>
                <w:szCs w:val="21"/>
              </w:rPr>
            </w:pPr>
            <w:r w:rsidRPr="001E3D2E">
              <w:rPr>
                <w:sz w:val="21"/>
                <w:szCs w:val="21"/>
              </w:rPr>
              <w:t xml:space="preserve">  END FUNCTION </w:t>
            </w:r>
            <w:proofErr w:type="spellStart"/>
            <w:proofErr w:type="gramStart"/>
            <w:r w:rsidRPr="00435519">
              <w:rPr>
                <w:b/>
                <w:bCs/>
                <w:sz w:val="21"/>
                <w:szCs w:val="21"/>
              </w:rPr>
              <w:t>add</w:t>
            </w:r>
            <w:proofErr w:type="gramEnd"/>
            <w:r w:rsidRPr="00435519">
              <w:rPr>
                <w:b/>
                <w:bCs/>
                <w:sz w:val="21"/>
                <w:szCs w:val="21"/>
              </w:rPr>
              <w:t>_coord</w:t>
            </w:r>
            <w:proofErr w:type="spellEnd"/>
          </w:p>
          <w:p w14:paraId="1682B331" w14:textId="77777777" w:rsidR="003E7673" w:rsidRPr="001E3D2E" w:rsidRDefault="003E7673" w:rsidP="007002EA">
            <w:pPr>
              <w:pStyle w:val="program"/>
              <w:widowControl/>
              <w:spacing w:line="240" w:lineRule="auto"/>
              <w:ind w:left="441"/>
              <w:rPr>
                <w:sz w:val="21"/>
                <w:szCs w:val="21"/>
              </w:rPr>
            </w:pPr>
          </w:p>
          <w:p w14:paraId="2F21284F"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END MODULE </w:t>
            </w:r>
            <w:proofErr w:type="spellStart"/>
            <w:r w:rsidRPr="001E3D2E">
              <w:rPr>
                <w:sz w:val="21"/>
                <w:szCs w:val="21"/>
              </w:rPr>
              <w:t>coord_m</w:t>
            </w:r>
            <w:proofErr w:type="spellEnd"/>
          </w:p>
          <w:p w14:paraId="26141972" w14:textId="77777777" w:rsidR="003E7673" w:rsidRPr="001E3D2E" w:rsidRDefault="003E7673" w:rsidP="007002EA">
            <w:pPr>
              <w:pStyle w:val="program"/>
              <w:widowControl/>
              <w:spacing w:line="240" w:lineRule="auto"/>
              <w:ind w:left="441"/>
              <w:rPr>
                <w:sz w:val="21"/>
                <w:szCs w:val="21"/>
              </w:rPr>
            </w:pPr>
          </w:p>
          <w:p w14:paraId="250AE4D2" w14:textId="420604BE" w:rsidR="003E7673" w:rsidRDefault="0010031C" w:rsidP="007002EA">
            <w:pPr>
              <w:rPr>
                <w:szCs w:val="21"/>
              </w:rPr>
            </w:pPr>
            <w:r>
              <w:rPr>
                <w:szCs w:val="21"/>
              </w:rPr>
              <w:t>T</w:t>
            </w:r>
            <w:r w:rsidR="00435519">
              <w:rPr>
                <w:szCs w:val="21"/>
              </w:rPr>
              <w:t>he following GENERIC statement</w:t>
            </w:r>
            <w:r>
              <w:rPr>
                <w:szCs w:val="21"/>
              </w:rPr>
              <w:t xml:space="preserve"> can</w:t>
            </w:r>
            <w:r w:rsidR="00435519">
              <w:rPr>
                <w:szCs w:val="21"/>
              </w:rPr>
              <w:t xml:space="preserve"> </w:t>
            </w:r>
            <w:r>
              <w:rPr>
                <w:szCs w:val="21"/>
              </w:rPr>
              <w:t xml:space="preserve">also </w:t>
            </w:r>
            <w:r w:rsidR="00435519">
              <w:rPr>
                <w:szCs w:val="21"/>
              </w:rPr>
              <w:t xml:space="preserve">be used instead of using the interface block. </w:t>
            </w:r>
          </w:p>
          <w:p w14:paraId="3221916E" w14:textId="720C4FA7" w:rsidR="00435519" w:rsidRPr="00435519" w:rsidRDefault="00435519" w:rsidP="00435519">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w:t>
            </w:r>
            <w:r>
              <w:rPr>
                <w:b/>
                <w:bCs/>
                <w:sz w:val="21"/>
                <w:szCs w:val="21"/>
              </w:rPr>
              <w:t>GENERIC</w:t>
            </w:r>
            <w:r w:rsidR="0010031C">
              <w:rPr>
                <w:b/>
                <w:bCs/>
                <w:sz w:val="21"/>
                <w:szCs w:val="21"/>
              </w:rPr>
              <w:t xml:space="preserve"> </w:t>
            </w:r>
            <w:r w:rsidRPr="00435519">
              <w:rPr>
                <w:b/>
                <w:bCs/>
                <w:sz w:val="21"/>
                <w:szCs w:val="21"/>
              </w:rPr>
              <w:t xml:space="preserve">:: </w:t>
            </w:r>
            <w:r>
              <w:rPr>
                <w:b/>
                <w:bCs/>
                <w:sz w:val="21"/>
                <w:szCs w:val="21"/>
              </w:rPr>
              <w:t xml:space="preserve">OPERATOR(+) =&gt; </w:t>
            </w:r>
            <w:proofErr w:type="spellStart"/>
            <w:r w:rsidRPr="00435519">
              <w:rPr>
                <w:b/>
                <w:bCs/>
                <w:sz w:val="21"/>
                <w:szCs w:val="21"/>
              </w:rPr>
              <w:t>add_coord</w:t>
            </w:r>
            <w:proofErr w:type="spellEnd"/>
          </w:p>
          <w:p w14:paraId="6C20ED79" w14:textId="479D9467" w:rsidR="00435519" w:rsidRPr="000E2270" w:rsidRDefault="00435519" w:rsidP="007002EA"/>
        </w:tc>
      </w:tr>
    </w:tbl>
    <w:p w14:paraId="4A76BA0D" w14:textId="77777777" w:rsidR="003E7673" w:rsidRPr="003E7673" w:rsidRDefault="003E7673" w:rsidP="00656D2D"/>
    <w:p w14:paraId="71827B88" w14:textId="77777777" w:rsidR="00D34D7D" w:rsidRPr="0018372F" w:rsidRDefault="00D34D7D" w:rsidP="00656D2D">
      <w:pPr>
        <w:widowControl/>
        <w:spacing w:after="180"/>
        <w:rPr>
          <w:ins w:id="256" w:author="岩下英俊" w:date="2023-12-01T11:26:00Z"/>
        </w:rPr>
      </w:pPr>
    </w:p>
    <w:p w14:paraId="68D201E1" w14:textId="607AC452" w:rsidR="002126BC" w:rsidRDefault="002126BC" w:rsidP="002126BC">
      <w:pPr>
        <w:pStyle w:val="21"/>
        <w:widowControl/>
        <w:numPr>
          <w:ilvl w:val="1"/>
          <w:numId w:val="22"/>
        </w:numPr>
        <w:spacing w:before="0" w:beforeAutospacing="0"/>
        <w:rPr>
          <w:ins w:id="257" w:author="岩下英俊" w:date="2023-12-07T13:35:00Z"/>
        </w:rPr>
      </w:pPr>
      <w:bookmarkStart w:id="258" w:name="_Ref152323353"/>
      <w:ins w:id="259" w:author="岩下英俊" w:date="2023-12-01T11:26:00Z">
        <w:r>
          <w:t xml:space="preserve">Extension of </w:t>
        </w:r>
      </w:ins>
      <w:ins w:id="260" w:author="岩下英俊" w:date="2023-12-01T11:27:00Z">
        <w:r>
          <w:t>S</w:t>
        </w:r>
      </w:ins>
      <w:ins w:id="261" w:author="岩下英俊" w:date="2023-12-01T11:28:00Z">
        <w:r>
          <w:t>ELECT constructs</w:t>
        </w:r>
      </w:ins>
    </w:p>
    <w:p w14:paraId="67E81067" w14:textId="3EAF92B8" w:rsidR="002126BC" w:rsidRDefault="002126BC" w:rsidP="002126BC">
      <w:pPr>
        <w:pStyle w:val="30"/>
        <w:rPr>
          <w:ins w:id="262" w:author="岩下英俊" w:date="2023-12-19T14:41:00Z"/>
        </w:rPr>
      </w:pPr>
      <w:ins w:id="263" w:author="岩下英俊" w:date="2023-12-08T11:50:00Z">
        <w:r>
          <w:rPr>
            <w:rFonts w:hint="eastAsia"/>
          </w:rPr>
          <w:t>E</w:t>
        </w:r>
        <w:r>
          <w:t>xtension of SELECT RANK construct</w:t>
        </w:r>
      </w:ins>
    </w:p>
    <w:bookmarkEnd w:id="258"/>
    <w:p w14:paraId="26956FC8" w14:textId="7358C0DC" w:rsidR="00C4567D" w:rsidRDefault="008C39EF" w:rsidP="00C4567D">
      <w:r>
        <w:rPr>
          <w:rFonts w:hint="eastAsia"/>
        </w:rPr>
        <w:t>T</w:t>
      </w:r>
      <w:r>
        <w:t xml:space="preserve">he SELECT RANK construct is extended to </w:t>
      </w:r>
      <w:ins w:id="264" w:author="岩下英俊" w:date="2023-12-23T22:15:00Z">
        <w:r w:rsidR="00DF7FDE">
          <w:t>specify</w:t>
        </w:r>
      </w:ins>
      <w:del w:id="265" w:author="岩下英俊" w:date="2023-12-23T22:15:00Z">
        <w:r w:rsidDel="00DF7FDE">
          <w:delText>support</w:delText>
        </w:r>
      </w:del>
      <w:r>
        <w:t xml:space="preserve"> non-assumed-rank variables as the </w:t>
      </w:r>
      <w:r w:rsidRPr="008C39EF">
        <w:rPr>
          <w:i/>
          <w:iCs/>
        </w:rPr>
        <w:t>selector</w:t>
      </w:r>
      <w:r>
        <w:t>.</w:t>
      </w:r>
    </w:p>
    <w:p w14:paraId="22B8E3D5" w14:textId="054B55EB" w:rsidR="007863DE" w:rsidRPr="00910A7C" w:rsidRDefault="00910A7C" w:rsidP="002A541B">
      <w:pPr>
        <w:ind w:leftChars="200" w:left="420"/>
      </w:pPr>
      <w:r>
        <w:rPr>
          <w:rFonts w:hint="eastAsia"/>
        </w:rPr>
        <w:t>C</w:t>
      </w:r>
      <w:r>
        <w:t>1155</w:t>
      </w:r>
      <w:r w:rsidR="002A541B">
        <w:t>x</w:t>
      </w:r>
      <w:r>
        <w:t xml:space="preserve"> </w:t>
      </w:r>
      <w:r w:rsidR="002A541B">
        <w:t xml:space="preserve"> </w:t>
      </w:r>
      <w:r w:rsidR="007863DE" w:rsidRPr="00910A7C">
        <w:t xml:space="preserve">The </w:t>
      </w:r>
      <w:r w:rsidR="007863DE" w:rsidRPr="00910A7C">
        <w:rPr>
          <w:i/>
          <w:iCs/>
        </w:rPr>
        <w:t>selector</w:t>
      </w:r>
      <w:r w:rsidR="007863DE" w:rsidRPr="00910A7C">
        <w:t xml:space="preserve"> in a </w:t>
      </w:r>
      <w:r w:rsidR="007863DE" w:rsidRPr="00910A7C">
        <w:rPr>
          <w:i/>
          <w:iCs/>
        </w:rPr>
        <w:t>select-rank-stmt</w:t>
      </w:r>
      <w:r w:rsidR="007863DE" w:rsidRPr="00910A7C">
        <w:t xml:space="preserve"> shall be the name of an assumed-rank array</w:t>
      </w:r>
      <w:r w:rsidR="002A541B">
        <w:t xml:space="preserve"> </w:t>
      </w:r>
      <w:r w:rsidR="002A541B" w:rsidRPr="002A541B">
        <w:rPr>
          <w:b/>
          <w:bCs/>
        </w:rPr>
        <w:t xml:space="preserve">or </w:t>
      </w:r>
      <w:del w:id="266" w:author="岩下英俊" w:date="2023-12-24T09:52:00Z">
        <w:r w:rsidR="002A541B" w:rsidRPr="002A541B" w:rsidDel="00F47EDF">
          <w:rPr>
            <w:b/>
            <w:bCs/>
          </w:rPr>
          <w:delText xml:space="preserve">a </w:delText>
        </w:r>
      </w:del>
      <w:r w:rsidR="002A541B" w:rsidRPr="002A541B">
        <w:rPr>
          <w:b/>
          <w:bCs/>
        </w:rPr>
        <w:t>non-assumed data object</w:t>
      </w:r>
      <w:r w:rsidR="008C39EF" w:rsidRPr="00910A7C">
        <w:t>.</w:t>
      </w:r>
    </w:p>
    <w:p w14:paraId="475E1555" w14:textId="5E2CB13F" w:rsidR="00C4567D" w:rsidRDefault="00C4567D" w:rsidP="008C39EF">
      <w:pPr>
        <w:pStyle w:val="description"/>
        <w:ind w:left="1155" w:hanging="735"/>
      </w:pPr>
      <w:r>
        <w:t xml:space="preserve">Constraint: </w:t>
      </w:r>
      <w:r w:rsidR="002F0519">
        <w:t xml:space="preserve"> If the </w:t>
      </w:r>
      <w:r w:rsidR="002F0519" w:rsidRPr="00C4567D">
        <w:rPr>
          <w:i/>
          <w:iCs/>
        </w:rPr>
        <w:t>selector</w:t>
      </w:r>
      <w:r w:rsidR="002F0519">
        <w:t xml:space="preserve"> is not assumed-rank,</w:t>
      </w:r>
      <w:r w:rsidR="002F0519" w:rsidRPr="00C4567D">
        <w:rPr>
          <w:i/>
          <w:iCs/>
        </w:rPr>
        <w:t xml:space="preserve"> </w:t>
      </w:r>
      <w:r w:rsidRPr="00C4567D">
        <w:rPr>
          <w:i/>
          <w:iCs/>
        </w:rPr>
        <w:t>associate-name</w:t>
      </w:r>
      <w:r>
        <w:t xml:space="preserve"> in the </w:t>
      </w:r>
      <w:r w:rsidRPr="00C4567D">
        <w:rPr>
          <w:i/>
          <w:iCs/>
        </w:rPr>
        <w:t>select-rank-stmt</w:t>
      </w:r>
      <w:r>
        <w:t xml:space="preserve"> is not allowed.</w:t>
      </w:r>
    </w:p>
    <w:p w14:paraId="2A09376D" w14:textId="55132C57" w:rsidR="007863DE" w:rsidRDefault="007863DE" w:rsidP="007863DE">
      <w:pPr>
        <w:pStyle w:val="description"/>
        <w:widowControl/>
        <w:spacing w:line="240" w:lineRule="auto"/>
        <w:ind w:left="1155" w:hanging="735"/>
      </w:pPr>
      <w:r>
        <w:lastRenderedPageBreak/>
        <w:t xml:space="preserve">R1152x  </w:t>
      </w:r>
      <w:r w:rsidRPr="007863DE">
        <w:rPr>
          <w:i/>
          <w:iCs/>
        </w:rPr>
        <w:t>select-rank-case-stmt</w:t>
      </w:r>
      <w:r>
        <w:tab/>
      </w:r>
      <w:r w:rsidRPr="007863DE">
        <w:rPr>
          <w:b/>
          <w:bCs/>
        </w:rPr>
        <w:t>is</w:t>
      </w:r>
      <w:r>
        <w:tab/>
        <w:t xml:space="preserve">RANK ( </w:t>
      </w:r>
      <w:r w:rsidRPr="009336BE">
        <w:rPr>
          <w:b/>
          <w:bCs/>
          <w:i/>
          <w:iCs/>
        </w:rPr>
        <w:t>rank-value-range-list</w:t>
      </w:r>
      <w:r>
        <w:t xml:space="preserve"> ) [ </w:t>
      </w:r>
      <w:r w:rsidRPr="003554A5">
        <w:rPr>
          <w:i/>
        </w:rPr>
        <w:t>select-construct-name</w:t>
      </w:r>
      <w:r>
        <w:t xml:space="preserve"> ]</w:t>
      </w:r>
      <w:r w:rsidR="00895F0E">
        <w:br/>
      </w:r>
      <w:r w:rsidR="00895F0E">
        <w:tab/>
      </w:r>
      <w:r w:rsidR="00895F0E" w:rsidRPr="002F6A6F">
        <w:tab/>
      </w:r>
      <w:r w:rsidR="00895F0E">
        <w:tab/>
      </w:r>
      <w:r w:rsidR="00895F0E" w:rsidRPr="007863DE">
        <w:rPr>
          <w:b/>
          <w:bCs/>
        </w:rPr>
        <w:t>or</w:t>
      </w:r>
      <w:r w:rsidR="00895F0E">
        <w:tab/>
      </w:r>
      <w:r w:rsidR="00895F0E" w:rsidRPr="00895F0E">
        <w:rPr>
          <w:b/>
          <w:bCs/>
        </w:rPr>
        <w:t xml:space="preserve">RANKOF ( </w:t>
      </w:r>
      <w:r w:rsidR="00895F0E" w:rsidRPr="00895F0E">
        <w:rPr>
          <w:b/>
          <w:bCs/>
          <w:i/>
          <w:iCs/>
        </w:rPr>
        <w:t>data-ref</w:t>
      </w:r>
      <w:r w:rsidR="00895F0E" w:rsidRPr="00895F0E">
        <w:rPr>
          <w:b/>
          <w:bCs/>
        </w:rPr>
        <w:t xml:space="preserve"> ) [ </w:t>
      </w:r>
      <w:r w:rsidR="00895F0E" w:rsidRPr="00863F32">
        <w:rPr>
          <w:b/>
          <w:bCs/>
          <w:i/>
          <w:iCs/>
        </w:rPr>
        <w:t>select-construct-name</w:t>
      </w:r>
      <w:r w:rsidR="00895F0E" w:rsidRPr="00895F0E">
        <w:rPr>
          <w:b/>
          <w:bCs/>
        </w:rPr>
        <w:t xml:space="preserve"> ]</w:t>
      </w:r>
      <w:r w:rsidR="00895F0E">
        <w:br/>
      </w:r>
      <w:r>
        <w:tab/>
      </w:r>
      <w:r w:rsidRPr="002F6A6F">
        <w:tab/>
      </w:r>
      <w:r>
        <w:tab/>
      </w:r>
      <w:r w:rsidRPr="007863DE">
        <w:rPr>
          <w:b/>
          <w:bCs/>
        </w:rPr>
        <w:t>or</w:t>
      </w:r>
      <w:r>
        <w:tab/>
        <w:t xml:space="preserve">RANK ( * ) [ </w:t>
      </w:r>
      <w:r w:rsidRPr="00863F32">
        <w:rPr>
          <w:i/>
          <w:iCs/>
        </w:rPr>
        <w:t>select-construct-name</w:t>
      </w:r>
      <w:r>
        <w:t xml:space="preserve"> ]</w:t>
      </w:r>
      <w:r>
        <w:br/>
      </w:r>
      <w:r>
        <w:tab/>
      </w:r>
      <w:r>
        <w:tab/>
      </w:r>
      <w:r>
        <w:tab/>
      </w:r>
      <w:r w:rsidRPr="007863DE">
        <w:rPr>
          <w:b/>
          <w:bCs/>
        </w:rPr>
        <w:t>or</w:t>
      </w:r>
      <w:r>
        <w:tab/>
        <w:t xml:space="preserve">RANK DEFAULT [ </w:t>
      </w:r>
      <w:r w:rsidRPr="003554A5">
        <w:rPr>
          <w:i/>
        </w:rPr>
        <w:t>select-construct-name</w:t>
      </w:r>
      <w:r>
        <w:t xml:space="preserve"> ]</w:t>
      </w:r>
    </w:p>
    <w:p w14:paraId="3EA00A4B" w14:textId="77777777" w:rsidR="007863DE" w:rsidRDefault="007863DE" w:rsidP="007863DE">
      <w:r w:rsidRPr="009336BE">
        <w:rPr>
          <w:b/>
          <w:bCs/>
          <w:i/>
          <w:iCs/>
        </w:rPr>
        <w:t>rank-value-range</w:t>
      </w:r>
      <w:r>
        <w:t xml:space="preserve"> is defined in </w:t>
      </w:r>
      <w:r w:rsidRPr="00E17479">
        <w:rPr>
          <w:rFonts w:hint="eastAsia"/>
        </w:rPr>
        <w:t>R</w:t>
      </w:r>
      <w:r w:rsidRPr="00E17479">
        <w:t>1148a</w:t>
      </w:r>
      <w:r>
        <w:t xml:space="preserve"> of 3.2.4.</w:t>
      </w:r>
    </w:p>
    <w:p w14:paraId="0670BD1D" w14:textId="73BF8BD3" w:rsidR="008C594E" w:rsidRDefault="008C594E" w:rsidP="007863DE">
      <w:r>
        <w:rPr>
          <w:rFonts w:hint="eastAsia"/>
        </w:rPr>
        <w:t>R</w:t>
      </w:r>
      <w:r>
        <w:t xml:space="preserve">ANKOF ( </w:t>
      </w:r>
      <w:r w:rsidRPr="008C594E">
        <w:rPr>
          <w:i/>
          <w:iCs/>
        </w:rPr>
        <w:t>data-ref</w:t>
      </w:r>
      <w:r>
        <w:t xml:space="preserve"> ) is equivalent to RANK ( RANK</w:t>
      </w:r>
      <w:ins w:id="267" w:author="岩下英俊" w:date="2023-12-24T10:35:00Z">
        <w:r w:rsidR="005B01AD">
          <w:t xml:space="preserve"> </w:t>
        </w:r>
      </w:ins>
      <w:del w:id="268" w:author="岩下英俊" w:date="2023-12-24T10:35:00Z">
        <w:r w:rsidDel="005B01AD">
          <w:delText>OF</w:delText>
        </w:r>
      </w:del>
      <w:r>
        <w:t xml:space="preserve">( </w:t>
      </w:r>
      <w:r w:rsidRPr="008C594E">
        <w:rPr>
          <w:i/>
          <w:iCs/>
        </w:rPr>
        <w:t>data-ref</w:t>
      </w:r>
      <w:r>
        <w:t xml:space="preserve"> ) )</w:t>
      </w:r>
      <w:del w:id="269" w:author="岩下英俊" w:date="2023-12-24T10:36:00Z">
        <w:r w:rsidDel="005B01AD">
          <w:delText xml:space="preserve">, where </w:delText>
        </w:r>
        <w:r w:rsidRPr="008C594E" w:rsidDel="005B01AD">
          <w:rPr>
            <w:i/>
            <w:iCs/>
          </w:rPr>
          <w:delText>data-ref</w:delText>
        </w:r>
        <w:r w:rsidDel="005B01AD">
          <w:delText xml:space="preserve"> shall not be assumed-rank or assumed-size</w:delText>
        </w:r>
      </w:del>
      <w:r>
        <w:t>.</w:t>
      </w:r>
    </w:p>
    <w:p w14:paraId="1CB7B3D8" w14:textId="7C1F09F1" w:rsidR="007863DE" w:rsidDel="005B01AD" w:rsidRDefault="007863DE" w:rsidP="005B01AD">
      <w:pPr>
        <w:pStyle w:val="description"/>
        <w:widowControl/>
        <w:spacing w:line="240" w:lineRule="auto"/>
        <w:ind w:left="1155" w:hanging="735"/>
        <w:jc w:val="both"/>
        <w:rPr>
          <w:del w:id="270" w:author="岩下英俊" w:date="2023-12-24T10:36:00Z"/>
          <w:i/>
          <w:iCs/>
        </w:rPr>
      </w:pPr>
      <w:r>
        <w:rPr>
          <w:rFonts w:hint="eastAsia"/>
        </w:rPr>
        <w:t>C</w:t>
      </w:r>
      <w:r>
        <w:t xml:space="preserve">onstraint:  If the </w:t>
      </w:r>
      <w:r w:rsidRPr="007C165B">
        <w:rPr>
          <w:i/>
          <w:iCs/>
        </w:rPr>
        <w:t>selector</w:t>
      </w:r>
      <w:r>
        <w:t xml:space="preserve"> </w:t>
      </w:r>
      <w:r w:rsidR="00895F0E">
        <w:t xml:space="preserve">is </w:t>
      </w:r>
      <w:r w:rsidR="005D7E03">
        <w:t>assumed</w:t>
      </w:r>
      <w:r w:rsidR="00895F0E">
        <w:t>-</w:t>
      </w:r>
      <w:r w:rsidR="005D7E03">
        <w:t>rank</w:t>
      </w:r>
      <w:r>
        <w:t xml:space="preserve">, </w:t>
      </w:r>
      <w:r>
        <w:rPr>
          <w:i/>
          <w:iCs/>
        </w:rPr>
        <w:t>rank-value-range</w:t>
      </w:r>
      <w:r w:rsidRPr="007C165B">
        <w:rPr>
          <w:i/>
          <w:iCs/>
        </w:rPr>
        <w:t>-list</w:t>
      </w:r>
      <w:r>
        <w:t xml:space="preserve"> shall be a single </w:t>
      </w:r>
      <w:r>
        <w:rPr>
          <w:i/>
          <w:iCs/>
        </w:rPr>
        <w:t>rank-value</w:t>
      </w:r>
      <w:r w:rsidRPr="007C165B">
        <w:rPr>
          <w:i/>
          <w:iCs/>
        </w:rPr>
        <w:t>.</w:t>
      </w:r>
    </w:p>
    <w:p w14:paraId="3ABC5E01" w14:textId="77777777" w:rsidR="005B01AD" w:rsidRDefault="005B01AD" w:rsidP="007863DE">
      <w:pPr>
        <w:pStyle w:val="description"/>
        <w:widowControl/>
        <w:spacing w:line="240" w:lineRule="auto"/>
        <w:ind w:left="1155" w:hanging="735"/>
        <w:jc w:val="both"/>
        <w:rPr>
          <w:ins w:id="271" w:author="岩下英俊" w:date="2023-12-24T10:36:00Z"/>
        </w:rPr>
      </w:pPr>
    </w:p>
    <w:p w14:paraId="30715407" w14:textId="321CE7F4" w:rsidR="00895F0E" w:rsidRDefault="00895F0E" w:rsidP="00863F32">
      <w:pPr>
        <w:pStyle w:val="description"/>
        <w:widowControl/>
        <w:spacing w:line="240" w:lineRule="auto"/>
        <w:ind w:left="1155" w:hanging="735"/>
        <w:jc w:val="both"/>
      </w:pPr>
      <w:r>
        <w:rPr>
          <w:rFonts w:hint="eastAsia"/>
        </w:rPr>
        <w:t>C</w:t>
      </w:r>
      <w:r>
        <w:t xml:space="preserve">onstraint:  If the </w:t>
      </w:r>
      <w:r w:rsidRPr="007C165B">
        <w:rPr>
          <w:i/>
          <w:iCs/>
        </w:rPr>
        <w:t>selector</w:t>
      </w:r>
      <w:r>
        <w:t xml:space="preserve"> is assumed-rank,</w:t>
      </w:r>
      <w:r w:rsidRPr="00895F0E">
        <w:t xml:space="preserve"> RANKOF </w:t>
      </w:r>
      <w:r w:rsidRPr="007863DE">
        <w:rPr>
          <w:i/>
          <w:iCs/>
        </w:rPr>
        <w:t>select-rank-case-stmt</w:t>
      </w:r>
      <w:r w:rsidRPr="00895F0E">
        <w:t xml:space="preserve"> </w:t>
      </w:r>
      <w:r>
        <w:t>is not allowed.</w:t>
      </w:r>
    </w:p>
    <w:p w14:paraId="0848DDF4" w14:textId="77777777" w:rsidR="00FD5113" w:rsidRDefault="00FD5113" w:rsidP="00895F0E">
      <w:pPr>
        <w:pStyle w:val="description"/>
        <w:widowControl/>
        <w:spacing w:line="240" w:lineRule="auto"/>
        <w:ind w:left="1155" w:hanging="735"/>
        <w:jc w:val="both"/>
        <w:rPr>
          <w:ins w:id="272" w:author="岩下英俊" w:date="2023-12-24T10:09:00Z"/>
        </w:rPr>
      </w:pPr>
    </w:p>
    <w:p w14:paraId="6F98E5C7" w14:textId="53060F9B" w:rsidR="002F0519" w:rsidRDefault="004E20F5" w:rsidP="004E20F5">
      <w:r>
        <w:t>NOTE 1</w:t>
      </w:r>
    </w:p>
    <w:tbl>
      <w:tblPr>
        <w:tblStyle w:val="af5"/>
        <w:tblW w:w="0" w:type="auto"/>
        <w:tblLook w:val="04A0" w:firstRow="1" w:lastRow="0" w:firstColumn="1" w:lastColumn="0" w:noHBand="0" w:noVBand="1"/>
      </w:tblPr>
      <w:tblGrid>
        <w:gridCol w:w="9736"/>
      </w:tblGrid>
      <w:tr w:rsidR="004E20F5" w:rsidRPr="004E1BBF" w14:paraId="6BB0FE65" w14:textId="77777777" w:rsidTr="004E20F5">
        <w:tc>
          <w:tcPr>
            <w:tcW w:w="9736" w:type="dxa"/>
          </w:tcPr>
          <w:p w14:paraId="09728E95" w14:textId="49E09568" w:rsidR="00441E1C" w:rsidRDefault="004E20F5" w:rsidP="004E20F5">
            <w:r>
              <w:t xml:space="preserve">A SELECT RANK construct selects at most one block at runtime if the </w:t>
            </w:r>
            <w:r w:rsidRPr="004E20F5">
              <w:rPr>
                <w:i/>
                <w:iCs/>
              </w:rPr>
              <w:t>selector</w:t>
            </w:r>
            <w:r>
              <w:t xml:space="preserve"> is </w:t>
            </w:r>
            <w:proofErr w:type="gramStart"/>
            <w:r>
              <w:t>assumed-rank</w:t>
            </w:r>
            <w:proofErr w:type="gramEnd"/>
            <w:r>
              <w:t>, at compile time otherwise.</w:t>
            </w:r>
            <w:r w:rsidR="00AA2C87">
              <w:t xml:space="preserve">  In a generic subprogram, </w:t>
            </w:r>
            <w:r w:rsidR="007D0A2A">
              <w:t>the programmer can write partially different program</w:t>
            </w:r>
            <w:del w:id="273" w:author="岩下英俊" w:date="2023-12-24T11:00:00Z">
              <w:r w:rsidR="007D0A2A" w:rsidDel="004E6E52">
                <w:delText>ming</w:delText>
              </w:r>
            </w:del>
            <w:r w:rsidR="007D0A2A">
              <w:t xml:space="preserve"> codes by rank in a SELECT RANK construct by specifying </w:t>
            </w:r>
            <w:r w:rsidR="00AA2C87">
              <w:t xml:space="preserve">a dummy argument that has alternative ranks as the </w:t>
            </w:r>
            <w:r w:rsidR="00AA2C87" w:rsidRPr="00AA2C87">
              <w:rPr>
                <w:i/>
                <w:iCs/>
              </w:rPr>
              <w:t>selector</w:t>
            </w:r>
            <w:r w:rsidR="007D0A2A">
              <w:rPr>
                <w:i/>
                <w:iCs/>
              </w:rPr>
              <w:t>.</w:t>
            </w:r>
            <w:r w:rsidR="00AA2C87">
              <w:t xml:space="preserve"> </w:t>
            </w:r>
            <w:r w:rsidR="00441E1C">
              <w:rPr>
                <w:rFonts w:hint="eastAsia"/>
              </w:rPr>
              <w:t xml:space="preserve"> </w:t>
            </w:r>
            <w:r w:rsidR="00441E1C">
              <w:t xml:space="preserve">For example, </w:t>
            </w:r>
            <w:r w:rsidR="00034885">
              <w:t>the two</w:t>
            </w:r>
            <w:r w:rsidR="00441E1C">
              <w:t xml:space="preserve"> generic subprograms in List 2 of 2.2 can be written </w:t>
            </w:r>
            <w:r w:rsidR="00034885">
              <w:t>as</w:t>
            </w:r>
            <w:r w:rsidR="00441E1C">
              <w:t xml:space="preserve"> one using </w:t>
            </w:r>
            <w:r w:rsidR="00034885">
              <w:t>the</w:t>
            </w:r>
            <w:r w:rsidR="00441E1C">
              <w:t xml:space="preserve"> SELECT RANK construct as follows.</w:t>
            </w:r>
          </w:p>
          <w:p w14:paraId="4C2F34D5" w14:textId="77777777" w:rsidR="00441E1C" w:rsidRDefault="00441E1C" w:rsidP="00441E1C">
            <w:pPr>
              <w:pStyle w:val="program"/>
              <w:widowControl/>
              <w:spacing w:line="240" w:lineRule="auto"/>
              <w:ind w:left="441"/>
              <w:rPr>
                <w:szCs w:val="20"/>
              </w:rPr>
            </w:pPr>
          </w:p>
          <w:p w14:paraId="2A70E0AB" w14:textId="2067E0FE" w:rsidR="00441E1C" w:rsidRPr="00441E1C" w:rsidRDefault="00441E1C" w:rsidP="00441E1C">
            <w:pPr>
              <w:pStyle w:val="program"/>
              <w:widowControl/>
              <w:spacing w:line="240" w:lineRule="auto"/>
              <w:ind w:left="441"/>
              <w:rPr>
                <w:szCs w:val="20"/>
              </w:rPr>
            </w:pPr>
            <w:r w:rsidRPr="00441E1C">
              <w:rPr>
                <w:szCs w:val="20"/>
              </w:rPr>
              <w:t xml:space="preserve">  GENERIC FUNCTION </w:t>
            </w:r>
            <w:proofErr w:type="spellStart"/>
            <w:r w:rsidRPr="00441E1C">
              <w:rPr>
                <w:szCs w:val="20"/>
              </w:rPr>
              <w:t>has_nan</w:t>
            </w:r>
            <w:proofErr w:type="spellEnd"/>
            <w:r w:rsidRPr="00441E1C">
              <w:rPr>
                <w:szCs w:val="20"/>
              </w:rPr>
              <w:t>(x) RESULT(</w:t>
            </w:r>
            <w:proofErr w:type="spellStart"/>
            <w:r w:rsidRPr="00441E1C">
              <w:rPr>
                <w:szCs w:val="20"/>
              </w:rPr>
              <w:t>ans</w:t>
            </w:r>
            <w:proofErr w:type="spellEnd"/>
            <w:r w:rsidRPr="00441E1C">
              <w:rPr>
                <w:szCs w:val="20"/>
              </w:rPr>
              <w:t>)</w:t>
            </w:r>
          </w:p>
          <w:p w14:paraId="4767B8EB" w14:textId="32BB83CC" w:rsidR="00441E1C" w:rsidRPr="00441E1C" w:rsidRDefault="00441E1C" w:rsidP="00441E1C">
            <w:pPr>
              <w:pStyle w:val="program"/>
              <w:widowControl/>
              <w:spacing w:line="240" w:lineRule="auto"/>
              <w:ind w:left="441"/>
              <w:rPr>
                <w:szCs w:val="20"/>
              </w:rPr>
            </w:pPr>
            <w:r w:rsidRPr="00441E1C">
              <w:rPr>
                <w:szCs w:val="20"/>
              </w:rPr>
              <w:t xml:space="preserve">    REAL(REAL32,REAL64,REAL128), RANK(</w:t>
            </w:r>
            <w:r w:rsidRPr="00441E1C">
              <w:rPr>
                <w:b/>
                <w:bCs/>
                <w:szCs w:val="20"/>
              </w:rPr>
              <w:t>0:15</w:t>
            </w:r>
            <w:r w:rsidRPr="00441E1C">
              <w:rPr>
                <w:szCs w:val="20"/>
              </w:rPr>
              <w:t>), INTENT(IN) :: x</w:t>
            </w:r>
          </w:p>
          <w:p w14:paraId="712DDD12" w14:textId="77777777" w:rsidR="00441E1C" w:rsidRDefault="00441E1C" w:rsidP="00441E1C">
            <w:pPr>
              <w:pStyle w:val="program"/>
              <w:widowControl/>
              <w:spacing w:line="240" w:lineRule="auto"/>
              <w:ind w:left="441"/>
              <w:rPr>
                <w:szCs w:val="20"/>
              </w:rPr>
            </w:pPr>
            <w:r w:rsidRPr="00441E1C">
              <w:rPr>
                <w:szCs w:val="20"/>
              </w:rPr>
              <w:t xml:space="preserve">    LOGICAL :: </w:t>
            </w:r>
            <w:proofErr w:type="spellStart"/>
            <w:r w:rsidRPr="00441E1C">
              <w:rPr>
                <w:szCs w:val="20"/>
              </w:rPr>
              <w:t>ans</w:t>
            </w:r>
            <w:proofErr w:type="spellEnd"/>
          </w:p>
          <w:p w14:paraId="556CB669" w14:textId="2AD1D05C" w:rsidR="00441E1C" w:rsidRDefault="00441E1C" w:rsidP="00441E1C">
            <w:pPr>
              <w:pStyle w:val="program"/>
              <w:widowControl/>
              <w:spacing w:line="240" w:lineRule="auto"/>
              <w:ind w:left="441"/>
              <w:rPr>
                <w:szCs w:val="20"/>
              </w:rPr>
            </w:pPr>
            <w:r>
              <w:rPr>
                <w:rFonts w:hint="eastAsia"/>
                <w:szCs w:val="20"/>
              </w:rPr>
              <w:t xml:space="preserve"> </w:t>
            </w:r>
            <w:r>
              <w:rPr>
                <w:szCs w:val="20"/>
              </w:rPr>
              <w:t xml:space="preserve">   SELECT RANK(x)</w:t>
            </w:r>
          </w:p>
          <w:p w14:paraId="0A57E9B3" w14:textId="162EB4FC" w:rsidR="00441E1C" w:rsidRPr="00441E1C" w:rsidRDefault="00441E1C" w:rsidP="00441E1C">
            <w:pPr>
              <w:pStyle w:val="program"/>
              <w:widowControl/>
              <w:spacing w:line="240" w:lineRule="auto"/>
              <w:ind w:left="441"/>
              <w:rPr>
                <w:szCs w:val="20"/>
              </w:rPr>
            </w:pPr>
            <w:r>
              <w:rPr>
                <w:rFonts w:hint="eastAsia"/>
                <w:szCs w:val="20"/>
              </w:rPr>
              <w:t xml:space="preserve"> </w:t>
            </w:r>
            <w:r>
              <w:rPr>
                <w:szCs w:val="20"/>
              </w:rPr>
              <w:t xml:space="preserve">   RANK (0)</w:t>
            </w:r>
          </w:p>
          <w:p w14:paraId="0786E33E" w14:textId="2993C951" w:rsidR="00441E1C" w:rsidRPr="002E29B2" w:rsidRDefault="00441E1C" w:rsidP="00441E1C">
            <w:pPr>
              <w:pStyle w:val="program"/>
              <w:widowControl/>
              <w:spacing w:line="240" w:lineRule="auto"/>
              <w:ind w:left="441"/>
              <w:rPr>
                <w:b/>
                <w:bCs/>
                <w:szCs w:val="20"/>
              </w:rPr>
            </w:pPr>
            <w:r w:rsidRPr="002E29B2">
              <w:rPr>
                <w:szCs w:val="20"/>
              </w:rPr>
              <w:t xml:space="preserve">    </w:t>
            </w:r>
            <w:r>
              <w:rPr>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ieee_is_nan</w:t>
            </w:r>
            <w:proofErr w:type="spellEnd"/>
            <w:r w:rsidRPr="002E29B2">
              <w:rPr>
                <w:b/>
                <w:bCs/>
                <w:szCs w:val="20"/>
              </w:rPr>
              <w:t>(x)</w:t>
            </w:r>
          </w:p>
          <w:p w14:paraId="5CC883FC" w14:textId="5136E7EA" w:rsidR="00441E1C" w:rsidRPr="002E29B2" w:rsidRDefault="00441E1C" w:rsidP="00441E1C">
            <w:pPr>
              <w:pStyle w:val="program"/>
              <w:widowControl/>
              <w:spacing w:line="240" w:lineRule="auto"/>
              <w:ind w:left="441"/>
              <w:rPr>
                <w:szCs w:val="20"/>
              </w:rPr>
            </w:pPr>
            <w:r w:rsidRPr="002E29B2">
              <w:rPr>
                <w:szCs w:val="20"/>
              </w:rPr>
              <w:t xml:space="preserve">  </w:t>
            </w:r>
            <w:r>
              <w:rPr>
                <w:szCs w:val="20"/>
              </w:rPr>
              <w:t xml:space="preserve">  RANK (1:15)   ! or RANK DEFAULT</w:t>
            </w:r>
          </w:p>
          <w:p w14:paraId="0EC08B4C" w14:textId="4DD94071" w:rsidR="00441E1C" w:rsidRDefault="00441E1C" w:rsidP="00441E1C">
            <w:pPr>
              <w:pStyle w:val="program"/>
              <w:widowControl/>
              <w:spacing w:line="240" w:lineRule="auto"/>
              <w:ind w:left="441"/>
              <w:rPr>
                <w:b/>
                <w:bCs/>
                <w:szCs w:val="20"/>
              </w:rPr>
            </w:pPr>
            <w:r>
              <w:rPr>
                <w:b/>
                <w:bCs/>
                <w:szCs w:val="20"/>
              </w:rPr>
              <w:t xml:space="preserve">  </w:t>
            </w:r>
            <w:r w:rsidRPr="002E29B2">
              <w:rPr>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4C9FBF22" w14:textId="767577CF" w:rsidR="00441E1C" w:rsidRPr="00441E1C" w:rsidRDefault="00441E1C" w:rsidP="00441E1C">
            <w:pPr>
              <w:pStyle w:val="program"/>
              <w:widowControl/>
              <w:spacing w:line="240" w:lineRule="auto"/>
              <w:ind w:left="441"/>
              <w:rPr>
                <w:szCs w:val="20"/>
              </w:rPr>
            </w:pPr>
            <w:r>
              <w:rPr>
                <w:rFonts w:hint="eastAsia"/>
                <w:szCs w:val="20"/>
              </w:rPr>
              <w:t xml:space="preserve"> </w:t>
            </w:r>
            <w:r>
              <w:rPr>
                <w:szCs w:val="20"/>
              </w:rPr>
              <w:t xml:space="preserve">   END SELECT</w:t>
            </w:r>
          </w:p>
          <w:p w14:paraId="0BAC9424" w14:textId="77777777" w:rsidR="00441E1C" w:rsidRDefault="00441E1C" w:rsidP="00441E1C">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4A4CF57D" w14:textId="77777777" w:rsidR="004E1BBF" w:rsidRPr="002E29B2" w:rsidRDefault="004E1BBF" w:rsidP="00441E1C">
            <w:pPr>
              <w:pStyle w:val="program"/>
              <w:widowControl/>
              <w:spacing w:line="240" w:lineRule="auto"/>
              <w:ind w:left="441"/>
              <w:rPr>
                <w:szCs w:val="20"/>
              </w:rPr>
            </w:pPr>
          </w:p>
          <w:p w14:paraId="584860A8" w14:textId="6F119756" w:rsidR="004E1BBF" w:rsidRDefault="004E1BBF" w:rsidP="004E20F5">
            <w:r w:rsidRPr="004E1BBF">
              <w:t xml:space="preserve">This </w:t>
            </w:r>
            <w:r>
              <w:t>unification</w:t>
            </w:r>
            <w:r w:rsidRPr="004E1BBF">
              <w:t xml:space="preserve"> </w:t>
            </w:r>
            <w:r>
              <w:t>of generic subprograms through</w:t>
            </w:r>
            <w:r w:rsidRPr="004E1BBF">
              <w:t xml:space="preserve"> the SELECT RANK </w:t>
            </w:r>
            <w:del w:id="274" w:author="岩下英俊" w:date="2023-12-24T11:01:00Z">
              <w:r w:rsidRPr="004E1BBF" w:rsidDel="004E6E52">
                <w:delText xml:space="preserve">syntax </w:delText>
              </w:r>
            </w:del>
            <w:ins w:id="275" w:author="岩下英俊" w:date="2023-12-24T11:01:00Z">
              <w:r w:rsidR="004E6E52">
                <w:t>construct</w:t>
              </w:r>
              <w:r w:rsidR="004E6E52" w:rsidRPr="004E1BBF">
                <w:t xml:space="preserve"> </w:t>
              </w:r>
            </w:ins>
            <w:r w:rsidRPr="004E1BBF">
              <w:t xml:space="preserve">is useful when most of the code is the same but only </w:t>
            </w:r>
            <w:r>
              <w:t xml:space="preserve">a few parts differ </w:t>
            </w:r>
            <w:r w:rsidRPr="004E1BBF">
              <w:t>by rank.</w:t>
            </w:r>
          </w:p>
        </w:tc>
      </w:tr>
    </w:tbl>
    <w:p w14:paraId="624DC9D8" w14:textId="77777777" w:rsidR="004E20F5" w:rsidRDefault="004E20F5" w:rsidP="004E20F5">
      <w:pPr>
        <w:rPr>
          <w:ins w:id="276" w:author="岩下英俊" w:date="2023-12-24T17:05:00Z"/>
        </w:rPr>
      </w:pPr>
    </w:p>
    <w:p w14:paraId="35C33016" w14:textId="77777777" w:rsidR="00863F32" w:rsidRDefault="00863F32" w:rsidP="004E20F5"/>
    <w:p w14:paraId="24D93461" w14:textId="1886BCB5" w:rsidR="00B83614" w:rsidRPr="00B83614" w:rsidRDefault="00B83614" w:rsidP="00014FCB">
      <w:pPr>
        <w:pStyle w:val="30"/>
        <w:rPr>
          <w:ins w:id="277" w:author="岩下英俊" w:date="2023-12-01T11:26:00Z"/>
        </w:rPr>
      </w:pPr>
      <w:ins w:id="278" w:author="岩下英俊" w:date="2023-12-04T19:17:00Z">
        <w:r>
          <w:rPr>
            <w:rFonts w:hint="eastAsia"/>
          </w:rPr>
          <w:t>E</w:t>
        </w:r>
        <w:r>
          <w:t>xtension of SELECT TYPE construct</w:t>
        </w:r>
      </w:ins>
    </w:p>
    <w:p w14:paraId="31F4C397" w14:textId="320D2375" w:rsidR="00034885" w:rsidRDefault="00034885" w:rsidP="00034885">
      <w:r>
        <w:rPr>
          <w:rFonts w:hint="eastAsia"/>
        </w:rPr>
        <w:t>T</w:t>
      </w:r>
      <w:r>
        <w:t>he SELECT TYPE construct is extended to support non-</w:t>
      </w:r>
      <w:r w:rsidR="005D6D0A">
        <w:t>polymorphic</w:t>
      </w:r>
      <w:r>
        <w:t xml:space="preserve"> variables as the </w:t>
      </w:r>
      <w:r w:rsidRPr="008C39EF">
        <w:rPr>
          <w:i/>
          <w:iCs/>
        </w:rPr>
        <w:t>selector</w:t>
      </w:r>
      <w:r>
        <w:t>.</w:t>
      </w:r>
    </w:p>
    <w:p w14:paraId="4C12104E" w14:textId="77777777" w:rsidR="0009044E" w:rsidRDefault="0009044E" w:rsidP="008C594E">
      <w:r>
        <w:t>A sentence in F2023:11.1.11.1 is changed from:</w:t>
      </w:r>
    </w:p>
    <w:p w14:paraId="765DEE12" w14:textId="5ACB809E" w:rsidR="0009044E" w:rsidRPr="0009044E" w:rsidRDefault="0009044E" w:rsidP="008C594E">
      <w:pPr>
        <w:ind w:leftChars="100" w:left="210"/>
      </w:pPr>
      <w:r w:rsidRPr="0009044E">
        <w:t>The selection is based on the dynamic type of an expression.</w:t>
      </w:r>
    </w:p>
    <w:p w14:paraId="3E07EA03" w14:textId="77777777" w:rsidR="0009044E" w:rsidRDefault="0009044E" w:rsidP="008C594E">
      <w:r>
        <w:rPr>
          <w:rFonts w:hint="eastAsia"/>
        </w:rPr>
        <w:t>t</w:t>
      </w:r>
      <w:r>
        <w:t>o:</w:t>
      </w:r>
    </w:p>
    <w:p w14:paraId="0F57729E" w14:textId="2673A7C1" w:rsidR="0009044E" w:rsidRPr="0009044E" w:rsidRDefault="0009044E" w:rsidP="008C594E">
      <w:pPr>
        <w:ind w:leftChars="100" w:left="210"/>
      </w:pPr>
      <w:r w:rsidRPr="0009044E">
        <w:lastRenderedPageBreak/>
        <w:t>The selection is based on the dynamic type of an expression</w:t>
      </w:r>
      <w:r>
        <w:t xml:space="preserve"> if the </w:t>
      </w:r>
      <w:r w:rsidRPr="0009044E">
        <w:rPr>
          <w:i/>
          <w:iCs/>
        </w:rPr>
        <w:t>selector</w:t>
      </w:r>
      <w:r>
        <w:t xml:space="preserve"> is polymorphic, on the declared type</w:t>
      </w:r>
      <w:r w:rsidR="003B37ED">
        <w:t xml:space="preserve"> of an expression otherwise</w:t>
      </w:r>
      <w:r w:rsidRPr="0009044E">
        <w:t>.</w:t>
      </w:r>
    </w:p>
    <w:p w14:paraId="1EA2B4A4" w14:textId="1F97EE9D" w:rsidR="00F7434C" w:rsidRDefault="007F6478" w:rsidP="007F6478">
      <w:pPr>
        <w:pStyle w:val="description"/>
        <w:widowControl/>
        <w:spacing w:line="240" w:lineRule="auto"/>
        <w:ind w:left="1155" w:hanging="735"/>
        <w:jc w:val="both"/>
      </w:pPr>
      <w:r>
        <w:rPr>
          <w:rFonts w:hint="eastAsia"/>
        </w:rPr>
        <w:t>C</w:t>
      </w:r>
      <w:r>
        <w:t>1164</w:t>
      </w:r>
      <w:r w:rsidR="00557942">
        <w:t>x</w:t>
      </w:r>
      <w:r>
        <w:t xml:space="preserve">  (R1155) </w:t>
      </w:r>
      <w:r w:rsidRPr="004E14B8">
        <w:t xml:space="preserve">The </w:t>
      </w:r>
      <w:r w:rsidRPr="004E14B8">
        <w:rPr>
          <w:i/>
          <w:iCs/>
        </w:rPr>
        <w:t>selector</w:t>
      </w:r>
      <w:r w:rsidRPr="004E14B8">
        <w:t xml:space="preserve"> in a </w:t>
      </w:r>
      <w:r w:rsidRPr="004E14B8">
        <w:rPr>
          <w:i/>
          <w:iCs/>
        </w:rPr>
        <w:t>select-type-stmt</w:t>
      </w:r>
      <w:r w:rsidRPr="004E14B8">
        <w:t xml:space="preserve"> shall be </w:t>
      </w:r>
      <w:r w:rsidR="002A541B" w:rsidRPr="002A541B">
        <w:rPr>
          <w:b/>
          <w:bCs/>
        </w:rPr>
        <w:t>a</w:t>
      </w:r>
      <w:r w:rsidR="002A541B">
        <w:t xml:space="preserve"> </w:t>
      </w:r>
      <w:r w:rsidRPr="004E14B8">
        <w:t xml:space="preserve">polymorphic </w:t>
      </w:r>
      <w:r w:rsidR="002A541B" w:rsidRPr="002A541B">
        <w:rPr>
          <w:b/>
          <w:bCs/>
        </w:rPr>
        <w:t xml:space="preserve">entity </w:t>
      </w:r>
      <w:r w:rsidRPr="004E14B8">
        <w:rPr>
          <w:b/>
          <w:bCs/>
        </w:rPr>
        <w:t xml:space="preserve">or a </w:t>
      </w:r>
      <w:r w:rsidR="002A541B">
        <w:rPr>
          <w:b/>
          <w:bCs/>
        </w:rPr>
        <w:t>non-polymorphic data object</w:t>
      </w:r>
      <w:r w:rsidRPr="004E14B8">
        <w:t>.</w:t>
      </w:r>
    </w:p>
    <w:p w14:paraId="6B2EB78F" w14:textId="542C9394" w:rsidR="00564694" w:rsidRDefault="00564694" w:rsidP="00B134C2">
      <w:pPr>
        <w:pStyle w:val="description"/>
        <w:widowControl/>
        <w:spacing w:line="240" w:lineRule="auto"/>
        <w:ind w:left="1155" w:hanging="735"/>
      </w:pPr>
      <w:r w:rsidRPr="00E17479">
        <w:t>R11</w:t>
      </w:r>
      <w:r>
        <w:t>56</w:t>
      </w:r>
      <w:r w:rsidR="00557942">
        <w:t>x</w:t>
      </w:r>
      <w:r w:rsidRPr="00E17479">
        <w:t xml:space="preserve">  </w:t>
      </w:r>
      <w:r>
        <w:rPr>
          <w:i/>
        </w:rPr>
        <w:t>type-guard-stmt</w:t>
      </w:r>
      <w:r w:rsidRPr="00E17479">
        <w:tab/>
      </w:r>
      <w:r w:rsidRPr="00B37060">
        <w:rPr>
          <w:b/>
        </w:rPr>
        <w:tab/>
        <w:t>is</w:t>
      </w:r>
      <w:r w:rsidRPr="00E17479">
        <w:tab/>
      </w:r>
      <w:r>
        <w:t xml:space="preserve">TYPE IS ( </w:t>
      </w:r>
      <w:r w:rsidRPr="007C165B">
        <w:rPr>
          <w:b/>
          <w:bCs/>
          <w:i/>
          <w:iCs/>
        </w:rPr>
        <w:t>type-spec</w:t>
      </w:r>
      <w:r w:rsidR="00B134C2" w:rsidRPr="007C165B">
        <w:rPr>
          <w:b/>
          <w:bCs/>
          <w:i/>
          <w:iCs/>
        </w:rPr>
        <w:t>-list</w:t>
      </w:r>
      <w:r>
        <w:t xml:space="preserve"> ) [ </w:t>
      </w:r>
      <w:r w:rsidRPr="003554A5">
        <w:rPr>
          <w:i/>
          <w:iCs/>
        </w:rPr>
        <w:t>select-construct-name</w:t>
      </w:r>
      <w:r>
        <w:t xml:space="preserve"> ]</w:t>
      </w:r>
      <w:r w:rsidR="00F00780" w:rsidRPr="00F00780">
        <w:t xml:space="preserve"> </w:t>
      </w:r>
      <w:r w:rsidR="00F00780">
        <w:br/>
      </w:r>
      <w:r w:rsidR="008C594E">
        <w:tab/>
      </w:r>
      <w:r w:rsidR="008C594E">
        <w:tab/>
      </w:r>
      <w:r w:rsidR="008C594E" w:rsidRPr="00B37060">
        <w:rPr>
          <w:b/>
        </w:rPr>
        <w:tab/>
      </w:r>
      <w:r w:rsidR="008C594E">
        <w:rPr>
          <w:b/>
        </w:rPr>
        <w:t>or</w:t>
      </w:r>
      <w:r w:rsidR="008C594E" w:rsidRPr="00E17479">
        <w:tab/>
      </w:r>
      <w:r w:rsidR="008C594E">
        <w:t>CLASS IS (</w:t>
      </w:r>
      <w:r w:rsidR="008C594E" w:rsidRPr="00CC694A">
        <w:t xml:space="preserve"> </w:t>
      </w:r>
      <w:r w:rsidR="008C594E" w:rsidRPr="007C165B">
        <w:rPr>
          <w:b/>
          <w:bCs/>
          <w:i/>
          <w:iCs/>
        </w:rPr>
        <w:t>derived-type-spec-list</w:t>
      </w:r>
      <w:r w:rsidR="008C594E" w:rsidRPr="00CC694A">
        <w:t xml:space="preserve"> </w:t>
      </w:r>
      <w:r w:rsidR="008C594E">
        <w:t xml:space="preserve">) [ </w:t>
      </w:r>
      <w:r w:rsidR="008C594E" w:rsidRPr="003554A5">
        <w:rPr>
          <w:i/>
          <w:iCs/>
        </w:rPr>
        <w:t>select-construct-name</w:t>
      </w:r>
      <w:r w:rsidR="008C594E">
        <w:t xml:space="preserve"> ]</w:t>
      </w:r>
      <w:r w:rsidR="008C594E">
        <w:br/>
      </w:r>
      <w:r w:rsidR="008C594E">
        <w:tab/>
      </w:r>
      <w:r w:rsidR="008C594E">
        <w:tab/>
      </w:r>
      <w:r w:rsidR="008C594E" w:rsidRPr="00B37060">
        <w:rPr>
          <w:b/>
        </w:rPr>
        <w:tab/>
      </w:r>
      <w:r w:rsidR="008C594E">
        <w:rPr>
          <w:b/>
        </w:rPr>
        <w:t>or</w:t>
      </w:r>
      <w:r w:rsidR="008C594E" w:rsidRPr="00E17479">
        <w:tab/>
      </w:r>
      <w:r w:rsidR="008C594E" w:rsidRPr="008C594E">
        <w:rPr>
          <w:b/>
          <w:bCs/>
        </w:rPr>
        <w:t xml:space="preserve">TYPEOF ( </w:t>
      </w:r>
      <w:r w:rsidR="008C594E" w:rsidRPr="008C594E">
        <w:rPr>
          <w:b/>
          <w:bCs/>
          <w:i/>
          <w:iCs/>
        </w:rPr>
        <w:t>d</w:t>
      </w:r>
      <w:r w:rsidR="008C594E">
        <w:rPr>
          <w:b/>
          <w:bCs/>
          <w:i/>
          <w:iCs/>
        </w:rPr>
        <w:t>ata-ref</w:t>
      </w:r>
      <w:r w:rsidR="008C594E" w:rsidRPr="008C594E">
        <w:rPr>
          <w:b/>
          <w:bCs/>
        </w:rPr>
        <w:t xml:space="preserve"> ) [ </w:t>
      </w:r>
      <w:r w:rsidR="008C594E" w:rsidRPr="003554A5">
        <w:rPr>
          <w:b/>
          <w:bCs/>
          <w:i/>
          <w:iCs/>
        </w:rPr>
        <w:t>select-construct-name</w:t>
      </w:r>
      <w:r w:rsidR="008C594E" w:rsidRPr="008C594E">
        <w:rPr>
          <w:b/>
          <w:bCs/>
        </w:rPr>
        <w:t xml:space="preserve"> ]</w:t>
      </w:r>
      <w:r w:rsidR="008C594E" w:rsidRPr="008C594E">
        <w:rPr>
          <w:b/>
          <w:bCs/>
        </w:rPr>
        <w:br/>
      </w:r>
      <w:r w:rsidR="008C594E" w:rsidRPr="008C594E">
        <w:rPr>
          <w:b/>
          <w:bCs/>
        </w:rPr>
        <w:tab/>
      </w:r>
      <w:r w:rsidR="008C594E" w:rsidRPr="008C594E">
        <w:rPr>
          <w:b/>
          <w:bCs/>
        </w:rPr>
        <w:tab/>
      </w:r>
      <w:r w:rsidR="008C594E" w:rsidRPr="008C594E">
        <w:rPr>
          <w:b/>
          <w:bCs/>
        </w:rPr>
        <w:tab/>
        <w:t>or</w:t>
      </w:r>
      <w:r w:rsidR="008C594E" w:rsidRPr="008C594E">
        <w:rPr>
          <w:b/>
          <w:bCs/>
        </w:rPr>
        <w:tab/>
        <w:t xml:space="preserve">CLASSOF ( </w:t>
      </w:r>
      <w:r w:rsidR="008C594E" w:rsidRPr="008C594E">
        <w:rPr>
          <w:b/>
          <w:bCs/>
          <w:i/>
          <w:iCs/>
        </w:rPr>
        <w:t>d</w:t>
      </w:r>
      <w:r w:rsidR="008C594E">
        <w:rPr>
          <w:b/>
          <w:bCs/>
          <w:i/>
          <w:iCs/>
        </w:rPr>
        <w:t>ata-ref</w:t>
      </w:r>
      <w:r w:rsidR="008C594E" w:rsidRPr="008C594E">
        <w:rPr>
          <w:b/>
          <w:bCs/>
        </w:rPr>
        <w:t xml:space="preserve"> ) [ </w:t>
      </w:r>
      <w:r w:rsidR="008C594E" w:rsidRPr="003554A5">
        <w:rPr>
          <w:b/>
          <w:bCs/>
          <w:i/>
          <w:iCs/>
        </w:rPr>
        <w:t>select-construct-name</w:t>
      </w:r>
      <w:r w:rsidR="008C594E" w:rsidRPr="008C594E">
        <w:rPr>
          <w:b/>
          <w:bCs/>
        </w:rPr>
        <w:t xml:space="preserve"> ]</w:t>
      </w:r>
      <w:r w:rsidR="008C594E" w:rsidRPr="008C594E">
        <w:rPr>
          <w:b/>
          <w:bCs/>
        </w:rPr>
        <w:br/>
      </w:r>
      <w:r>
        <w:tab/>
      </w:r>
      <w:r>
        <w:tab/>
      </w:r>
      <w:r w:rsidRPr="00B37060">
        <w:rPr>
          <w:b/>
        </w:rPr>
        <w:tab/>
      </w:r>
      <w:r>
        <w:rPr>
          <w:b/>
        </w:rPr>
        <w:t>or</w:t>
      </w:r>
      <w:r w:rsidRPr="00E17479">
        <w:tab/>
      </w:r>
      <w:r>
        <w:t xml:space="preserve">CLASS </w:t>
      </w:r>
      <w:r w:rsidR="00F00780">
        <w:t>DEFAULT</w:t>
      </w:r>
      <w:r>
        <w:t xml:space="preserve"> [ </w:t>
      </w:r>
      <w:r w:rsidRPr="003554A5">
        <w:rPr>
          <w:i/>
          <w:iCs/>
        </w:rPr>
        <w:t>select-construct-name</w:t>
      </w:r>
      <w:r>
        <w:t xml:space="preserve"> ]</w:t>
      </w:r>
    </w:p>
    <w:p w14:paraId="3C91FB27" w14:textId="08E316AF" w:rsidR="00CD4A3A" w:rsidRDefault="00CD4A3A" w:rsidP="00CD4A3A">
      <w:r>
        <w:rPr>
          <w:rFonts w:hint="eastAsia"/>
        </w:rPr>
        <w:t>T</w:t>
      </w:r>
      <w:r>
        <w:t xml:space="preserve">YPEOF ( </w:t>
      </w:r>
      <w:r w:rsidRPr="00CD4A3A">
        <w:rPr>
          <w:i/>
          <w:iCs/>
        </w:rPr>
        <w:t>data-ref</w:t>
      </w:r>
      <w:r>
        <w:t xml:space="preserve"> ) </w:t>
      </w:r>
      <w:r w:rsidR="005D3D96">
        <w:t xml:space="preserve">and CLASSOF ( </w:t>
      </w:r>
      <w:r w:rsidR="005D3D96" w:rsidRPr="005D3D96">
        <w:rPr>
          <w:i/>
          <w:iCs/>
        </w:rPr>
        <w:t>data-ref</w:t>
      </w:r>
      <w:r w:rsidR="005D3D96">
        <w:t xml:space="preserve"> ) are</w:t>
      </w:r>
      <w:r>
        <w:t xml:space="preserve"> equivalent to TYPE IS ( </w:t>
      </w:r>
      <w:r w:rsidRPr="00CD4A3A">
        <w:rPr>
          <w:i/>
          <w:iCs/>
        </w:rPr>
        <w:t>type-spec</w:t>
      </w:r>
      <w:r>
        <w:t xml:space="preserve"> ) </w:t>
      </w:r>
      <w:r w:rsidR="005D3D96">
        <w:t xml:space="preserve">and CLASSOF ( </w:t>
      </w:r>
      <w:r w:rsidR="005D3D96" w:rsidRPr="005D3D96">
        <w:rPr>
          <w:i/>
          <w:iCs/>
        </w:rPr>
        <w:t>type-spec</w:t>
      </w:r>
      <w:r w:rsidR="005D3D96">
        <w:t xml:space="preserve"> ), respectively, </w:t>
      </w:r>
      <w:r>
        <w:t xml:space="preserve">where </w:t>
      </w:r>
      <w:r w:rsidRPr="005D3D96">
        <w:rPr>
          <w:i/>
          <w:iCs/>
        </w:rPr>
        <w:t>type-spec</w:t>
      </w:r>
      <w:r>
        <w:t xml:space="preserve"> is </w:t>
      </w:r>
      <w:r w:rsidR="005D3D96">
        <w:t xml:space="preserve">the type and kind of </w:t>
      </w:r>
      <w:r w:rsidR="005D3D96" w:rsidRPr="005D3D96">
        <w:rPr>
          <w:i/>
          <w:iCs/>
        </w:rPr>
        <w:t>data-ref</w:t>
      </w:r>
      <w:r w:rsidR="005D3D96">
        <w:t xml:space="preserve">. </w:t>
      </w:r>
    </w:p>
    <w:p w14:paraId="5160F077" w14:textId="1D17FEAD" w:rsidR="00B134C2" w:rsidRDefault="00B134C2" w:rsidP="007C165B">
      <w:pPr>
        <w:pStyle w:val="description"/>
        <w:widowControl/>
        <w:spacing w:line="240" w:lineRule="auto"/>
        <w:ind w:left="1155" w:hanging="735"/>
        <w:jc w:val="both"/>
      </w:pPr>
      <w:r>
        <w:rPr>
          <w:rFonts w:hint="eastAsia"/>
        </w:rPr>
        <w:t>C</w:t>
      </w:r>
      <w:r>
        <w:t xml:space="preserve">onstraint:  If the </w:t>
      </w:r>
      <w:r w:rsidRPr="007C165B">
        <w:rPr>
          <w:i/>
          <w:iCs/>
        </w:rPr>
        <w:t>selector</w:t>
      </w:r>
      <w:r>
        <w:t xml:space="preserve"> </w:t>
      </w:r>
      <w:r w:rsidR="00911815">
        <w:t xml:space="preserve">is </w:t>
      </w:r>
      <w:r w:rsidR="00CD4A3A">
        <w:t>polymorphic</w:t>
      </w:r>
      <w:r w:rsidR="00911815">
        <w:t xml:space="preserve">, </w:t>
      </w:r>
      <w:r w:rsidR="00911815" w:rsidRPr="007C165B">
        <w:rPr>
          <w:i/>
          <w:iCs/>
        </w:rPr>
        <w:t>type-spec-list</w:t>
      </w:r>
      <w:r w:rsidR="00911815">
        <w:t xml:space="preserve"> shall be </w:t>
      </w:r>
      <w:r w:rsidR="00CC694A">
        <w:t xml:space="preserve">a single </w:t>
      </w:r>
      <w:r w:rsidR="00CC694A" w:rsidRPr="007C165B">
        <w:rPr>
          <w:i/>
          <w:iCs/>
        </w:rPr>
        <w:t>type-spec</w:t>
      </w:r>
      <w:r w:rsidR="00BF5CC0">
        <w:t xml:space="preserve"> and </w:t>
      </w:r>
      <w:r w:rsidR="00BF5CC0" w:rsidRPr="007C165B">
        <w:rPr>
          <w:i/>
          <w:iCs/>
        </w:rPr>
        <w:t>derived-type-spec-list</w:t>
      </w:r>
      <w:r w:rsidR="00BF5CC0">
        <w:t xml:space="preserve"> shall be a single </w:t>
      </w:r>
      <w:r w:rsidR="00BF5CC0" w:rsidRPr="007C165B">
        <w:rPr>
          <w:i/>
          <w:iCs/>
        </w:rPr>
        <w:t>derived-type-spec.</w:t>
      </w:r>
    </w:p>
    <w:p w14:paraId="6531EF3F" w14:textId="77777777" w:rsidR="005D3D96" w:rsidRDefault="005D3D96" w:rsidP="005D3D96">
      <w:pPr>
        <w:pStyle w:val="description"/>
        <w:widowControl/>
        <w:spacing w:line="240" w:lineRule="auto"/>
        <w:ind w:left="1155" w:hanging="735"/>
        <w:jc w:val="both"/>
      </w:pPr>
      <w:r>
        <w:rPr>
          <w:rFonts w:hint="eastAsia"/>
        </w:rPr>
        <w:t>C</w:t>
      </w:r>
      <w:r>
        <w:t xml:space="preserve">onstraint:  If the selector is polymorphic, TYPEOF or CLASSOF </w:t>
      </w:r>
      <w:r w:rsidRPr="005D3D96">
        <w:rPr>
          <w:i/>
          <w:iCs/>
        </w:rPr>
        <w:t>type-guard-stmt</w:t>
      </w:r>
      <w:r>
        <w:t xml:space="preserve"> shall not be allowed.</w:t>
      </w:r>
    </w:p>
    <w:p w14:paraId="03E16395" w14:textId="5CAE7705" w:rsidR="00CC505F" w:rsidRDefault="00CC505F" w:rsidP="00CC505F">
      <w:pPr>
        <w:pStyle w:val="description"/>
        <w:widowControl/>
        <w:spacing w:line="240" w:lineRule="auto"/>
        <w:ind w:left="1155" w:hanging="735"/>
        <w:jc w:val="both"/>
      </w:pPr>
      <w:r>
        <w:rPr>
          <w:rFonts w:hint="eastAsia"/>
        </w:rPr>
        <w:t>C</w:t>
      </w:r>
      <w:r>
        <w:t xml:space="preserve">onstraint:  If the </w:t>
      </w:r>
      <w:r w:rsidRPr="007C165B">
        <w:rPr>
          <w:i/>
          <w:iCs/>
        </w:rPr>
        <w:t>selector</w:t>
      </w:r>
      <w:r>
        <w:t xml:space="preserve"> is </w:t>
      </w:r>
      <w:r w:rsidR="00AB594F">
        <w:t>not polymorphic</w:t>
      </w:r>
      <w:r>
        <w:t>, every kind</w:t>
      </w:r>
      <w:r w:rsidR="001B78AF">
        <w:t xml:space="preserve"> </w:t>
      </w:r>
      <w:r w:rsidR="00DB4970">
        <w:t xml:space="preserve">type </w:t>
      </w:r>
      <w:r>
        <w:t xml:space="preserve">parameter </w:t>
      </w:r>
      <w:r w:rsidR="005D3D96">
        <w:t xml:space="preserve">of </w:t>
      </w:r>
      <w:r w:rsidR="005D3D96" w:rsidRPr="00281F81">
        <w:rPr>
          <w:i/>
          <w:iCs/>
        </w:rPr>
        <w:t>type-spec</w:t>
      </w:r>
      <w:r w:rsidR="005D3D96">
        <w:t xml:space="preserve">, </w:t>
      </w:r>
      <w:r w:rsidR="005D3D96" w:rsidRPr="00281F81">
        <w:rPr>
          <w:i/>
          <w:iCs/>
        </w:rPr>
        <w:t>derived-type-spec</w:t>
      </w:r>
      <w:r w:rsidR="005D3D96">
        <w:t xml:space="preserve">, or </w:t>
      </w:r>
      <w:r w:rsidR="005D3D96" w:rsidRPr="00281F81">
        <w:rPr>
          <w:i/>
          <w:iCs/>
        </w:rPr>
        <w:t>data-ref</w:t>
      </w:r>
      <w:r w:rsidR="005D3D96">
        <w:t xml:space="preserve"> </w:t>
      </w:r>
      <w:r>
        <w:t>specified in TYPE IS</w:t>
      </w:r>
      <w:r w:rsidR="005D3D96">
        <w:t>,</w:t>
      </w:r>
      <w:r>
        <w:t xml:space="preserve"> CLASS IS</w:t>
      </w:r>
      <w:r w:rsidR="005D3D96">
        <w:t>, TYPEOF or CLASSOF</w:t>
      </w:r>
      <w:r>
        <w:t xml:space="preserve"> </w:t>
      </w:r>
      <w:r w:rsidR="007F26EE" w:rsidRPr="00077C29">
        <w:rPr>
          <w:i/>
          <w:iCs/>
        </w:rPr>
        <w:t>type-guard-stmt</w:t>
      </w:r>
      <w:r w:rsidR="007F26EE" w:rsidRPr="004E14B8">
        <w:t xml:space="preserve"> </w:t>
      </w:r>
      <w:r>
        <w:t xml:space="preserve">shall </w:t>
      </w:r>
      <w:r w:rsidR="001B78AF">
        <w:t xml:space="preserve">be </w:t>
      </w:r>
      <w:r w:rsidR="00DB4970">
        <w:t>constant</w:t>
      </w:r>
      <w:r w:rsidR="001B78AF">
        <w:t>.</w:t>
      </w:r>
    </w:p>
    <w:p w14:paraId="7572F83A" w14:textId="6C3D47E3" w:rsidR="007C165B" w:rsidRDefault="007C165B" w:rsidP="007863DE">
      <w:pPr>
        <w:pStyle w:val="description"/>
        <w:widowControl/>
        <w:spacing w:line="240" w:lineRule="auto"/>
        <w:ind w:left="1155" w:hanging="735"/>
        <w:jc w:val="both"/>
      </w:pPr>
      <w:r>
        <w:rPr>
          <w:rFonts w:hint="eastAsia"/>
        </w:rPr>
        <w:t>C</w:t>
      </w:r>
      <w:r>
        <w:t>1167</w:t>
      </w:r>
      <w:r w:rsidR="00557942">
        <w:t>x</w:t>
      </w:r>
      <w:r>
        <w:t xml:space="preserve">  </w:t>
      </w:r>
      <w:r w:rsidR="002D3573">
        <w:t xml:space="preserve">(R1154) </w:t>
      </w:r>
      <w:r w:rsidRPr="004E14B8">
        <w:t xml:space="preserve">If </w:t>
      </w:r>
      <w:r w:rsidRPr="00077C29">
        <w:rPr>
          <w:i/>
          <w:iCs/>
        </w:rPr>
        <w:t>selector</w:t>
      </w:r>
      <w:r w:rsidRPr="004E14B8">
        <w:t xml:space="preserve"> is</w:t>
      </w:r>
      <w:r w:rsidR="00281F81">
        <w:t xml:space="preserve"> </w:t>
      </w:r>
      <w:r w:rsidR="00281F81" w:rsidRPr="00281F81">
        <w:rPr>
          <w:b/>
          <w:bCs/>
        </w:rPr>
        <w:t>polymorphic</w:t>
      </w:r>
      <w:r w:rsidR="00281F81">
        <w:rPr>
          <w:b/>
          <w:bCs/>
        </w:rPr>
        <w:t xml:space="preserve"> but</w:t>
      </w:r>
      <w:r w:rsidRPr="004E14B8">
        <w:t xml:space="preserve"> </w:t>
      </w:r>
      <w:r w:rsidR="00281F81">
        <w:t>not unlimited polymorphic</w:t>
      </w:r>
      <w:r w:rsidRPr="004E14B8">
        <w:t xml:space="preserve">, each TYPE IS or CLASS IS </w:t>
      </w:r>
      <w:r w:rsidRPr="00077C29">
        <w:rPr>
          <w:i/>
          <w:iCs/>
        </w:rPr>
        <w:t>type-guard-stmt</w:t>
      </w:r>
      <w:r w:rsidRPr="004E14B8">
        <w:t xml:space="preserve"> shall</w:t>
      </w:r>
      <w:r w:rsidRPr="004E14B8">
        <w:rPr>
          <w:rFonts w:hint="eastAsia"/>
        </w:rPr>
        <w:t xml:space="preserve"> </w:t>
      </w:r>
      <w:r w:rsidRPr="004E14B8">
        <w:t xml:space="preserve">specify an extension of the declared type of </w:t>
      </w:r>
      <w:r w:rsidRPr="00077C29">
        <w:rPr>
          <w:i/>
          <w:iCs/>
        </w:rPr>
        <w:t>selector</w:t>
      </w:r>
      <w:r w:rsidRPr="004E14B8">
        <w:t>.</w:t>
      </w:r>
    </w:p>
    <w:p w14:paraId="60194B55" w14:textId="77777777" w:rsidR="00D61DA7" w:rsidRDefault="00D61DA7" w:rsidP="00D61DA7">
      <w:pPr>
        <w:widowControl/>
      </w:pPr>
    </w:p>
    <w:p w14:paraId="40919779" w14:textId="47A6ABCA" w:rsidR="00D61DA7" w:rsidRDefault="00D61DA7" w:rsidP="00D61DA7">
      <w:pPr>
        <w:widowControl/>
      </w:pPr>
      <w:r>
        <w:rPr>
          <w:rFonts w:hint="eastAsia"/>
        </w:rPr>
        <w:t>C</w:t>
      </w:r>
      <w:r>
        <w:t>omment:</w:t>
      </w:r>
    </w:p>
    <w:p w14:paraId="7C877AC3" w14:textId="170BE3E3" w:rsidR="00D61DA7" w:rsidRDefault="00D61DA7" w:rsidP="00D61DA7">
      <w:pPr>
        <w:pStyle w:val="a"/>
        <w:widowControl/>
        <w:numPr>
          <w:ilvl w:val="0"/>
          <w:numId w:val="2"/>
        </w:numPr>
        <w:spacing w:after="180"/>
        <w:rPr>
          <w:ins w:id="279" w:author="岩下英俊" w:date="2023-12-24T11:35:00Z"/>
        </w:rPr>
      </w:pPr>
      <w:r>
        <w:t xml:space="preserve">Description </w:t>
      </w:r>
      <w:r w:rsidR="00A22669">
        <w:t>of</w:t>
      </w:r>
      <w:r>
        <w:t xml:space="preserve"> the length type parameter is not clear enough. </w:t>
      </w:r>
      <w:r w:rsidR="00A22669">
        <w:t xml:space="preserve"> Constraint C1165 states that the length type parameter must be assumed, but it may not be suitable for dummy arguments of the</w:t>
      </w:r>
      <w:r w:rsidR="00A22669">
        <w:rPr>
          <w:rFonts w:hint="eastAsia"/>
        </w:rPr>
        <w:t xml:space="preserve"> </w:t>
      </w:r>
      <w:r w:rsidR="00A22669">
        <w:t>generic subprogram.</w:t>
      </w:r>
    </w:p>
    <w:p w14:paraId="307ACD07" w14:textId="06AAE92B" w:rsidR="00543C3F" w:rsidRDefault="00543C3F" w:rsidP="00D61DA7">
      <w:pPr>
        <w:pStyle w:val="a"/>
        <w:widowControl/>
        <w:numPr>
          <w:ilvl w:val="0"/>
          <w:numId w:val="2"/>
        </w:numPr>
        <w:spacing w:after="180"/>
        <w:rPr>
          <w:ins w:id="280" w:author="岩下英俊" w:date="2023-12-24T12:05:00Z"/>
        </w:rPr>
      </w:pPr>
      <w:ins w:id="281" w:author="岩下英俊" w:date="2023-12-24T11:39:00Z">
        <w:r>
          <w:t xml:space="preserve">Consideration might be insufficient for </w:t>
        </w:r>
      </w:ins>
      <w:ins w:id="282" w:author="岩下英俊" w:date="2023-12-24T11:35:00Z">
        <w:r>
          <w:t xml:space="preserve">the case </w:t>
        </w:r>
      </w:ins>
      <w:ins w:id="283" w:author="岩下英俊" w:date="2023-12-24T11:39:00Z">
        <w:r>
          <w:t>that</w:t>
        </w:r>
      </w:ins>
      <w:ins w:id="284" w:author="岩下英俊" w:date="2023-12-24T11:36:00Z">
        <w:r>
          <w:t xml:space="preserve"> the dummy argument of a generic subprogram</w:t>
        </w:r>
      </w:ins>
      <w:ins w:id="285" w:author="岩下英俊" w:date="2023-12-24T11:37:00Z">
        <w:r>
          <w:t xml:space="preserve"> is polymorphic.  </w:t>
        </w:r>
      </w:ins>
      <w:ins w:id="286" w:author="岩下英俊" w:date="2023-12-24T12:02:00Z">
        <w:r w:rsidR="005750D6">
          <w:t>Both selection</w:t>
        </w:r>
      </w:ins>
      <w:ins w:id="287" w:author="岩下英俊" w:date="2023-12-24T12:03:00Z">
        <w:r w:rsidR="005750D6">
          <w:t>s</w:t>
        </w:r>
      </w:ins>
      <w:ins w:id="288" w:author="岩下英俊" w:date="2023-12-24T12:02:00Z">
        <w:r w:rsidR="005750D6">
          <w:t xml:space="preserve"> by </w:t>
        </w:r>
      </w:ins>
      <w:ins w:id="289" w:author="岩下英俊" w:date="2023-12-24T12:03:00Z">
        <w:r w:rsidR="005750D6">
          <w:t xml:space="preserve">declared type at compile time and by dynamic </w:t>
        </w:r>
      </w:ins>
      <w:ins w:id="290" w:author="岩下英俊" w:date="2023-12-24T12:04:00Z">
        <w:r w:rsidR="005750D6">
          <w:t xml:space="preserve">type at runtime </w:t>
        </w:r>
      </w:ins>
      <w:ins w:id="291" w:author="岩下英俊" w:date="2023-12-24T12:05:00Z">
        <w:r w:rsidR="005750D6">
          <w:t>might</w:t>
        </w:r>
      </w:ins>
      <w:ins w:id="292" w:author="岩下英俊" w:date="2023-12-24T12:04:00Z">
        <w:r w:rsidR="005750D6">
          <w:t xml:space="preserve"> be required.</w:t>
        </w:r>
      </w:ins>
    </w:p>
    <w:p w14:paraId="3541FEAE" w14:textId="2145B09B" w:rsidR="005750D6" w:rsidDel="005750D6" w:rsidRDefault="005750D6" w:rsidP="002E29B2">
      <w:pPr>
        <w:pStyle w:val="1"/>
        <w:widowControl/>
        <w:rPr>
          <w:del w:id="293" w:author="岩下英俊" w:date="2023-12-24T12:05:00Z"/>
        </w:rPr>
      </w:pPr>
    </w:p>
    <w:p w14:paraId="53595684" w14:textId="77777777" w:rsidR="005750D6" w:rsidRPr="005750D6" w:rsidRDefault="005750D6">
      <w:pPr>
        <w:rPr>
          <w:ins w:id="294" w:author="岩下英俊" w:date="2023-12-24T12:05:00Z"/>
        </w:rPr>
        <w:pPrChange w:id="295" w:author="岩下英俊" w:date="2023-12-24T12:05:00Z">
          <w:pPr>
            <w:pStyle w:val="a"/>
            <w:widowControl/>
            <w:numPr>
              <w:ilvl w:val="0"/>
            </w:numPr>
            <w:spacing w:after="180"/>
            <w:ind w:left="880" w:hanging="440"/>
          </w:pPr>
        </w:pPrChange>
      </w:pPr>
    </w:p>
    <w:p w14:paraId="2C4F0C97" w14:textId="7C7787FD" w:rsidR="005750D6" w:rsidRDefault="005750D6">
      <w:pPr>
        <w:widowControl/>
        <w:jc w:val="left"/>
        <w:rPr>
          <w:ins w:id="296" w:author="岩下英俊" w:date="2023-12-24T12:05:00Z"/>
          <w:rFonts w:asciiTheme="majorHAnsi" w:eastAsiaTheme="majorEastAsia" w:hAnsiTheme="majorHAnsi" w:cstheme="majorBidi"/>
          <w:b/>
          <w:bCs/>
          <w:sz w:val="24"/>
        </w:rPr>
      </w:pPr>
      <w:ins w:id="297" w:author="岩下英俊" w:date="2023-12-24T12:05:00Z">
        <w:r>
          <w:br w:type="page"/>
        </w:r>
      </w:ins>
    </w:p>
    <w:p w14:paraId="10A8E6CE" w14:textId="77777777" w:rsidR="00D261A6" w:rsidRPr="00A22C16" w:rsidDel="007F6478" w:rsidRDefault="00D261A6" w:rsidP="002E29B2">
      <w:pPr>
        <w:widowControl/>
        <w:spacing w:after="180"/>
        <w:rPr>
          <w:del w:id="298" w:author="岩下英俊" w:date="2023-12-05T17:51:00Z"/>
        </w:rPr>
      </w:pPr>
    </w:p>
    <w:p w14:paraId="666E5C09" w14:textId="09B2522F" w:rsidR="00A31D9D" w:rsidRPr="009B6A75" w:rsidRDefault="00AA421D" w:rsidP="002E29B2">
      <w:pPr>
        <w:pStyle w:val="1"/>
        <w:widowControl/>
      </w:pPr>
      <w:bookmarkStart w:id="299" w:name="_Ref136352226"/>
      <w:r>
        <w:t>Summary</w:t>
      </w:r>
      <w:bookmarkEnd w:id="299"/>
    </w:p>
    <w:p w14:paraId="6A232405" w14:textId="78581FA5" w:rsidR="005327B5" w:rsidRDefault="00004F24" w:rsidP="002E29B2">
      <w:pPr>
        <w:widowControl/>
        <w:spacing w:after="180"/>
      </w:pPr>
      <w:r w:rsidRPr="00E17479">
        <w:t xml:space="preserve">This paper </w:t>
      </w:r>
      <w:r w:rsidR="0027155B">
        <w:t xml:space="preserve">proposed </w:t>
      </w:r>
      <w:r w:rsidR="005327B5">
        <w:t xml:space="preserve">the following </w:t>
      </w:r>
      <w:r w:rsidR="0027155B">
        <w:t>language extensions for the generic subprogram</w:t>
      </w:r>
      <w:r w:rsidR="005327B5">
        <w:t>:</w:t>
      </w:r>
    </w:p>
    <w:p w14:paraId="6A676AA5" w14:textId="3B7DE4D7" w:rsidR="00C57422" w:rsidRDefault="00960ADB" w:rsidP="00C57422">
      <w:pPr>
        <w:pStyle w:val="a"/>
        <w:widowControl/>
        <w:numPr>
          <w:ilvl w:val="0"/>
          <w:numId w:val="2"/>
        </w:numPr>
        <w:spacing w:after="180"/>
      </w:pPr>
      <w:r>
        <w:t>T</w:t>
      </w:r>
      <w:r w:rsidR="005327B5">
        <w:t xml:space="preserve">he GENERIC prefix </w:t>
      </w:r>
      <w:r w:rsidR="002665AC">
        <w:t xml:space="preserve">and the </w:t>
      </w:r>
      <w:r w:rsidR="002665AC" w:rsidRPr="002E29B2">
        <w:rPr>
          <w:i/>
          <w:iCs/>
        </w:rPr>
        <w:t>generic-spec</w:t>
      </w:r>
      <w:r w:rsidR="002665AC">
        <w:t xml:space="preserve"> </w:t>
      </w:r>
      <w:ins w:id="300" w:author="岩下英俊" w:date="2023-12-19T19:37:00Z">
        <w:r w:rsidR="00BA2EA3">
          <w:t xml:space="preserve">that </w:t>
        </w:r>
      </w:ins>
      <w:ins w:id="301" w:author="岩下英俊" w:date="2023-12-20T17:27:00Z">
        <w:r w:rsidR="00CA7B3B">
          <w:t>specif</w:t>
        </w:r>
      </w:ins>
      <w:ins w:id="302" w:author="岩下英俊" w:date="2023-12-20T17:31:00Z">
        <w:r w:rsidR="00CA7B3B">
          <w:t>y</w:t>
        </w:r>
      </w:ins>
      <w:ins w:id="303" w:author="岩下英俊" w:date="2023-12-19T19:26:00Z">
        <w:r w:rsidR="00C57422">
          <w:t xml:space="preserve"> a</w:t>
        </w:r>
      </w:ins>
      <w:ins w:id="304" w:author="岩下英俊" w:date="2023-12-19T19:25:00Z">
        <w:r w:rsidR="00C57422">
          <w:t xml:space="preserve"> subprogram </w:t>
        </w:r>
      </w:ins>
      <w:ins w:id="305" w:author="岩下英俊" w:date="2023-12-20T17:30:00Z">
        <w:r w:rsidR="00CA7B3B">
          <w:t xml:space="preserve">as </w:t>
        </w:r>
      </w:ins>
      <w:del w:id="306" w:author="岩下英俊" w:date="2023-12-19T19:25:00Z">
        <w:r w:rsidR="002665AC" w:rsidDel="00C57422">
          <w:delText>allowed in</w:delText>
        </w:r>
        <w:r w:rsidDel="00C57422">
          <w:delText xml:space="preserve"> a </w:delText>
        </w:r>
      </w:del>
      <w:ins w:id="307" w:author="岩下英俊" w:date="2023-12-19T19:23:00Z">
        <w:r w:rsidR="00C57422">
          <w:t>generic,</w:t>
        </w:r>
      </w:ins>
      <w:del w:id="308" w:author="岩下英俊" w:date="2023-12-19T19:27:00Z">
        <w:r w:rsidR="00ED0DF9" w:rsidDel="00C57422">
          <w:delText xml:space="preserve">FUNCTION </w:delText>
        </w:r>
      </w:del>
      <w:del w:id="309" w:author="岩下英俊" w:date="2023-12-19T19:21:00Z">
        <w:r w:rsidR="002665AC" w:rsidDel="00C57422">
          <w:delText xml:space="preserve">and </w:delText>
        </w:r>
      </w:del>
      <w:del w:id="310" w:author="岩下英俊" w:date="2023-12-19T19:27:00Z">
        <w:r w:rsidR="00ED0DF9" w:rsidDel="00C57422">
          <w:delText>SUBROUTINE statement</w:delText>
        </w:r>
      </w:del>
      <w:del w:id="311" w:author="岩下英俊" w:date="2023-12-19T19:21:00Z">
        <w:r w:rsidR="002665AC" w:rsidDel="00C57422">
          <w:delText>s</w:delText>
        </w:r>
      </w:del>
      <w:del w:id="312" w:author="岩下英俊" w:date="2023-12-19T19:27:00Z">
        <w:r w:rsidDel="00C57422">
          <w:delText>,</w:delText>
        </w:r>
      </w:del>
    </w:p>
    <w:p w14:paraId="64DA8CF5" w14:textId="1AE5E992" w:rsidR="00960ADB" w:rsidRDefault="005925B6" w:rsidP="002E29B2">
      <w:pPr>
        <w:pStyle w:val="a"/>
        <w:widowControl/>
        <w:numPr>
          <w:ilvl w:val="0"/>
          <w:numId w:val="2"/>
        </w:numPr>
        <w:spacing w:after="180"/>
      </w:pPr>
      <w:ins w:id="313" w:author="岩下英俊" w:date="2023-12-24T12:26:00Z">
        <w:r>
          <w:t>Extension of</w:t>
        </w:r>
      </w:ins>
      <w:ins w:id="314" w:author="岩下英俊" w:date="2023-12-19T19:29:00Z">
        <w:r w:rsidR="00BA2EA3">
          <w:t xml:space="preserve"> </w:t>
        </w:r>
      </w:ins>
      <w:ins w:id="315" w:author="岩下英俊" w:date="2023-12-24T12:26:00Z">
        <w:r>
          <w:t xml:space="preserve">the </w:t>
        </w:r>
      </w:ins>
      <w:ins w:id="316" w:author="岩下英俊" w:date="2023-12-19T19:29:00Z">
        <w:r w:rsidR="00BA2EA3">
          <w:t xml:space="preserve">type declaration statement </w:t>
        </w:r>
      </w:ins>
      <w:ins w:id="317" w:author="岩下英俊" w:date="2023-12-19T19:42:00Z">
        <w:r w:rsidR="00C05B6E">
          <w:t xml:space="preserve">that </w:t>
        </w:r>
      </w:ins>
      <w:ins w:id="318" w:author="岩下英俊" w:date="2023-12-20T17:26:00Z">
        <w:r w:rsidR="00CA7B3B">
          <w:t>specifies</w:t>
        </w:r>
      </w:ins>
      <w:ins w:id="319" w:author="岩下英俊" w:date="2023-12-19T19:44:00Z">
        <w:r w:rsidR="00C05B6E">
          <w:t xml:space="preserve"> </w:t>
        </w:r>
      </w:ins>
      <w:ins w:id="320" w:author="岩下英俊" w:date="2023-12-20T17:40:00Z">
        <w:r w:rsidR="003D00F5">
          <w:t>alternative</w:t>
        </w:r>
      </w:ins>
      <w:ins w:id="321" w:author="岩下英俊" w:date="2023-12-19T19:31:00Z">
        <w:r w:rsidR="00BA2EA3">
          <w:t xml:space="preserve"> types, kinds and ranks</w:t>
        </w:r>
      </w:ins>
      <w:ins w:id="322" w:author="岩下英俊" w:date="2023-12-20T17:29:00Z">
        <w:r w:rsidR="00CA7B3B">
          <w:t xml:space="preserve"> of </w:t>
        </w:r>
      </w:ins>
      <w:ins w:id="323" w:author="岩下英俊" w:date="2023-12-24T12:27:00Z">
        <w:r>
          <w:t>the</w:t>
        </w:r>
      </w:ins>
      <w:ins w:id="324" w:author="岩下英俊" w:date="2023-12-20T17:30:00Z">
        <w:r w:rsidR="00CA7B3B">
          <w:t xml:space="preserve"> </w:t>
        </w:r>
      </w:ins>
      <w:ins w:id="325" w:author="岩下英俊" w:date="2023-12-20T17:29:00Z">
        <w:r w:rsidR="00CA7B3B">
          <w:t>dummy argument</w:t>
        </w:r>
      </w:ins>
      <w:ins w:id="326" w:author="岩下英俊" w:date="2023-12-24T12:27:00Z">
        <w:r>
          <w:t>s of a generic subprogram</w:t>
        </w:r>
      </w:ins>
      <w:del w:id="327" w:author="岩下英俊" w:date="2023-12-19T19:32:00Z">
        <w:r w:rsidR="00960ADB" w:rsidDel="00BA2EA3">
          <w:delText xml:space="preserve">Listed type specifiers </w:delText>
        </w:r>
        <w:r w:rsidR="007B0878" w:rsidDel="00BA2EA3">
          <w:delText>of</w:delText>
        </w:r>
        <w:r w:rsidR="004C6A03" w:rsidDel="00BA2EA3">
          <w:delText xml:space="preserve"> the</w:delText>
        </w:r>
        <w:r w:rsidR="00960ADB" w:rsidDel="00BA2EA3">
          <w:delText xml:space="preserve"> </w:delText>
        </w:r>
        <w:r w:rsidR="004C6A03" w:rsidRPr="001D6F13" w:rsidDel="00BA2EA3">
          <w:rPr>
            <w:i/>
            <w:iCs/>
          </w:rPr>
          <w:delText>declaration-type-spec</w:delText>
        </w:r>
        <w:r w:rsidR="004C6A03" w:rsidDel="00BA2EA3">
          <w:delText xml:space="preserve"> </w:delText>
        </w:r>
        <w:r w:rsidR="007B0878" w:rsidDel="00BA2EA3">
          <w:delText>in</w:delText>
        </w:r>
        <w:r w:rsidR="004C6A03" w:rsidDel="00BA2EA3">
          <w:delText xml:space="preserve"> </w:delText>
        </w:r>
        <w:r w:rsidR="00960ADB" w:rsidDel="00BA2EA3">
          <w:delText>a type declaration statement</w:delText>
        </w:r>
      </w:del>
      <w:r w:rsidR="00960ADB">
        <w:t>,</w:t>
      </w:r>
    </w:p>
    <w:p w14:paraId="2E462099" w14:textId="10835555" w:rsidR="00960ADB" w:rsidDel="00FB3A77" w:rsidRDefault="00960ADB" w:rsidP="002E29B2">
      <w:pPr>
        <w:pStyle w:val="a"/>
        <w:widowControl/>
        <w:numPr>
          <w:ilvl w:val="0"/>
          <w:numId w:val="2"/>
        </w:numPr>
        <w:spacing w:after="180"/>
        <w:rPr>
          <w:del w:id="328" w:author="岩下英俊" w:date="2023-12-24T12:13:00Z"/>
        </w:rPr>
      </w:pPr>
      <w:del w:id="329" w:author="岩下英俊" w:date="2023-12-24T12:13:00Z">
        <w:r w:rsidDel="00FB3A77">
          <w:rPr>
            <w:rFonts w:hint="eastAsia"/>
          </w:rPr>
          <w:delText>L</w:delText>
        </w:r>
        <w:r w:rsidDel="00FB3A77">
          <w:delText xml:space="preserve">isted </w:delText>
        </w:r>
        <w:r w:rsidR="004C6A03" w:rsidDel="00FB3A77">
          <w:delText xml:space="preserve">kind specifiers </w:delText>
        </w:r>
        <w:r w:rsidR="002665AC" w:rsidDel="00FB3A77">
          <w:delText xml:space="preserve">and </w:delText>
        </w:r>
        <w:r w:rsidR="004C6A03" w:rsidDel="00FB3A77">
          <w:delText xml:space="preserve">* </w:delText>
        </w:r>
        <w:r w:rsidR="007B0878" w:rsidDel="00FB3A77">
          <w:delText>of</w:delText>
        </w:r>
        <w:r w:rsidR="004C6A03" w:rsidDel="00FB3A77">
          <w:delText xml:space="preserve"> the </w:delText>
        </w:r>
        <w:r w:rsidR="004C6A03" w:rsidDel="00FB3A77">
          <w:rPr>
            <w:i/>
            <w:iCs/>
          </w:rPr>
          <w:delText>kind-selector</w:delText>
        </w:r>
        <w:r w:rsidR="004C6A03" w:rsidDel="00FB3A77">
          <w:delText xml:space="preserve"> or </w:delText>
        </w:r>
        <w:r w:rsidR="004C6A03" w:rsidRPr="004C6A03" w:rsidDel="00FB3A77">
          <w:rPr>
            <w:i/>
            <w:iCs/>
          </w:rPr>
          <w:delText>char-selector</w:delText>
        </w:r>
        <w:r w:rsidR="004C6A03" w:rsidDel="00FB3A77">
          <w:delText xml:space="preserve"> </w:delText>
        </w:r>
        <w:r w:rsidR="007B0878" w:rsidDel="00FB3A77">
          <w:delText>in</w:delText>
        </w:r>
        <w:r w:rsidR="004C6A03" w:rsidDel="00FB3A77">
          <w:delText xml:space="preserve"> a type declaration statement,</w:delText>
        </w:r>
      </w:del>
    </w:p>
    <w:p w14:paraId="1C476B89" w14:textId="26E16157" w:rsidR="002665AC" w:rsidDel="00FB3A77" w:rsidRDefault="004C6A03" w:rsidP="002E29B2">
      <w:pPr>
        <w:pStyle w:val="a"/>
        <w:widowControl/>
        <w:numPr>
          <w:ilvl w:val="0"/>
          <w:numId w:val="2"/>
        </w:numPr>
        <w:spacing w:after="180"/>
        <w:rPr>
          <w:del w:id="330" w:author="岩下英俊" w:date="2023-12-24T12:13:00Z"/>
        </w:rPr>
      </w:pPr>
      <w:del w:id="331" w:author="岩下英俊" w:date="2023-12-24T12:13:00Z">
        <w:r w:rsidDel="00FB3A77">
          <w:rPr>
            <w:i/>
            <w:iCs/>
          </w:rPr>
          <w:delText>rank-value-range-list</w:delText>
        </w:r>
        <w:r w:rsidDel="00FB3A77">
          <w:delText xml:space="preserve"> </w:delText>
        </w:r>
        <w:r w:rsidR="007B0878" w:rsidDel="00FB3A77">
          <w:delText>of</w:delText>
        </w:r>
        <w:r w:rsidDel="00FB3A77">
          <w:delText xml:space="preserve"> RANK clause</w:delText>
        </w:r>
        <w:r w:rsidR="002665AC" w:rsidDel="00FB3A77">
          <w:delText>,</w:delText>
        </w:r>
        <w:r w:rsidDel="00FB3A77">
          <w:delText xml:space="preserve"> </w:delText>
        </w:r>
        <w:r w:rsidR="007B0878" w:rsidDel="00FB3A77">
          <w:delText xml:space="preserve">and </w:delText>
        </w:r>
      </w:del>
    </w:p>
    <w:p w14:paraId="56727944" w14:textId="5A368124" w:rsidR="003D00F5" w:rsidRDefault="007B0878" w:rsidP="002E29B2">
      <w:pPr>
        <w:pStyle w:val="a"/>
        <w:widowControl/>
        <w:numPr>
          <w:ilvl w:val="0"/>
          <w:numId w:val="2"/>
        </w:numPr>
        <w:spacing w:after="180"/>
        <w:rPr>
          <w:ins w:id="332" w:author="岩下英俊" w:date="2023-12-20T17:40:00Z"/>
        </w:rPr>
      </w:pPr>
      <w:del w:id="333" w:author="岩下英俊" w:date="2023-12-24T12:22:00Z">
        <w:r w:rsidDel="005925B6">
          <w:delText xml:space="preserve">RANKOF clause </w:delText>
        </w:r>
        <w:r w:rsidR="004C6A03" w:rsidDel="005925B6">
          <w:delText>in a type declaration statement</w:delText>
        </w:r>
        <w:r w:rsidDel="005925B6">
          <w:rPr>
            <w:rFonts w:hint="eastAsia"/>
          </w:rPr>
          <w:delText>.</w:delText>
        </w:r>
      </w:del>
      <w:ins w:id="334" w:author="岩下英俊" w:date="2023-12-20T17:38:00Z">
        <w:r w:rsidR="003D00F5">
          <w:t>Extension of the interface block</w:t>
        </w:r>
      </w:ins>
      <w:ins w:id="335" w:author="岩下英俊" w:date="2023-12-20T17:39:00Z">
        <w:r w:rsidR="003D00F5">
          <w:t xml:space="preserve"> </w:t>
        </w:r>
      </w:ins>
      <w:ins w:id="336" w:author="岩下英俊" w:date="2023-12-20T17:50:00Z">
        <w:r w:rsidR="00E85DFA">
          <w:t>that</w:t>
        </w:r>
      </w:ins>
      <w:ins w:id="337" w:author="岩下英俊" w:date="2023-12-20T17:51:00Z">
        <w:r w:rsidR="00E85DFA">
          <w:t xml:space="preserve"> specifies the explicit interfaces of </w:t>
        </w:r>
      </w:ins>
      <w:ins w:id="338" w:author="岩下英俊" w:date="2023-12-20T17:39:00Z">
        <w:r w:rsidR="003D00F5">
          <w:t>generic subprograms, and</w:t>
        </w:r>
      </w:ins>
    </w:p>
    <w:p w14:paraId="30D8E33F" w14:textId="7BC66987" w:rsidR="003D00F5" w:rsidRDefault="003D00F5" w:rsidP="002E29B2">
      <w:pPr>
        <w:pStyle w:val="a"/>
        <w:widowControl/>
        <w:numPr>
          <w:ilvl w:val="0"/>
          <w:numId w:val="2"/>
        </w:numPr>
        <w:spacing w:after="180"/>
      </w:pPr>
      <w:ins w:id="339" w:author="岩下英俊" w:date="2023-12-20T17:40:00Z">
        <w:r>
          <w:rPr>
            <w:rFonts w:hint="eastAsia"/>
          </w:rPr>
          <w:t>E</w:t>
        </w:r>
        <w:r>
          <w:t xml:space="preserve">xtension of the SELECT RANK and TYPE </w:t>
        </w:r>
      </w:ins>
      <w:ins w:id="340" w:author="岩下英俊" w:date="2023-12-20T18:09:00Z">
        <w:r w:rsidR="000F45BA">
          <w:t xml:space="preserve">constructs </w:t>
        </w:r>
      </w:ins>
      <w:ins w:id="341" w:author="岩下英俊" w:date="2023-12-20T17:40:00Z">
        <w:r>
          <w:t xml:space="preserve">for alternative types, </w:t>
        </w:r>
      </w:ins>
      <w:ins w:id="342" w:author="岩下英俊" w:date="2023-12-20T17:41:00Z">
        <w:r>
          <w:t>kinds and ranks.</w:t>
        </w:r>
      </w:ins>
      <w:ins w:id="343" w:author="岩下英俊" w:date="2023-12-20T17:40:00Z">
        <w:r>
          <w:t xml:space="preserve"> </w:t>
        </w:r>
      </w:ins>
    </w:p>
    <w:p w14:paraId="0C651817" w14:textId="71E47004" w:rsidR="00D21D37" w:rsidRDefault="00C322A3" w:rsidP="002E29B2">
      <w:pPr>
        <w:widowControl/>
        <w:spacing w:after="180"/>
      </w:pPr>
      <w:del w:id="344" w:author="岩下英俊" w:date="2023-12-24T13:45:00Z">
        <w:r w:rsidDel="006C5698">
          <w:delText>A</w:delText>
        </w:r>
        <w:r w:rsidR="00A122DD" w:rsidDel="006C5698">
          <w:delText xml:space="preserve"> function</w:delText>
        </w:r>
        <w:r w:rsidDel="006C5698">
          <w:delText xml:space="preserve"> or </w:delText>
        </w:r>
        <w:r w:rsidR="00A122DD" w:rsidDel="006C5698">
          <w:delText xml:space="preserve">subroutine </w:delText>
        </w:r>
        <w:r w:rsidR="007B0878" w:rsidDel="006C5698">
          <w:delText>subprogram</w:delText>
        </w:r>
        <w:r w:rsidR="00A122DD" w:rsidDel="006C5698">
          <w:delText xml:space="preserve"> </w:delText>
        </w:r>
        <w:r w:rsidR="007B0878" w:rsidDel="006C5698">
          <w:delText>with</w:delText>
        </w:r>
        <w:r w:rsidDel="006C5698">
          <w:delText xml:space="preserve"> </w:delText>
        </w:r>
        <w:r w:rsidR="0036256E" w:rsidDel="006C5698">
          <w:delText>the GENERIC prefix</w:delText>
        </w:r>
        <w:r w:rsidR="00325DB6" w:rsidDel="006C5698">
          <w:delText xml:space="preserve"> </w:delText>
        </w:r>
        <w:r w:rsidR="007B0878" w:rsidDel="006C5698">
          <w:delText>is</w:delText>
        </w:r>
        <w:r w:rsidDel="006C5698">
          <w:delText xml:space="preserve"> </w:delText>
        </w:r>
        <w:r w:rsidR="007B0878" w:rsidDel="006C5698">
          <w:delText>a</w:delText>
        </w:r>
        <w:r w:rsidDel="006C5698">
          <w:delText xml:space="preserve"> </w:delText>
        </w:r>
        <w:r w:rsidR="007B0878" w:rsidDel="006C5698">
          <w:delText xml:space="preserve">generic </w:delText>
        </w:r>
        <w:r w:rsidDel="006C5698">
          <w:delText>subprogram</w:delText>
        </w:r>
        <w:r w:rsidR="00FD5DAD" w:rsidDel="006C5698">
          <w:delText xml:space="preserve">.  </w:delText>
        </w:r>
        <w:r w:rsidR="007B0878" w:rsidDel="006C5698">
          <w:delText>A</w:delText>
        </w:r>
        <w:r w:rsidR="0012066D" w:rsidDel="006C5698">
          <w:delText xml:space="preserve"> generic subprogram</w:delText>
        </w:r>
        <w:r w:rsidR="007B0878" w:rsidDel="006C5698">
          <w:delText xml:space="preserve"> defines multiple specific procedures</w:delText>
        </w:r>
        <w:r w:rsidR="002665AC" w:rsidDel="006C5698">
          <w:delText xml:space="preserve"> and </w:delText>
        </w:r>
      </w:del>
      <w:del w:id="345" w:author="岩下英俊" w:date="2023-12-24T12:33:00Z">
        <w:r w:rsidR="002665AC" w:rsidDel="00983263">
          <w:delText>t</w:delText>
        </w:r>
        <w:r w:rsidR="007B0878" w:rsidDel="00983263">
          <w:delText xml:space="preserve">he </w:delText>
        </w:r>
      </w:del>
      <w:del w:id="346" w:author="岩下英俊" w:date="2023-12-24T13:45:00Z">
        <w:r w:rsidR="007B0878" w:rsidDel="006C5698">
          <w:delText xml:space="preserve">generic </w:delText>
        </w:r>
        <w:r w:rsidR="002665AC" w:rsidDel="006C5698">
          <w:delText>identifier</w:delText>
        </w:r>
      </w:del>
      <w:del w:id="347" w:author="岩下英俊" w:date="2023-12-24T12:32:00Z">
        <w:r w:rsidR="002665AC" w:rsidDel="00983263">
          <w:delText>,</w:delText>
        </w:r>
      </w:del>
      <w:del w:id="348" w:author="岩下英俊" w:date="2023-12-24T13:45:00Z">
        <w:r w:rsidR="002665AC" w:rsidDel="006C5698">
          <w:delText xml:space="preserve"> that </w:delText>
        </w:r>
      </w:del>
      <w:del w:id="349" w:author="岩下英俊" w:date="2023-12-24T12:37:00Z">
        <w:r w:rsidR="002665AC" w:rsidDel="00983263">
          <w:delText>is a generic name</w:delText>
        </w:r>
      </w:del>
      <w:del w:id="350" w:author="岩下英俊" w:date="2023-12-24T13:45:00Z">
        <w:r w:rsidR="002665AC" w:rsidDel="006C5698">
          <w:delText xml:space="preserve">, </w:delText>
        </w:r>
        <w:r w:rsidR="007B0878" w:rsidDel="006C5698">
          <w:delText>an operator or assignment</w:delText>
        </w:r>
        <w:r w:rsidR="002665AC" w:rsidDel="006C5698">
          <w:delText>, or a defined I/O</w:delText>
        </w:r>
        <w:r w:rsidR="007B0878" w:rsidDel="006C5698">
          <w:delText xml:space="preserve">. </w:delText>
        </w:r>
      </w:del>
      <w:r w:rsidR="002665AC">
        <w:t xml:space="preserve">So far, the </w:t>
      </w:r>
      <w:r w:rsidR="00D30517">
        <w:t>generic names</w:t>
      </w:r>
      <w:r w:rsidR="002665AC">
        <w:t>,</w:t>
      </w:r>
      <w:r w:rsidR="00D30517">
        <w:t xml:space="preserve"> operators</w:t>
      </w:r>
      <w:ins w:id="351" w:author="岩下英俊" w:date="2023-12-24T13:48:00Z">
        <w:r w:rsidR="006C5698">
          <w:t xml:space="preserve">, </w:t>
        </w:r>
      </w:ins>
      <w:ins w:id="352" w:author="岩下英俊" w:date="2023-12-24T13:47:00Z">
        <w:r w:rsidR="006C5698">
          <w:t>assignment</w:t>
        </w:r>
      </w:ins>
      <w:ins w:id="353" w:author="岩下英俊" w:date="2023-12-24T13:48:00Z">
        <w:r w:rsidR="006C5698">
          <w:t>s</w:t>
        </w:r>
      </w:ins>
      <w:r w:rsidR="002665AC">
        <w:t>, and defined I/</w:t>
      </w:r>
      <w:proofErr w:type="gramStart"/>
      <w:r w:rsidR="002665AC">
        <w:t>O</w:t>
      </w:r>
      <w:ins w:id="354" w:author="岩下英俊" w:date="2023-12-24T13:49:00Z">
        <w:r w:rsidR="006C5698">
          <w:t>’</w:t>
        </w:r>
      </w:ins>
      <w:ins w:id="355" w:author="岩下英俊" w:date="2023-12-24T13:48:00Z">
        <w:r w:rsidR="006C5698">
          <w:t>s</w:t>
        </w:r>
      </w:ins>
      <w:proofErr w:type="gramEnd"/>
      <w:r w:rsidR="00D30517">
        <w:t xml:space="preserve"> provided by the generic identifier mechanism bring great convenience to library users</w:t>
      </w:r>
      <w:r w:rsidR="00FD5DAD">
        <w:t xml:space="preserve">.  </w:t>
      </w:r>
      <w:r w:rsidR="00FD384A">
        <w:t xml:space="preserve">However, this </w:t>
      </w:r>
      <w:r w:rsidR="00B35FC1">
        <w:t xml:space="preserve">often </w:t>
      </w:r>
      <w:r w:rsidR="00FD384A">
        <w:t>required</w:t>
      </w:r>
      <w:r w:rsidR="00FD384A">
        <w:rPr>
          <w:rFonts w:hint="eastAsia"/>
        </w:rPr>
        <w:t xml:space="preserve"> </w:t>
      </w:r>
      <w:r w:rsidR="00FD384A">
        <w:t>the library provider</w:t>
      </w:r>
      <w:ins w:id="356" w:author="岩下英俊" w:date="2023-12-20T17:46:00Z">
        <w:r w:rsidR="003D00F5">
          <w:t>s</w:t>
        </w:r>
      </w:ins>
      <w:r w:rsidR="004F7799">
        <w:t xml:space="preserve"> </w:t>
      </w:r>
      <w:r w:rsidR="00436059" w:rsidRPr="00436059">
        <w:t xml:space="preserve">to </w:t>
      </w:r>
      <w:r w:rsidR="00FD384A">
        <w:t>create</w:t>
      </w:r>
      <w:r w:rsidR="00436059" w:rsidRPr="00436059">
        <w:rPr>
          <w:rFonts w:hint="eastAsia"/>
        </w:rPr>
        <w:t xml:space="preserve"> </w:t>
      </w:r>
      <w:r w:rsidR="00B35FC1">
        <w:t>tens or hundreds</w:t>
      </w:r>
      <w:r w:rsidR="00436059" w:rsidRPr="00436059">
        <w:t xml:space="preserve"> of specific subprograms</w:t>
      </w:r>
      <w:r w:rsidR="00FD384A">
        <w:t xml:space="preserve">; otherwise, they </w:t>
      </w:r>
      <w:r w:rsidR="000E3A57">
        <w:t xml:space="preserve">had no choice but to program in a processor-dependent manner or to program leaving decision and branch </w:t>
      </w:r>
      <w:r w:rsidR="00B35FC1">
        <w:t xml:space="preserve">costs </w:t>
      </w:r>
      <w:r w:rsidR="000E3A57">
        <w:t>at runtime</w:t>
      </w:r>
      <w:r w:rsidR="00FD5DAD">
        <w:t xml:space="preserve">.  </w:t>
      </w:r>
      <w:r w:rsidR="00D21D37">
        <w:t>Since the generic subprogram significantly reduce</w:t>
      </w:r>
      <w:r w:rsidR="00B35FC1">
        <w:t>s</w:t>
      </w:r>
      <w:r w:rsidR="00D21D37">
        <w:t xml:space="preserve"> the size of the code that describes the specific subprograms, it </w:t>
      </w:r>
      <w:r w:rsidR="00B35FC1">
        <w:t xml:space="preserve">reduces programming and maintenance costs </w:t>
      </w:r>
      <w:r w:rsidR="00D21D37" w:rsidRPr="00E17479">
        <w:t xml:space="preserve">without </w:t>
      </w:r>
      <w:r w:rsidR="00D21D37">
        <w:t>compromising</w:t>
      </w:r>
      <w:r w:rsidR="00D21D37" w:rsidRPr="00E17479">
        <w:t xml:space="preserve"> execution performance</w:t>
      </w:r>
      <w:r w:rsidR="00D21D37">
        <w:t xml:space="preserve"> and portability.</w:t>
      </w:r>
    </w:p>
    <w:p w14:paraId="4BAD71E9" w14:textId="1D59F19D" w:rsidR="0012066D" w:rsidRPr="00D21D37" w:rsidRDefault="0012066D" w:rsidP="002E29B2">
      <w:pPr>
        <w:widowControl/>
        <w:spacing w:after="180"/>
      </w:pPr>
    </w:p>
    <w:p w14:paraId="1E504AFB" w14:textId="6277D4FC" w:rsidR="00BD2105" w:rsidRDefault="003312C4" w:rsidP="002E29B2">
      <w:pPr>
        <w:pStyle w:val="1"/>
        <w:widowControl/>
      </w:pPr>
      <w:r>
        <w:t>Acknowledgments</w:t>
      </w:r>
    </w:p>
    <w:p w14:paraId="4BBE8EA7" w14:textId="3D753D46" w:rsidR="0008165B" w:rsidRDefault="00124008" w:rsidP="002E29B2">
      <w:pPr>
        <w:widowControl/>
        <w:spacing w:after="180"/>
      </w:pPr>
      <w:r>
        <w:t xml:space="preserve">I would like to thank John Reid for </w:t>
      </w:r>
      <w:r w:rsidR="00235D35">
        <w:t xml:space="preserve">reading this paper and suggesting some improvements to the </w:t>
      </w:r>
      <w:r w:rsidR="00437C97">
        <w:t>presentation</w:t>
      </w:r>
      <w:ins w:id="357" w:author="岩下英俊" w:date="2023-12-24T14:06:00Z">
        <w:r w:rsidR="00E907AF">
          <w:t xml:space="preserve">. </w:t>
        </w:r>
        <w:r w:rsidR="00E907AF" w:rsidRPr="00E907AF">
          <w:t xml:space="preserve">It was his idea to </w:t>
        </w:r>
      </w:ins>
      <w:ins w:id="358" w:author="岩下英俊" w:date="2023-12-24T14:36:00Z">
        <w:r w:rsidR="003D2774">
          <w:t xml:space="preserve">extend SELECT constructs to </w:t>
        </w:r>
      </w:ins>
      <w:ins w:id="359" w:author="岩下英俊" w:date="2023-12-24T14:11:00Z">
        <w:r w:rsidR="00E907AF">
          <w:t>handle</w:t>
        </w:r>
      </w:ins>
      <w:ins w:id="360" w:author="岩下英俊" w:date="2023-12-24T14:06:00Z">
        <w:r w:rsidR="00E907AF" w:rsidRPr="00E907AF">
          <w:t xml:space="preserve"> generic</w:t>
        </w:r>
      </w:ins>
      <w:ins w:id="361" w:author="岩下英俊" w:date="2023-12-24T14:07:00Z">
        <w:r w:rsidR="00E907AF">
          <w:t xml:space="preserve"> dummy </w:t>
        </w:r>
      </w:ins>
      <w:ins w:id="362" w:author="岩下英俊" w:date="2023-12-24T14:06:00Z">
        <w:r w:rsidR="00E907AF" w:rsidRPr="00E907AF">
          <w:rPr>
            <w:rFonts w:hint="eastAsia"/>
          </w:rPr>
          <w:t>a</w:t>
        </w:r>
        <w:r w:rsidR="00E907AF" w:rsidRPr="00E907AF">
          <w:t>rguments.</w:t>
        </w:r>
      </w:ins>
      <w:r w:rsidR="00437C97">
        <w:rPr>
          <w:rFonts w:hint="eastAsia"/>
        </w:rPr>
        <w:t xml:space="preserve"> </w:t>
      </w:r>
      <w:del w:id="363" w:author="岩下英俊" w:date="2023-12-24T14:11:00Z">
        <w:r w:rsidR="00437C97" w:rsidDel="00E907AF">
          <w:delText xml:space="preserve">and </w:delText>
        </w:r>
      </w:del>
      <w:r w:rsidR="00437C97" w:rsidRPr="00437C97">
        <w:rPr>
          <w:rFonts w:hint="eastAsia"/>
        </w:rPr>
        <w:t>T</w:t>
      </w:r>
      <w:r w:rsidR="00437C97" w:rsidRPr="00437C97">
        <w:t>omohiro Degawa</w:t>
      </w:r>
      <w:r w:rsidR="00437C97">
        <w:t xml:space="preserve"> and </w:t>
      </w:r>
      <w:r w:rsidR="001F24A8" w:rsidRPr="001F24A8">
        <w:t xml:space="preserve">the user group </w:t>
      </w:r>
      <w:r w:rsidR="00437C97">
        <w:t xml:space="preserve">Fortran-jp for discussing </w:t>
      </w:r>
      <w:r w:rsidR="009336BE">
        <w:t xml:space="preserve">it </w:t>
      </w:r>
      <w:r w:rsidR="00437C97">
        <w:t>from the use</w:t>
      </w:r>
      <w:r w:rsidR="00461886">
        <w:t>r</w:t>
      </w:r>
      <w:r w:rsidR="00437C97">
        <w:t xml:space="preserve">’s perspective and </w:t>
      </w:r>
      <w:r w:rsidR="009336BE">
        <w:t>offering</w:t>
      </w:r>
      <w:r w:rsidR="00437C97">
        <w:t xml:space="preserve"> </w:t>
      </w:r>
      <w:r w:rsidR="009336BE">
        <w:t xml:space="preserve">practical </w:t>
      </w:r>
      <w:r w:rsidR="00437C97">
        <w:t>suggestions</w:t>
      </w:r>
      <w:r w:rsidR="00631DB6">
        <w:t>.  And I also thank</w:t>
      </w:r>
      <w:r w:rsidR="00461886" w:rsidRPr="00461886">
        <w:t xml:space="preserve"> </w:t>
      </w:r>
      <w:r w:rsidR="00631DB6">
        <w:t xml:space="preserve">Hiroyuki Sato </w:t>
      </w:r>
      <w:ins w:id="364" w:author="岩下英俊" w:date="2023-12-24T14:36:00Z">
        <w:r w:rsidR="003D2774">
          <w:t xml:space="preserve">and </w:t>
        </w:r>
      </w:ins>
      <w:ins w:id="365" w:author="岩下英俊" w:date="2023-12-24T14:37:00Z">
        <w:r w:rsidR="003D2774">
          <w:t xml:space="preserve">Yasuhiro Hayashi </w:t>
        </w:r>
      </w:ins>
      <w:r w:rsidR="00631DB6">
        <w:t xml:space="preserve">for </w:t>
      </w:r>
      <w:ins w:id="366" w:author="岩下英俊" w:date="2023-12-24T14:37:00Z">
        <w:r w:rsidR="003D2774">
          <w:t xml:space="preserve">their </w:t>
        </w:r>
      </w:ins>
      <w:r w:rsidR="00631DB6">
        <w:t xml:space="preserve">useful comments, and </w:t>
      </w:r>
      <w:r w:rsidR="00461886" w:rsidRPr="00461886">
        <w:t xml:space="preserve">Masayuki Takata and Toshihiro Suzuki for pointing out improvements in examples and </w:t>
      </w:r>
      <w:r w:rsidR="000821ED">
        <w:t>descriptions</w:t>
      </w:r>
      <w:r w:rsidR="00437C97">
        <w:t xml:space="preserve">.  </w:t>
      </w:r>
      <w:r w:rsidR="004F6072" w:rsidRPr="004F6072">
        <w:t xml:space="preserve">Discussions </w:t>
      </w:r>
      <w:del w:id="367" w:author="岩下英俊" w:date="2023-12-24T14:38:00Z">
        <w:r w:rsidR="004F6072" w:rsidRPr="004F6072" w:rsidDel="003D2774">
          <w:delText xml:space="preserve">on </w:delText>
        </w:r>
      </w:del>
      <w:ins w:id="368" w:author="岩下英俊" w:date="2023-12-24T14:38:00Z">
        <w:r w:rsidR="003D2774">
          <w:t>with</w:t>
        </w:r>
        <w:r w:rsidR="003D2774" w:rsidRPr="004F6072">
          <w:t xml:space="preserve"> </w:t>
        </w:r>
      </w:ins>
      <w:ins w:id="369" w:author="岩下英俊" w:date="2023-12-24T14:42:00Z">
        <w:r w:rsidR="003D2774" w:rsidRPr="003D2774">
          <w:t>Thomas Clune</w:t>
        </w:r>
        <w:r w:rsidR="003D2774">
          <w:t xml:space="preserve">, </w:t>
        </w:r>
        <w:r w:rsidR="003D2774" w:rsidRPr="003D2774">
          <w:t>Brad Richardson</w:t>
        </w:r>
        <w:r w:rsidR="003D2774">
          <w:t>,</w:t>
        </w:r>
      </w:ins>
      <w:ins w:id="370" w:author="岩下英俊" w:date="2023-12-24T14:43:00Z">
        <w:r w:rsidR="003D2774">
          <w:t xml:space="preserve"> and </w:t>
        </w:r>
      </w:ins>
      <w:r w:rsidR="004F6072" w:rsidRPr="004F6072">
        <w:t>the Generics subgroup</w:t>
      </w:r>
      <w:del w:id="371" w:author="岩下英俊" w:date="2023-12-24T14:39:00Z">
        <w:r w:rsidR="004F6072" w:rsidRPr="004F6072" w:rsidDel="003D2774">
          <w:delText xml:space="preserve"> Mailing List</w:delText>
        </w:r>
      </w:del>
      <w:r w:rsidR="004F6072" w:rsidRPr="004F6072">
        <w:t xml:space="preserve"> </w:t>
      </w:r>
      <w:del w:id="372" w:author="岩下英俊" w:date="2023-12-24T14:43:00Z">
        <w:r w:rsidR="004F6072" w:rsidRPr="004F6072" w:rsidDel="003D2774">
          <w:delText>were helpful in improving</w:delText>
        </w:r>
      </w:del>
      <w:ins w:id="373" w:author="岩下英俊" w:date="2023-12-24T14:43:00Z">
        <w:r w:rsidR="003D2774">
          <w:t>helped improve</w:t>
        </w:r>
      </w:ins>
      <w:r w:rsidR="004F6072" w:rsidRPr="004F6072">
        <w:t xml:space="preserve"> the alternative type specifier.</w:t>
      </w:r>
    </w:p>
    <w:p w14:paraId="307674B9" w14:textId="4B68B7F2" w:rsidR="00463C3D" w:rsidRDefault="00463C3D" w:rsidP="00210201">
      <w:pPr>
        <w:widowControl/>
        <w:spacing w:after="0"/>
        <w:jc w:val="left"/>
      </w:pPr>
      <w:r>
        <w:br w:type="page"/>
      </w:r>
    </w:p>
    <w:p w14:paraId="0B65977C" w14:textId="181DF31B" w:rsidR="00463C3D" w:rsidRDefault="00463C3D" w:rsidP="002E29B2">
      <w:pPr>
        <w:pStyle w:val="1"/>
        <w:widowControl/>
        <w:numPr>
          <w:ilvl w:val="0"/>
          <w:numId w:val="0"/>
        </w:numPr>
        <w:ind w:left="425" w:hanging="425"/>
      </w:pPr>
      <w:r>
        <w:rPr>
          <w:rFonts w:hint="eastAsia"/>
        </w:rPr>
        <w:lastRenderedPageBreak/>
        <w:t>H</w:t>
      </w:r>
      <w:r>
        <w:t>istory</w:t>
      </w:r>
    </w:p>
    <w:p w14:paraId="49ECDC97" w14:textId="516A6379" w:rsidR="00463C3D" w:rsidRDefault="00463C3D" w:rsidP="002E29B2">
      <w:pPr>
        <w:widowControl/>
        <w:spacing w:after="0"/>
      </w:pPr>
      <w:r>
        <w:rPr>
          <w:rFonts w:hint="eastAsia"/>
        </w:rPr>
        <w:t>V</w:t>
      </w:r>
      <w:r>
        <w:t xml:space="preserve">ersion 1.0 </w:t>
      </w:r>
      <w:r>
        <w:sym w:font="Wingdings" w:char="F0E0"/>
      </w:r>
      <w:r>
        <w:t xml:space="preserve"> 1.1</w:t>
      </w:r>
    </w:p>
    <w:p w14:paraId="0563E885" w14:textId="5DFCBC40" w:rsidR="00463C3D" w:rsidRDefault="00F73F87" w:rsidP="002E29B2">
      <w:pPr>
        <w:pStyle w:val="a"/>
        <w:widowControl/>
        <w:numPr>
          <w:ilvl w:val="0"/>
          <w:numId w:val="2"/>
        </w:numPr>
        <w:spacing w:after="0"/>
      </w:pPr>
      <w:r>
        <w:t>Multiple type specs are allowed not only in the TYPE clause but also in the CLASS clause.</w:t>
      </w:r>
    </w:p>
    <w:p w14:paraId="64DBF122" w14:textId="70EDDF94" w:rsidR="00463C3D" w:rsidRDefault="00463C3D" w:rsidP="002E29B2">
      <w:pPr>
        <w:pStyle w:val="a"/>
        <w:widowControl/>
        <w:spacing w:after="0"/>
      </w:pPr>
      <w:r>
        <w:t>R703x was modified with CLASS ( alter-derived-type-spec ).</w:t>
      </w:r>
    </w:p>
    <w:p w14:paraId="64BE95BE" w14:textId="70A730BE" w:rsidR="00463C3D" w:rsidRDefault="00463C3D" w:rsidP="002E29B2">
      <w:pPr>
        <w:pStyle w:val="a"/>
        <w:widowControl/>
        <w:spacing w:after="0"/>
      </w:pPr>
      <w:r>
        <w:t>R703b was added.</w:t>
      </w:r>
    </w:p>
    <w:p w14:paraId="1F160D7C" w14:textId="77777777" w:rsidR="00F73F87" w:rsidRDefault="00463C3D" w:rsidP="002E29B2">
      <w:pPr>
        <w:pStyle w:val="a"/>
        <w:widowControl/>
        <w:spacing w:after="0"/>
        <w:jc w:val="left"/>
      </w:pPr>
      <w:r>
        <w:t xml:space="preserve">Three constraints are added: </w:t>
      </w:r>
    </w:p>
    <w:p w14:paraId="624B5038" w14:textId="559211E2" w:rsidR="00F73F87" w:rsidRDefault="00F73F87" w:rsidP="002E29B2">
      <w:pPr>
        <w:pStyle w:val="a"/>
        <w:widowControl/>
        <w:spacing w:after="0"/>
      </w:pPr>
      <w:r>
        <w:t>C</w:t>
      </w:r>
      <w:r w:rsidR="00463C3D">
        <w:t xml:space="preserve">omments </w:t>
      </w:r>
      <w:r>
        <w:t>about the difference between TYPE and CLASS clauses were</w:t>
      </w:r>
      <w:r w:rsidR="00463C3D">
        <w:t xml:space="preserve"> eliminated.</w:t>
      </w:r>
    </w:p>
    <w:p w14:paraId="183869AB" w14:textId="51960E21" w:rsidR="00DE229D" w:rsidRDefault="00DA769F" w:rsidP="002E29B2">
      <w:pPr>
        <w:pStyle w:val="a"/>
        <w:widowControl/>
        <w:numPr>
          <w:ilvl w:val="0"/>
          <w:numId w:val="2"/>
        </w:numPr>
        <w:spacing w:after="0"/>
      </w:pPr>
      <w:r>
        <w:t xml:space="preserve">Comments </w:t>
      </w:r>
      <w:r w:rsidR="00DE229D">
        <w:t>about the idea of TYPE(INTRINSIC), TYPE(ARITHMETIC), etc. were eliminated.</w:t>
      </w:r>
    </w:p>
    <w:p w14:paraId="5F1B7302" w14:textId="7E515B4B" w:rsidR="00463C3D" w:rsidRDefault="00463C3D" w:rsidP="002E29B2">
      <w:pPr>
        <w:pStyle w:val="a"/>
        <w:widowControl/>
        <w:numPr>
          <w:ilvl w:val="0"/>
          <w:numId w:val="2"/>
        </w:numPr>
        <w:spacing w:after="0"/>
      </w:pPr>
      <w:r>
        <w:t>Mentioned the META SELECT TYPE construct in Comments of 3.2.1.</w:t>
      </w:r>
    </w:p>
    <w:p w14:paraId="22A63FA9" w14:textId="12D8AE95" w:rsidR="00F73F87" w:rsidRDefault="00463C3D" w:rsidP="002E29B2">
      <w:pPr>
        <w:pStyle w:val="a"/>
        <w:widowControl/>
        <w:numPr>
          <w:ilvl w:val="0"/>
          <w:numId w:val="2"/>
        </w:numPr>
        <w:spacing w:after="0"/>
      </w:pPr>
      <w:r>
        <w:t>Mentioned the META SELECT RANK construc</w:t>
      </w:r>
      <w:r w:rsidR="00F73F87">
        <w:t>t</w:t>
      </w:r>
      <w:r>
        <w:t xml:space="preserve"> in Comments of 3.2.3.</w:t>
      </w:r>
    </w:p>
    <w:p w14:paraId="4847A3E8" w14:textId="18ADEB8C" w:rsidR="00510E0B" w:rsidRDefault="00510E0B" w:rsidP="002E29B2">
      <w:pPr>
        <w:widowControl/>
        <w:spacing w:after="0"/>
      </w:pPr>
      <w:r>
        <w:rPr>
          <w:rFonts w:hint="eastAsia"/>
        </w:rPr>
        <w:t>V</w:t>
      </w:r>
      <w:r>
        <w:t xml:space="preserve">ersion 1.1 </w:t>
      </w:r>
      <w:r>
        <w:sym w:font="Wingdings" w:char="F0E0"/>
      </w:r>
      <w:r>
        <w:t xml:space="preserve"> 1.2</w:t>
      </w:r>
    </w:p>
    <w:p w14:paraId="7F67DE68" w14:textId="6C929031" w:rsidR="00510E0B" w:rsidRDefault="00096CA5" w:rsidP="002E29B2">
      <w:pPr>
        <w:pStyle w:val="a"/>
        <w:widowControl/>
        <w:numPr>
          <w:ilvl w:val="0"/>
          <w:numId w:val="2"/>
        </w:numPr>
        <w:spacing w:after="0"/>
      </w:pPr>
      <w:r>
        <w:t>The title was changed from “</w:t>
      </w:r>
      <w:r w:rsidRPr="00096CA5">
        <w:t>Generic Subprogram</w:t>
      </w:r>
      <w:r>
        <w:t>” to “</w:t>
      </w:r>
      <w:r w:rsidRPr="00096CA5">
        <w:t>Proposal for Generic Subprogram.</w:t>
      </w:r>
      <w:r>
        <w:t>”</w:t>
      </w:r>
    </w:p>
    <w:p w14:paraId="07D55381" w14:textId="041EAEC7" w:rsidR="00791041" w:rsidRDefault="00791041" w:rsidP="002E29B2">
      <w:pPr>
        <w:widowControl/>
        <w:spacing w:after="0"/>
      </w:pPr>
      <w:r>
        <w:rPr>
          <w:rFonts w:hint="eastAsia"/>
        </w:rPr>
        <w:t>V</w:t>
      </w:r>
      <w:r>
        <w:t xml:space="preserve">ersion 1.2 </w:t>
      </w:r>
      <w:r>
        <w:sym w:font="Wingdings" w:char="F0E0"/>
      </w:r>
      <w:r>
        <w:t xml:space="preserve"> 1.3</w:t>
      </w:r>
    </w:p>
    <w:p w14:paraId="26D158C7" w14:textId="12C35A70" w:rsidR="00510E0B" w:rsidRDefault="00791041" w:rsidP="002E29B2">
      <w:pPr>
        <w:pStyle w:val="a"/>
        <w:widowControl/>
        <w:numPr>
          <w:ilvl w:val="0"/>
          <w:numId w:val="2"/>
        </w:numPr>
        <w:spacing w:after="0"/>
      </w:pPr>
      <w:r>
        <w:t>In List 1, “LOC” was replaced by “lines of code”</w:t>
      </w:r>
      <w:r w:rsidR="000821ED">
        <w:t xml:space="preserve"> in three places.</w:t>
      </w:r>
    </w:p>
    <w:p w14:paraId="5D248CBE" w14:textId="38FB7307" w:rsidR="00226C0B" w:rsidRDefault="00226C0B" w:rsidP="002E29B2">
      <w:pPr>
        <w:pStyle w:val="a"/>
        <w:widowControl/>
        <w:numPr>
          <w:ilvl w:val="0"/>
          <w:numId w:val="2"/>
        </w:numPr>
        <w:spacing w:after="0"/>
      </w:pPr>
      <w:r>
        <w:rPr>
          <w:rFonts w:hint="eastAsia"/>
        </w:rPr>
        <w:t>I</w:t>
      </w:r>
      <w:r>
        <w:t xml:space="preserve">n 3.1 and </w:t>
      </w:r>
      <w:r w:rsidR="000821ED">
        <w:t>4</w:t>
      </w:r>
      <w:r>
        <w:t xml:space="preserve">, “function or subroutine statement” to “FUNCTION or SUBROUTINE statement.” </w:t>
      </w:r>
    </w:p>
    <w:p w14:paraId="02B3CD05" w14:textId="7BCC0180" w:rsidR="00226C0B" w:rsidRDefault="00226C0B" w:rsidP="00142869">
      <w:pPr>
        <w:pStyle w:val="a"/>
        <w:widowControl/>
        <w:numPr>
          <w:ilvl w:val="0"/>
          <w:numId w:val="2"/>
        </w:numPr>
        <w:spacing w:after="0"/>
      </w:pPr>
      <w:r>
        <w:rPr>
          <w:rFonts w:hint="eastAsia"/>
        </w:rPr>
        <w:t>I</w:t>
      </w:r>
      <w:r>
        <w:t>n NOTE 3 of 3.1, modified</w:t>
      </w:r>
    </w:p>
    <w:p w14:paraId="340C49C3" w14:textId="066D5DB1" w:rsidR="00226C0B" w:rsidRDefault="000821ED" w:rsidP="002E29B2">
      <w:pPr>
        <w:pStyle w:val="a"/>
        <w:widowControl/>
        <w:numPr>
          <w:ilvl w:val="0"/>
          <w:numId w:val="2"/>
        </w:numPr>
        <w:spacing w:after="0"/>
      </w:pPr>
      <w:r>
        <w:t xml:space="preserve">In </w:t>
      </w:r>
      <w:r w:rsidR="00226C0B">
        <w:t xml:space="preserve">Comment </w:t>
      </w:r>
      <w:r>
        <w:t>of</w:t>
      </w:r>
      <w:r w:rsidR="00226C0B">
        <w:t xml:space="preserve"> 3.2.1, added more explanations and one alternative idea.</w:t>
      </w:r>
    </w:p>
    <w:p w14:paraId="59A17050" w14:textId="5B903B1F" w:rsidR="00226C0B" w:rsidRDefault="000821ED" w:rsidP="002E29B2">
      <w:pPr>
        <w:pStyle w:val="a"/>
        <w:widowControl/>
        <w:numPr>
          <w:ilvl w:val="0"/>
          <w:numId w:val="2"/>
        </w:numPr>
        <w:spacing w:after="0"/>
      </w:pPr>
      <w:r>
        <w:t xml:space="preserve">In the second item of </w:t>
      </w:r>
      <w:r w:rsidR="00226C0B">
        <w:t xml:space="preserve">Comment </w:t>
      </w:r>
      <w:r>
        <w:t>of</w:t>
      </w:r>
      <w:r w:rsidR="00226C0B">
        <w:t xml:space="preserve"> 3.2.</w:t>
      </w:r>
      <w:r>
        <w:t>3</w:t>
      </w:r>
      <w:r w:rsidR="00226C0B">
        <w:t xml:space="preserve">, </w:t>
      </w:r>
      <w:r>
        <w:t xml:space="preserve">added </w:t>
      </w:r>
      <w:r w:rsidR="00226C0B">
        <w:t>more explanations and one alternative idea.</w:t>
      </w:r>
    </w:p>
    <w:p w14:paraId="0AFC59C2" w14:textId="39F9BBBB" w:rsidR="000821ED" w:rsidRDefault="000821ED" w:rsidP="002E29B2">
      <w:pPr>
        <w:pStyle w:val="a"/>
        <w:widowControl/>
        <w:numPr>
          <w:ilvl w:val="0"/>
          <w:numId w:val="2"/>
        </w:numPr>
        <w:spacing w:after="0"/>
      </w:pPr>
      <w:r>
        <w:rPr>
          <w:rFonts w:hint="eastAsia"/>
        </w:rPr>
        <w:t>I</w:t>
      </w:r>
      <w:r>
        <w:t xml:space="preserve">n 5 Acknowledgment, added thanks to </w:t>
      </w:r>
      <w:proofErr w:type="spellStart"/>
      <w:r w:rsidR="00C0415D">
        <w:t>Schuko</w:t>
      </w:r>
      <w:proofErr w:type="spellEnd"/>
      <w:r w:rsidR="00C0415D">
        <w:t xml:space="preserve">, </w:t>
      </w:r>
      <w:proofErr w:type="spellStart"/>
      <w:r>
        <w:t>Makki</w:t>
      </w:r>
      <w:proofErr w:type="spellEnd"/>
      <w:r w:rsidR="00C0415D">
        <w:t>,</w:t>
      </w:r>
      <w:r>
        <w:t xml:space="preserve"> and </w:t>
      </w:r>
      <w:proofErr w:type="spellStart"/>
      <w:r>
        <w:t>Suzu</w:t>
      </w:r>
      <w:proofErr w:type="spellEnd"/>
      <w:r w:rsidR="00C0415D">
        <w:t>-P</w:t>
      </w:r>
      <w:r>
        <w:t>.</w:t>
      </w:r>
    </w:p>
    <w:p w14:paraId="706EA5A9" w14:textId="4AAEE997" w:rsidR="00791041" w:rsidRDefault="00226C0B" w:rsidP="002E29B2">
      <w:pPr>
        <w:pStyle w:val="a"/>
        <w:widowControl/>
        <w:numPr>
          <w:ilvl w:val="0"/>
          <w:numId w:val="2"/>
        </w:numPr>
        <w:spacing w:after="0"/>
      </w:pPr>
      <w:r>
        <w:t xml:space="preserve">Some typos and trivial </w:t>
      </w:r>
      <w:r w:rsidR="000821ED">
        <w:t>modifications</w:t>
      </w:r>
      <w:r>
        <w:t>.</w:t>
      </w:r>
    </w:p>
    <w:p w14:paraId="29252636" w14:textId="73EFA576" w:rsidR="002665AC" w:rsidRDefault="002665AC" w:rsidP="00210201">
      <w:pPr>
        <w:widowControl/>
        <w:spacing w:after="0"/>
      </w:pPr>
      <w:r>
        <w:rPr>
          <w:rFonts w:hint="eastAsia"/>
        </w:rPr>
        <w:t>V</w:t>
      </w:r>
      <w:r>
        <w:t xml:space="preserve">ersion 1.3 </w:t>
      </w:r>
      <w:r>
        <w:sym w:font="Wingdings" w:char="F0E0"/>
      </w:r>
      <w:r>
        <w:t xml:space="preserve"> 1.4</w:t>
      </w:r>
    </w:p>
    <w:p w14:paraId="699B8B75" w14:textId="5AF48692" w:rsidR="002665AC" w:rsidRDefault="002665AC" w:rsidP="00210201">
      <w:pPr>
        <w:pStyle w:val="a"/>
        <w:numPr>
          <w:ilvl w:val="0"/>
          <w:numId w:val="2"/>
        </w:numPr>
      </w:pPr>
      <w:r>
        <w:rPr>
          <w:rFonts w:hint="eastAsia"/>
        </w:rPr>
        <w:t>I</w:t>
      </w:r>
      <w:r>
        <w:t xml:space="preserve">n 1. Introduction, improved. </w:t>
      </w:r>
    </w:p>
    <w:p w14:paraId="6A97B922" w14:textId="343CB276" w:rsidR="002665AC" w:rsidRDefault="002665AC" w:rsidP="002E29B2">
      <w:pPr>
        <w:pStyle w:val="a"/>
        <w:numPr>
          <w:ilvl w:val="0"/>
          <w:numId w:val="2"/>
        </w:numPr>
      </w:pPr>
      <w:r>
        <w:t>In 3. Syntax, a new term generic type declaration statement is defined and used.</w:t>
      </w:r>
    </w:p>
    <w:p w14:paraId="6DD13917" w14:textId="1467B67E" w:rsidR="002665AC" w:rsidRPr="002E29B2" w:rsidRDefault="002665AC" w:rsidP="002E29B2">
      <w:pPr>
        <w:pStyle w:val="a"/>
        <w:numPr>
          <w:ilvl w:val="0"/>
          <w:numId w:val="2"/>
        </w:numPr>
      </w:pPr>
      <w:r>
        <w:t xml:space="preserve">In 3, </w:t>
      </w:r>
      <w:r>
        <w:rPr>
          <w:rFonts w:hint="eastAsia"/>
          <w:i/>
          <w:iCs/>
        </w:rPr>
        <w:t>g</w:t>
      </w:r>
      <w:r>
        <w:rPr>
          <w:i/>
          <w:iCs/>
        </w:rPr>
        <w:t>eneric-spec</w:t>
      </w:r>
      <w:r>
        <w:t xml:space="preserve"> is allowed in </w:t>
      </w:r>
      <w:r w:rsidRPr="002E29B2">
        <w:rPr>
          <w:i/>
          <w:iCs/>
        </w:rPr>
        <w:t>function/subroutine-stmt</w:t>
      </w:r>
      <w:r>
        <w:t xml:space="preserve"> instead of </w:t>
      </w:r>
      <w:r w:rsidRPr="002E29B2">
        <w:rPr>
          <w:i/>
          <w:iCs/>
        </w:rPr>
        <w:t>function/subroutine-name</w:t>
      </w:r>
      <w:r>
        <w:rPr>
          <w:i/>
          <w:iCs/>
        </w:rPr>
        <w:t>.</w:t>
      </w:r>
    </w:p>
    <w:p w14:paraId="34F62774" w14:textId="6ED371E7" w:rsidR="002665AC" w:rsidRDefault="002665AC" w:rsidP="002E29B2">
      <w:pPr>
        <w:pStyle w:val="a"/>
        <w:numPr>
          <w:ilvl w:val="0"/>
          <w:numId w:val="2"/>
        </w:numPr>
      </w:pPr>
      <w:r>
        <w:t>In 3.1, add NOTE 3 and 4.</w:t>
      </w:r>
    </w:p>
    <w:p w14:paraId="342127BF" w14:textId="4C9E05E8" w:rsidR="002665AC" w:rsidRDefault="002665AC" w:rsidP="00210201">
      <w:pPr>
        <w:pStyle w:val="a"/>
        <w:numPr>
          <w:ilvl w:val="0"/>
          <w:numId w:val="2"/>
        </w:numPr>
      </w:pPr>
      <w:r>
        <w:rPr>
          <w:rFonts w:hint="eastAsia"/>
        </w:rPr>
        <w:t>I</w:t>
      </w:r>
      <w:r>
        <w:t>n 3.2.1, add NOTE 1 and 2.</w:t>
      </w:r>
    </w:p>
    <w:p w14:paraId="650EB268" w14:textId="74AB5063" w:rsidR="002665AC" w:rsidRDefault="002665AC" w:rsidP="002E29B2">
      <w:pPr>
        <w:pStyle w:val="a"/>
        <w:numPr>
          <w:ilvl w:val="0"/>
          <w:numId w:val="2"/>
        </w:numPr>
      </w:pPr>
      <w:r>
        <w:rPr>
          <w:rFonts w:hint="eastAsia"/>
        </w:rPr>
        <w:t>A</w:t>
      </w:r>
      <w:r>
        <w:t>dd “3.2.3 Alternative kind specifier for parameterized derived type” and reorganized in 3.2.</w:t>
      </w:r>
    </w:p>
    <w:p w14:paraId="11379CC5" w14:textId="2E297D6C" w:rsidR="002665AC" w:rsidRDefault="002665AC" w:rsidP="00210201">
      <w:pPr>
        <w:pStyle w:val="a"/>
        <w:widowControl/>
        <w:numPr>
          <w:ilvl w:val="0"/>
          <w:numId w:val="2"/>
        </w:numPr>
        <w:spacing w:after="0"/>
      </w:pPr>
      <w:r>
        <w:t xml:space="preserve">In 4. Summary, modified. </w:t>
      </w:r>
    </w:p>
    <w:p w14:paraId="10C85FF5" w14:textId="0A7C1FDA" w:rsidR="000821ED" w:rsidRDefault="007F1480" w:rsidP="002E29B2">
      <w:pPr>
        <w:widowControl/>
        <w:spacing w:after="0"/>
      </w:pPr>
      <w:r>
        <w:rPr>
          <w:rFonts w:hint="eastAsia"/>
        </w:rPr>
        <w:t>V</w:t>
      </w:r>
      <w:r>
        <w:t xml:space="preserve">ersion 1.4 </w:t>
      </w:r>
      <w:r>
        <w:sym w:font="Wingdings" w:char="F0E0"/>
      </w:r>
      <w:r>
        <w:t xml:space="preserve"> 1.5</w:t>
      </w:r>
    </w:p>
    <w:p w14:paraId="55713544" w14:textId="71C3DA15" w:rsidR="00142869" w:rsidRDefault="00142869" w:rsidP="007F1480">
      <w:pPr>
        <w:pStyle w:val="a"/>
        <w:numPr>
          <w:ilvl w:val="0"/>
          <w:numId w:val="2"/>
        </w:numPr>
      </w:pPr>
      <w:r>
        <w:t>R721x was modified.</w:t>
      </w:r>
    </w:p>
    <w:p w14:paraId="262FB6CE" w14:textId="77777777" w:rsidR="00413725" w:rsidRDefault="00413725" w:rsidP="00413725">
      <w:r>
        <w:rPr>
          <w:rFonts w:hint="eastAsia"/>
        </w:rPr>
        <w:t>V</w:t>
      </w:r>
      <w:r>
        <w:t xml:space="preserve">ersion 1.5 </w:t>
      </w:r>
      <w:r>
        <w:sym w:font="Wingdings" w:char="F0E0"/>
      </w:r>
      <w:r>
        <w:rPr>
          <w:rFonts w:hint="eastAsia"/>
        </w:rPr>
        <w:t xml:space="preserve"> </w:t>
      </w:r>
      <w:r>
        <w:t>1.6-7</w:t>
      </w:r>
    </w:p>
    <w:p w14:paraId="0F84D661" w14:textId="77777777" w:rsidR="00413725" w:rsidRDefault="00413725" w:rsidP="00413725">
      <w:pPr>
        <w:pStyle w:val="a"/>
        <w:widowControl/>
        <w:numPr>
          <w:ilvl w:val="0"/>
          <w:numId w:val="2"/>
        </w:numPr>
        <w:spacing w:after="0"/>
      </w:pPr>
      <w:r>
        <w:rPr>
          <w:rFonts w:hint="eastAsia"/>
        </w:rPr>
        <w:t>I</w:t>
      </w:r>
      <w:r>
        <w:t>n Section 1, trivial modification.</w:t>
      </w:r>
    </w:p>
    <w:p w14:paraId="7620FD09" w14:textId="77777777" w:rsidR="00413725" w:rsidRDefault="00413725" w:rsidP="00413725">
      <w:pPr>
        <w:pStyle w:val="a"/>
        <w:widowControl/>
        <w:numPr>
          <w:ilvl w:val="0"/>
          <w:numId w:val="2"/>
        </w:numPr>
        <w:spacing w:after="0"/>
      </w:pPr>
      <w:r>
        <w:rPr>
          <w:rFonts w:hint="eastAsia"/>
        </w:rPr>
        <w:t>I</w:t>
      </w:r>
      <w:r>
        <w:t>n 2.2, paragraphs are moved before NOTEs.</w:t>
      </w:r>
    </w:p>
    <w:p w14:paraId="6A982C24" w14:textId="77777777" w:rsidR="00413725" w:rsidRDefault="00413725" w:rsidP="00413725">
      <w:pPr>
        <w:pStyle w:val="a"/>
        <w:widowControl/>
        <w:numPr>
          <w:ilvl w:val="0"/>
          <w:numId w:val="2"/>
        </w:numPr>
        <w:spacing w:after="0"/>
      </w:pPr>
      <w:r>
        <w:rPr>
          <w:rFonts w:hint="eastAsia"/>
        </w:rPr>
        <w:t>I</w:t>
      </w:r>
      <w:r>
        <w:t>n Section 3, paragraphs 3 and 4 are added.</w:t>
      </w:r>
    </w:p>
    <w:p w14:paraId="6AE2543E" w14:textId="77777777" w:rsidR="00413725" w:rsidRDefault="00413725" w:rsidP="00413725">
      <w:pPr>
        <w:pStyle w:val="a"/>
        <w:widowControl/>
        <w:numPr>
          <w:ilvl w:val="0"/>
          <w:numId w:val="2"/>
        </w:numPr>
        <w:spacing w:after="0"/>
      </w:pPr>
      <w:r>
        <w:t xml:space="preserve">In </w:t>
      </w:r>
      <w:r>
        <w:rPr>
          <w:rFonts w:hint="eastAsia"/>
        </w:rPr>
        <w:t>3</w:t>
      </w:r>
      <w:r>
        <w:t>.1,  Alternative proposal was added.</w:t>
      </w:r>
    </w:p>
    <w:p w14:paraId="07C6AF56" w14:textId="77777777" w:rsidR="00413725" w:rsidRDefault="00413725" w:rsidP="00413725">
      <w:pPr>
        <w:pStyle w:val="a"/>
        <w:widowControl/>
        <w:numPr>
          <w:ilvl w:val="0"/>
          <w:numId w:val="2"/>
        </w:numPr>
        <w:spacing w:after="0"/>
      </w:pPr>
      <w:r>
        <w:t>In NOTE 3 of 3.1, added: “that extends the feature of the + operator.”</w:t>
      </w:r>
    </w:p>
    <w:p w14:paraId="6C411D6D" w14:textId="77777777" w:rsidR="00413725" w:rsidRDefault="00413725" w:rsidP="00413725">
      <w:pPr>
        <w:pStyle w:val="a"/>
        <w:widowControl/>
        <w:numPr>
          <w:ilvl w:val="0"/>
          <w:numId w:val="2"/>
        </w:numPr>
        <w:spacing w:after="0"/>
      </w:pPr>
      <w:r>
        <w:rPr>
          <w:rFonts w:hint="eastAsia"/>
        </w:rPr>
        <w:t>I</w:t>
      </w:r>
      <w:r>
        <w:t>n NOTE 4 of 3.1, trivial modification.</w:t>
      </w:r>
    </w:p>
    <w:p w14:paraId="1912DEBA" w14:textId="77777777" w:rsidR="00413725" w:rsidRDefault="00413725" w:rsidP="00413725">
      <w:pPr>
        <w:pStyle w:val="a"/>
        <w:widowControl/>
        <w:numPr>
          <w:ilvl w:val="0"/>
          <w:numId w:val="2"/>
        </w:numPr>
        <w:spacing w:after="0"/>
      </w:pPr>
      <w:r>
        <w:rPr>
          <w:rFonts w:hint="eastAsia"/>
        </w:rPr>
        <w:t>I</w:t>
      </w:r>
      <w:r>
        <w:t>n Comment of 3.1, the first item (about the interface block) was deleted.</w:t>
      </w:r>
    </w:p>
    <w:p w14:paraId="03F75047" w14:textId="77777777" w:rsidR="00413725" w:rsidRDefault="00413725" w:rsidP="00413725">
      <w:pPr>
        <w:pStyle w:val="a"/>
        <w:widowControl/>
        <w:numPr>
          <w:ilvl w:val="0"/>
          <w:numId w:val="2"/>
        </w:numPr>
        <w:spacing w:after="0"/>
      </w:pPr>
      <w:r>
        <w:rPr>
          <w:rFonts w:hint="eastAsia"/>
        </w:rPr>
        <w:t>I</w:t>
      </w:r>
      <w:r>
        <w:t>n NOTE 2 of 3.2.1, added “, assignment(=)” and deleted the corresponding inline comment.</w:t>
      </w:r>
    </w:p>
    <w:p w14:paraId="41CF6AF1" w14:textId="77777777" w:rsidR="00413725" w:rsidRDefault="00413725" w:rsidP="00413725">
      <w:pPr>
        <w:pStyle w:val="a"/>
        <w:widowControl/>
        <w:numPr>
          <w:ilvl w:val="0"/>
          <w:numId w:val="2"/>
        </w:numPr>
        <w:spacing w:after="0"/>
      </w:pPr>
      <w:r>
        <w:t xml:space="preserve">In Comment of 3.2.1, the new first item (about distinguishable dummy arguments) was added. </w:t>
      </w:r>
    </w:p>
    <w:p w14:paraId="4D466D67" w14:textId="7780437B" w:rsidR="00413725" w:rsidRDefault="00413725" w:rsidP="00413725">
      <w:pPr>
        <w:pStyle w:val="a"/>
        <w:widowControl/>
        <w:numPr>
          <w:ilvl w:val="0"/>
          <w:numId w:val="2"/>
        </w:numPr>
        <w:spacing w:after="0"/>
      </w:pPr>
      <w:r>
        <w:rPr>
          <w:rFonts w:hint="eastAsia"/>
        </w:rPr>
        <w:t>I</w:t>
      </w:r>
      <w:r>
        <w:t>n Comment of 3.2.1, the last item (about META SELECT TYPE construct) was deleted.</w:t>
      </w:r>
    </w:p>
    <w:p w14:paraId="21DFD7B2" w14:textId="77777777" w:rsidR="00413725" w:rsidRDefault="00413725" w:rsidP="00413725">
      <w:pPr>
        <w:pStyle w:val="a"/>
        <w:widowControl/>
        <w:numPr>
          <w:ilvl w:val="0"/>
          <w:numId w:val="2"/>
        </w:numPr>
        <w:spacing w:after="0"/>
      </w:pPr>
      <w:r>
        <w:rPr>
          <w:rFonts w:hint="eastAsia"/>
        </w:rPr>
        <w:t>I</w:t>
      </w:r>
      <w:r>
        <w:t>n Comment of 3.2.4, the second item (about META SELECT RANK construct) was deleted.</w:t>
      </w:r>
    </w:p>
    <w:p w14:paraId="236281E3" w14:textId="77777777" w:rsidR="00413725" w:rsidRDefault="00413725" w:rsidP="00413725">
      <w:pPr>
        <w:pStyle w:val="a"/>
        <w:widowControl/>
        <w:numPr>
          <w:ilvl w:val="0"/>
          <w:numId w:val="2"/>
        </w:numPr>
        <w:spacing w:after="0"/>
      </w:pPr>
      <w:r>
        <w:t>Added 3.3</w:t>
      </w:r>
    </w:p>
    <w:p w14:paraId="151D9A1D" w14:textId="77777777" w:rsidR="00413725" w:rsidRDefault="00413725" w:rsidP="00413725">
      <w:pPr>
        <w:pStyle w:val="a"/>
        <w:widowControl/>
        <w:numPr>
          <w:ilvl w:val="0"/>
          <w:numId w:val="2"/>
        </w:numPr>
        <w:spacing w:after="0"/>
      </w:pPr>
      <w:r>
        <w:t xml:space="preserve">Added 3.4 </w:t>
      </w:r>
    </w:p>
    <w:p w14:paraId="2BAE0A4D" w14:textId="77777777" w:rsidR="00413725" w:rsidRDefault="00413725" w:rsidP="00413725">
      <w:pPr>
        <w:pStyle w:val="a"/>
        <w:widowControl/>
        <w:numPr>
          <w:ilvl w:val="0"/>
          <w:numId w:val="2"/>
        </w:numPr>
        <w:spacing w:after="0"/>
      </w:pPr>
      <w:r>
        <w:rPr>
          <w:rFonts w:hint="eastAsia"/>
        </w:rPr>
        <w:lastRenderedPageBreak/>
        <w:t>S</w:t>
      </w:r>
      <w:r>
        <w:t>ection 4 (Summary) was modified for added 3.3 and 3.4.</w:t>
      </w:r>
    </w:p>
    <w:p w14:paraId="21D8412A" w14:textId="3D170DCC" w:rsidR="00413725" w:rsidRDefault="00413725" w:rsidP="00413725">
      <w:pPr>
        <w:rPr>
          <w:ins w:id="374" w:author="岩下英俊" w:date="2023-12-24T15:40:00Z"/>
        </w:rPr>
      </w:pPr>
      <w:ins w:id="375" w:author="岩下英俊" w:date="2023-12-24T15:40:00Z">
        <w:r>
          <w:rPr>
            <w:rFonts w:hint="eastAsia"/>
          </w:rPr>
          <w:t>V</w:t>
        </w:r>
        <w:r>
          <w:t xml:space="preserve">ersion 1.6-7 </w:t>
        </w:r>
        <w:r>
          <w:sym w:font="Wingdings" w:char="F0E0"/>
        </w:r>
        <w:r>
          <w:rPr>
            <w:rFonts w:hint="eastAsia"/>
          </w:rPr>
          <w:t xml:space="preserve"> </w:t>
        </w:r>
        <w:r>
          <w:t>1.7</w:t>
        </w:r>
      </w:ins>
    </w:p>
    <w:p w14:paraId="4F21D1AB" w14:textId="0A64913D" w:rsidR="00413725" w:rsidRDefault="007969C8" w:rsidP="00413725">
      <w:pPr>
        <w:pStyle w:val="a"/>
        <w:widowControl/>
        <w:numPr>
          <w:ilvl w:val="0"/>
          <w:numId w:val="2"/>
        </w:numPr>
        <w:spacing w:after="0"/>
        <w:rPr>
          <w:ins w:id="376" w:author="岩下英俊" w:date="2023-12-24T15:46:00Z"/>
        </w:rPr>
      </w:pPr>
      <w:ins w:id="377" w:author="岩下英俊" w:date="2023-12-24T16:47:00Z">
        <w:r>
          <w:t>Affiliation (Fortran WG, ...) is a</w:t>
        </w:r>
      </w:ins>
      <w:ins w:id="378" w:author="岩下英俊" w:date="2023-12-24T15:46:00Z">
        <w:r w:rsidR="00142869">
          <w:t>dded</w:t>
        </w:r>
      </w:ins>
      <w:ins w:id="379" w:author="岩下英俊" w:date="2023-12-24T16:47:00Z">
        <w:r>
          <w:t>.</w:t>
        </w:r>
      </w:ins>
    </w:p>
    <w:p w14:paraId="22FCB84A" w14:textId="520ABE2C" w:rsidR="00142869" w:rsidRDefault="00142869" w:rsidP="00413725">
      <w:pPr>
        <w:pStyle w:val="a"/>
        <w:widowControl/>
        <w:numPr>
          <w:ilvl w:val="0"/>
          <w:numId w:val="2"/>
        </w:numPr>
        <w:spacing w:after="0"/>
        <w:rPr>
          <w:ins w:id="380" w:author="岩下英俊" w:date="2023-12-24T15:49:00Z"/>
        </w:rPr>
      </w:pPr>
      <w:ins w:id="381" w:author="岩下英俊" w:date="2023-12-24T15:49:00Z">
        <w:r>
          <w:t xml:space="preserve">In Sections 2 and 2.2, </w:t>
        </w:r>
      </w:ins>
      <w:ins w:id="382" w:author="岩下英俊" w:date="2023-12-24T16:10:00Z">
        <w:r w:rsidR="009C0C41">
          <w:t>minor</w:t>
        </w:r>
      </w:ins>
      <w:ins w:id="383" w:author="岩下英俊" w:date="2023-12-24T15:47:00Z">
        <w:r>
          <w:t xml:space="preserve"> modifications</w:t>
        </w:r>
      </w:ins>
      <w:ins w:id="384" w:author="岩下英俊" w:date="2023-12-24T15:50:00Z">
        <w:r>
          <w:t>.</w:t>
        </w:r>
      </w:ins>
    </w:p>
    <w:p w14:paraId="639A50AD" w14:textId="6CB23C86" w:rsidR="00142869" w:rsidRDefault="00142869" w:rsidP="00413725">
      <w:pPr>
        <w:pStyle w:val="a"/>
        <w:widowControl/>
        <w:numPr>
          <w:ilvl w:val="0"/>
          <w:numId w:val="2"/>
        </w:numPr>
        <w:spacing w:after="0"/>
        <w:rPr>
          <w:ins w:id="385" w:author="岩下英俊" w:date="2023-12-24T15:51:00Z"/>
        </w:rPr>
      </w:pPr>
      <w:ins w:id="386" w:author="岩下英俊" w:date="2023-12-24T15:49:00Z">
        <w:r>
          <w:rPr>
            <w:rFonts w:hint="eastAsia"/>
          </w:rPr>
          <w:t>I</w:t>
        </w:r>
        <w:r>
          <w:t xml:space="preserve">n Alternative Proposal 1, </w:t>
        </w:r>
      </w:ins>
      <w:ins w:id="387" w:author="岩下英俊" w:date="2023-12-24T16:11:00Z">
        <w:r w:rsidR="009C0C41">
          <w:t>minor</w:t>
        </w:r>
      </w:ins>
      <w:ins w:id="388" w:author="岩下英俊" w:date="2023-12-24T15:49:00Z">
        <w:r>
          <w:t xml:space="preserve"> modifications</w:t>
        </w:r>
      </w:ins>
      <w:ins w:id="389" w:author="岩下英俊" w:date="2023-12-24T15:50:00Z">
        <w:r>
          <w:t>.</w:t>
        </w:r>
      </w:ins>
    </w:p>
    <w:p w14:paraId="16BCDF61" w14:textId="25512751" w:rsidR="00142869" w:rsidRDefault="00142869" w:rsidP="00413725">
      <w:pPr>
        <w:pStyle w:val="a"/>
        <w:widowControl/>
        <w:numPr>
          <w:ilvl w:val="0"/>
          <w:numId w:val="2"/>
        </w:numPr>
        <w:spacing w:after="0"/>
        <w:rPr>
          <w:ins w:id="390" w:author="岩下英俊" w:date="2023-12-24T16:05:00Z"/>
        </w:rPr>
      </w:pPr>
      <w:ins w:id="391" w:author="岩下英俊" w:date="2023-12-24T15:51:00Z">
        <w:r>
          <w:rPr>
            <w:rFonts w:hint="eastAsia"/>
          </w:rPr>
          <w:t>I</w:t>
        </w:r>
        <w:r>
          <w:t xml:space="preserve">n NOTE 3 of 3.1, </w:t>
        </w:r>
      </w:ins>
      <w:ins w:id="392" w:author="岩下英俊" w:date="2023-12-24T15:52:00Z">
        <w:r w:rsidR="00517F50">
          <w:t xml:space="preserve">added </w:t>
        </w:r>
      </w:ins>
      <w:ins w:id="393" w:author="岩下英俊" w:date="2023-12-24T15:53:00Z">
        <w:r w:rsidR="00517F50">
          <w:t xml:space="preserve">the second code </w:t>
        </w:r>
      </w:ins>
      <w:ins w:id="394" w:author="岩下英俊" w:date="2023-12-24T15:54:00Z">
        <w:r w:rsidR="00517F50">
          <w:t>using a GENERIC statement.</w:t>
        </w:r>
      </w:ins>
    </w:p>
    <w:p w14:paraId="10D61C5B" w14:textId="62A24232" w:rsidR="009C0C41" w:rsidRDefault="009C0C41" w:rsidP="00413725">
      <w:pPr>
        <w:pStyle w:val="a"/>
        <w:widowControl/>
        <w:numPr>
          <w:ilvl w:val="0"/>
          <w:numId w:val="2"/>
        </w:numPr>
        <w:spacing w:after="0"/>
        <w:rPr>
          <w:ins w:id="395" w:author="岩下英俊" w:date="2023-12-24T16:06:00Z"/>
        </w:rPr>
      </w:pPr>
      <w:ins w:id="396" w:author="岩下英俊" w:date="2023-12-24T16:05:00Z">
        <w:r>
          <w:rPr>
            <w:rFonts w:hint="eastAsia"/>
          </w:rPr>
          <w:t>I</w:t>
        </w:r>
        <w:r>
          <w:t xml:space="preserve">n NOTE 4 of 3.1, added “use </w:t>
        </w:r>
        <w:proofErr w:type="spellStart"/>
        <w:r>
          <w:t>coord_m</w:t>
        </w:r>
        <w:proofErr w:type="spellEnd"/>
        <w:r>
          <w:t xml:space="preserve">” and </w:t>
        </w:r>
      </w:ins>
      <w:ins w:id="397" w:author="岩下英俊" w:date="2023-12-24T16:06:00Z">
        <w:r>
          <w:t>a short description.</w:t>
        </w:r>
      </w:ins>
    </w:p>
    <w:p w14:paraId="088AED74" w14:textId="44656CF0" w:rsidR="009C0C41" w:rsidRDefault="00DC3A0E" w:rsidP="00413725">
      <w:pPr>
        <w:pStyle w:val="a"/>
        <w:widowControl/>
        <w:numPr>
          <w:ilvl w:val="0"/>
          <w:numId w:val="2"/>
        </w:numPr>
        <w:spacing w:after="0"/>
        <w:rPr>
          <w:ins w:id="398" w:author="岩下英俊" w:date="2023-12-24T16:08:00Z"/>
        </w:rPr>
      </w:pPr>
      <w:ins w:id="399" w:author="岩下英俊" w:date="2023-12-24T16:33:00Z">
        <w:r>
          <w:t>T</w:t>
        </w:r>
      </w:ins>
      <w:ins w:id="400" w:author="岩下英俊" w:date="2023-12-24T16:07:00Z">
        <w:r w:rsidR="009C0C41">
          <w:t>he t</w:t>
        </w:r>
      </w:ins>
      <w:ins w:id="401" w:author="岩下英俊" w:date="2023-12-24T16:06:00Z">
        <w:r w:rsidR="009C0C41">
          <w:t>itle</w:t>
        </w:r>
      </w:ins>
      <w:ins w:id="402" w:author="岩下英俊" w:date="2023-12-24T16:33:00Z">
        <w:r>
          <w:t>s of</w:t>
        </w:r>
      </w:ins>
      <w:ins w:id="403" w:author="岩下英俊" w:date="2023-12-24T16:06:00Z">
        <w:r w:rsidR="009C0C41">
          <w:t xml:space="preserve"> </w:t>
        </w:r>
      </w:ins>
      <w:ins w:id="404" w:author="岩下英俊" w:date="2023-12-24T16:34:00Z">
        <w:r w:rsidR="00983404">
          <w:t>3.2</w:t>
        </w:r>
      </w:ins>
      <w:ins w:id="405" w:author="岩下英俊" w:date="2023-12-24T16:38:00Z">
        <w:r w:rsidR="00983404">
          <w:t>, 3.3</w:t>
        </w:r>
      </w:ins>
      <w:ins w:id="406" w:author="岩下英俊" w:date="2023-12-24T16:34:00Z">
        <w:r w:rsidR="00983404">
          <w:t xml:space="preserve"> and </w:t>
        </w:r>
      </w:ins>
      <w:ins w:id="407" w:author="岩下英俊" w:date="2023-12-24T16:33:00Z">
        <w:r w:rsidR="00983404">
          <w:t>3.</w:t>
        </w:r>
      </w:ins>
      <w:ins w:id="408" w:author="岩下英俊" w:date="2023-12-24T16:38:00Z">
        <w:r w:rsidR="00983404">
          <w:t>4</w:t>
        </w:r>
      </w:ins>
      <w:ins w:id="409" w:author="岩下英俊" w:date="2023-12-24T16:33:00Z">
        <w:r w:rsidR="00983404">
          <w:t xml:space="preserve"> were</w:t>
        </w:r>
      </w:ins>
      <w:ins w:id="410" w:author="岩下英俊" w:date="2023-12-24T16:07:00Z">
        <w:r w:rsidR="009C0C41">
          <w:t xml:space="preserve"> changed.</w:t>
        </w:r>
      </w:ins>
    </w:p>
    <w:p w14:paraId="5B523520" w14:textId="04496756" w:rsidR="009C0C41" w:rsidRDefault="009C0C41" w:rsidP="00413725">
      <w:pPr>
        <w:pStyle w:val="a"/>
        <w:widowControl/>
        <w:numPr>
          <w:ilvl w:val="0"/>
          <w:numId w:val="2"/>
        </w:numPr>
        <w:spacing w:after="0"/>
        <w:rPr>
          <w:ins w:id="411" w:author="岩下英俊" w:date="2023-12-24T16:08:00Z"/>
        </w:rPr>
      </w:pPr>
      <w:ins w:id="412" w:author="岩下英俊" w:date="2023-12-24T16:08:00Z">
        <w:r>
          <w:t>In 3.2, the first sentence “A generic type declaration statement is ...” was added.</w:t>
        </w:r>
      </w:ins>
    </w:p>
    <w:p w14:paraId="343B3C7F" w14:textId="46B9730C" w:rsidR="009C0C41" w:rsidRDefault="009C0C41" w:rsidP="00413725">
      <w:pPr>
        <w:pStyle w:val="a"/>
        <w:widowControl/>
        <w:numPr>
          <w:ilvl w:val="0"/>
          <w:numId w:val="2"/>
        </w:numPr>
        <w:spacing w:after="0"/>
        <w:rPr>
          <w:ins w:id="413" w:author="岩下英俊" w:date="2023-12-24T16:09:00Z"/>
        </w:rPr>
      </w:pPr>
      <w:ins w:id="414" w:author="岩下英俊" w:date="2023-12-24T16:09:00Z">
        <w:r>
          <w:rPr>
            <w:rFonts w:hint="eastAsia"/>
          </w:rPr>
          <w:t>I</w:t>
        </w:r>
        <w:r>
          <w:t>n 3.2, type-declaration-statement was modified to type-declaration-stmt.</w:t>
        </w:r>
      </w:ins>
    </w:p>
    <w:p w14:paraId="5D4A4DA5" w14:textId="77777777" w:rsidR="00BA3494" w:rsidRDefault="009C0C41" w:rsidP="00413725">
      <w:pPr>
        <w:pStyle w:val="a"/>
        <w:widowControl/>
        <w:numPr>
          <w:ilvl w:val="0"/>
          <w:numId w:val="2"/>
        </w:numPr>
        <w:spacing w:after="0"/>
        <w:rPr>
          <w:ins w:id="415" w:author="岩下英俊" w:date="2023-12-24T16:24:00Z"/>
        </w:rPr>
      </w:pPr>
      <w:ins w:id="416" w:author="岩下英俊" w:date="2023-12-24T16:09:00Z">
        <w:r>
          <w:rPr>
            <w:rFonts w:hint="eastAsia"/>
          </w:rPr>
          <w:t>I</w:t>
        </w:r>
        <w:r>
          <w:t>n 3.2</w:t>
        </w:r>
      </w:ins>
      <w:ins w:id="417" w:author="岩下英俊" w:date="2023-12-24T16:13:00Z">
        <w:r>
          <w:t>.1</w:t>
        </w:r>
      </w:ins>
      <w:ins w:id="418" w:author="岩下英俊" w:date="2023-12-24T16:09:00Z">
        <w:r>
          <w:t xml:space="preserve">, </w:t>
        </w:r>
      </w:ins>
      <w:ins w:id="419" w:author="岩下英俊" w:date="2023-12-24T16:11:00Z">
        <w:r>
          <w:t>R702(</w:t>
        </w:r>
        <w:proofErr w:type="spellStart"/>
        <w:r>
          <w:t>asis</w:t>
        </w:r>
        <w:proofErr w:type="spellEnd"/>
        <w:r>
          <w:t xml:space="preserve">) and </w:t>
        </w:r>
      </w:ins>
      <w:ins w:id="420" w:author="岩下英俊" w:date="2023-12-24T16:12:00Z">
        <w:r>
          <w:t>C703(</w:t>
        </w:r>
        <w:proofErr w:type="spellStart"/>
        <w:r>
          <w:t>asis</w:t>
        </w:r>
        <w:proofErr w:type="spellEnd"/>
        <w:r>
          <w:t>) was deleted</w:t>
        </w:r>
      </w:ins>
      <w:ins w:id="421" w:author="岩下英俊" w:date="2023-12-24T16:13:00Z">
        <w:r w:rsidR="00BA3494">
          <w:t>.</w:t>
        </w:r>
      </w:ins>
    </w:p>
    <w:p w14:paraId="26D7B8C5" w14:textId="59964698" w:rsidR="00DC3A0E" w:rsidRDefault="00DC3A0E" w:rsidP="00413725">
      <w:pPr>
        <w:pStyle w:val="a"/>
        <w:widowControl/>
        <w:numPr>
          <w:ilvl w:val="0"/>
          <w:numId w:val="2"/>
        </w:numPr>
        <w:spacing w:after="0"/>
        <w:rPr>
          <w:ins w:id="422" w:author="岩下英俊" w:date="2023-12-24T16:31:00Z"/>
        </w:rPr>
      </w:pPr>
      <w:ins w:id="423" w:author="岩下英俊" w:date="2023-12-24T16:24:00Z">
        <w:r>
          <w:rPr>
            <w:rFonts w:hint="eastAsia"/>
          </w:rPr>
          <w:t>I</w:t>
        </w:r>
        <w:r>
          <w:t>n 3.2.3 C795(</w:t>
        </w:r>
        <w:proofErr w:type="spellStart"/>
        <w:r>
          <w:t>asis</w:t>
        </w:r>
        <w:proofErr w:type="spellEnd"/>
        <w:r>
          <w:t>), C799</w:t>
        </w:r>
      </w:ins>
      <w:ins w:id="424" w:author="岩下英俊" w:date="2023-12-24T16:25:00Z">
        <w:r>
          <w:t>(</w:t>
        </w:r>
        <w:proofErr w:type="spellStart"/>
        <w:r>
          <w:t>asis</w:t>
        </w:r>
        <w:proofErr w:type="spellEnd"/>
        <w:r>
          <w:t>) and R701(</w:t>
        </w:r>
        <w:proofErr w:type="spellStart"/>
        <w:r>
          <w:t>asis</w:t>
        </w:r>
        <w:proofErr w:type="spellEnd"/>
        <w:r>
          <w:t>) were deleted.</w:t>
        </w:r>
      </w:ins>
    </w:p>
    <w:p w14:paraId="037A5CBE" w14:textId="7D07E973" w:rsidR="00DC3A0E" w:rsidRDefault="00DC3A0E" w:rsidP="00413725">
      <w:pPr>
        <w:pStyle w:val="a"/>
        <w:widowControl/>
        <w:numPr>
          <w:ilvl w:val="0"/>
          <w:numId w:val="2"/>
        </w:numPr>
        <w:spacing w:after="0"/>
        <w:rPr>
          <w:ins w:id="425" w:author="岩下英俊" w:date="2023-12-24T16:13:00Z"/>
        </w:rPr>
      </w:pPr>
      <w:ins w:id="426" w:author="岩下英俊" w:date="2023-12-24T16:31:00Z">
        <w:r>
          <w:rPr>
            <w:rFonts w:hint="eastAsia"/>
          </w:rPr>
          <w:t>I</w:t>
        </w:r>
        <w:r>
          <w:t xml:space="preserve">n Comment of 3.2.4, the second item </w:t>
        </w:r>
      </w:ins>
      <w:ins w:id="427" w:author="岩下英俊" w:date="2023-12-24T16:32:00Z">
        <w:r>
          <w:t>(necessity of RANKOF(data-ref) ) was added.</w:t>
        </w:r>
      </w:ins>
    </w:p>
    <w:p w14:paraId="2C8243FC" w14:textId="03A95025" w:rsidR="00983404" w:rsidRDefault="00983404" w:rsidP="00413725">
      <w:pPr>
        <w:pStyle w:val="a"/>
        <w:widowControl/>
        <w:numPr>
          <w:ilvl w:val="0"/>
          <w:numId w:val="2"/>
        </w:numPr>
        <w:spacing w:after="0"/>
        <w:rPr>
          <w:ins w:id="428" w:author="岩下英俊" w:date="2023-12-24T16:38:00Z"/>
        </w:rPr>
      </w:pPr>
      <w:ins w:id="429" w:author="岩下英俊" w:date="2023-12-24T16:42:00Z">
        <w:r>
          <w:rPr>
            <w:rFonts w:hint="eastAsia"/>
          </w:rPr>
          <w:t>I</w:t>
        </w:r>
        <w:r>
          <w:t xml:space="preserve">n Comment of 3.4.2, </w:t>
        </w:r>
      </w:ins>
      <w:ins w:id="430" w:author="岩下英俊" w:date="2023-12-24T16:43:00Z">
        <w:r w:rsidR="007969C8">
          <w:t>the second item (</w:t>
        </w:r>
      </w:ins>
      <w:ins w:id="431" w:author="岩下英俊" w:date="2023-12-24T16:44:00Z">
        <w:r w:rsidR="007969C8">
          <w:t xml:space="preserve">issue of polymorphic </w:t>
        </w:r>
      </w:ins>
      <w:ins w:id="432" w:author="岩下英俊" w:date="2023-12-24T16:45:00Z">
        <w:r w:rsidR="007969C8">
          <w:t xml:space="preserve">and </w:t>
        </w:r>
      </w:ins>
      <w:ins w:id="433" w:author="岩下英俊" w:date="2023-12-24T16:44:00Z">
        <w:r w:rsidR="007969C8">
          <w:t>generic dummy argument</w:t>
        </w:r>
      </w:ins>
      <w:ins w:id="434" w:author="岩下英俊" w:date="2023-12-24T16:45:00Z">
        <w:r w:rsidR="007969C8">
          <w:t>) was added.</w:t>
        </w:r>
      </w:ins>
      <w:ins w:id="435" w:author="岩下英俊" w:date="2023-12-24T16:44:00Z">
        <w:r w:rsidR="007969C8">
          <w:t xml:space="preserve"> </w:t>
        </w:r>
      </w:ins>
    </w:p>
    <w:p w14:paraId="07D3F221" w14:textId="0FEC0CFB" w:rsidR="009C0C41" w:rsidRDefault="00983404" w:rsidP="00413725">
      <w:pPr>
        <w:pStyle w:val="a"/>
        <w:widowControl/>
        <w:numPr>
          <w:ilvl w:val="0"/>
          <w:numId w:val="2"/>
        </w:numPr>
        <w:spacing w:after="0"/>
        <w:rPr>
          <w:ins w:id="436" w:author="岩下英俊" w:date="2023-12-24T16:34:00Z"/>
        </w:rPr>
      </w:pPr>
      <w:ins w:id="437" w:author="岩下英俊" w:date="2023-12-24T16:39:00Z">
        <w:r>
          <w:t>Some other minor modifications were made</w:t>
        </w:r>
      </w:ins>
      <w:ins w:id="438" w:author="岩下英俊" w:date="2023-12-24T16:40:00Z">
        <w:r>
          <w:t xml:space="preserve"> i</w:t>
        </w:r>
      </w:ins>
      <w:ins w:id="439" w:author="岩下英俊" w:date="2023-12-24T16:13:00Z">
        <w:r w:rsidR="00BA3494">
          <w:t xml:space="preserve">n </w:t>
        </w:r>
      </w:ins>
      <w:ins w:id="440" w:author="岩下英俊" w:date="2023-12-24T16:37:00Z">
        <w:r>
          <w:t xml:space="preserve">the whole of </w:t>
        </w:r>
      </w:ins>
      <w:ins w:id="441" w:author="岩下英俊" w:date="2023-12-24T16:13:00Z">
        <w:r w:rsidR="00BA3494">
          <w:t>3.2</w:t>
        </w:r>
      </w:ins>
      <w:ins w:id="442" w:author="岩下英俊" w:date="2023-12-24T16:38:00Z">
        <w:r>
          <w:t>, 3.3</w:t>
        </w:r>
      </w:ins>
      <w:ins w:id="443" w:author="岩下英俊" w:date="2023-12-24T16:29:00Z">
        <w:r w:rsidR="00DC3A0E">
          <w:t xml:space="preserve"> and 3.4</w:t>
        </w:r>
      </w:ins>
      <w:ins w:id="444" w:author="岩下英俊" w:date="2023-12-24T16:40:00Z">
        <w:r>
          <w:t>.</w:t>
        </w:r>
      </w:ins>
    </w:p>
    <w:p w14:paraId="26200A19" w14:textId="61A67455" w:rsidR="00983404" w:rsidRDefault="007969C8" w:rsidP="00413725">
      <w:pPr>
        <w:pStyle w:val="a"/>
        <w:widowControl/>
        <w:numPr>
          <w:ilvl w:val="0"/>
          <w:numId w:val="2"/>
        </w:numPr>
        <w:spacing w:after="0"/>
        <w:rPr>
          <w:ins w:id="445" w:author="岩下英俊" w:date="2023-12-24T15:40:00Z"/>
        </w:rPr>
      </w:pPr>
      <w:ins w:id="446" w:author="岩下英俊" w:date="2023-12-24T16:46:00Z">
        <w:r>
          <w:t>Sections 4 (Summary) and 5 (Acknowledgments) are modified.</w:t>
        </w:r>
      </w:ins>
    </w:p>
    <w:p w14:paraId="470D7354" w14:textId="2F788133" w:rsidR="00515A1E" w:rsidRDefault="00515A1E">
      <w:pPr>
        <w:rPr>
          <w:ins w:id="447" w:author="岩下英俊" w:date="2024-01-23T11:42:00Z"/>
        </w:rPr>
        <w:pPrChange w:id="448" w:author="岩下英俊" w:date="2024-01-23T11:42:00Z">
          <w:pPr>
            <w:pStyle w:val="a"/>
            <w:numPr>
              <w:ilvl w:val="0"/>
            </w:numPr>
            <w:ind w:left="880" w:hanging="440"/>
          </w:pPr>
        </w:pPrChange>
      </w:pPr>
      <w:ins w:id="449" w:author="岩下英俊" w:date="2024-01-23T11:42:00Z">
        <w:r>
          <w:rPr>
            <w:rFonts w:hint="eastAsia"/>
          </w:rPr>
          <w:t>V</w:t>
        </w:r>
        <w:r>
          <w:t xml:space="preserve">ersion 1.7 </w:t>
        </w:r>
        <w:r>
          <w:sym w:font="Wingdings" w:char="F0E0"/>
        </w:r>
        <w:r>
          <w:rPr>
            <w:rFonts w:hint="eastAsia"/>
          </w:rPr>
          <w:t xml:space="preserve"> </w:t>
        </w:r>
        <w:r>
          <w:t>1.7.2</w:t>
        </w:r>
      </w:ins>
    </w:p>
    <w:p w14:paraId="20E9D59D" w14:textId="0D98F540" w:rsidR="007F1480" w:rsidRDefault="00515A1E" w:rsidP="00515A1E">
      <w:pPr>
        <w:pStyle w:val="a"/>
        <w:numPr>
          <w:ilvl w:val="0"/>
          <w:numId w:val="2"/>
        </w:numPr>
        <w:rPr>
          <w:ins w:id="450" w:author="岩下英俊" w:date="2024-01-23T11:46:00Z"/>
        </w:rPr>
      </w:pPr>
      <w:ins w:id="451" w:author="岩下英俊" w:date="2024-01-23T11:43:00Z">
        <w:r>
          <w:t xml:space="preserve">In </w:t>
        </w:r>
      </w:ins>
      <w:ins w:id="452" w:author="岩下英俊" w:date="2024-01-23T11:45:00Z">
        <w:r>
          <w:t>2</w:t>
        </w:r>
      </w:ins>
      <w:ins w:id="453" w:author="岩下英俊" w:date="2024-01-23T11:58:00Z">
        <w:r w:rsidR="0026352F">
          <w:t xml:space="preserve"> and 2.2</w:t>
        </w:r>
      </w:ins>
      <w:ins w:id="454" w:author="岩下英俊" w:date="2024-01-23T11:45:00Z">
        <w:r>
          <w:t xml:space="preserve">, </w:t>
        </w:r>
      </w:ins>
      <w:ins w:id="455" w:author="岩下英俊" w:date="2024-01-23T12:01:00Z">
        <w:r w:rsidR="0026352F">
          <w:t>corrected two</w:t>
        </w:r>
      </w:ins>
      <w:ins w:id="456" w:author="岩下英俊" w:date="2024-01-23T11:45:00Z">
        <w:r>
          <w:t xml:space="preserve"> “128-byte</w:t>
        </w:r>
      </w:ins>
      <w:ins w:id="457" w:author="岩下英俊" w:date="2024-01-23T11:46:00Z">
        <w:r>
          <w:t xml:space="preserve">” to </w:t>
        </w:r>
      </w:ins>
      <w:ins w:id="458" w:author="岩下英俊" w:date="2024-01-23T11:45:00Z">
        <w:r>
          <w:t>“</w:t>
        </w:r>
      </w:ins>
      <w:ins w:id="459" w:author="岩下英俊" w:date="2024-01-23T11:44:00Z">
        <w:r w:rsidRPr="00515A1E">
          <w:t>128-bit</w:t>
        </w:r>
      </w:ins>
      <w:ins w:id="460" w:author="岩下英俊" w:date="2024-01-23T11:46:00Z">
        <w:r>
          <w:t>”</w:t>
        </w:r>
      </w:ins>
      <w:ins w:id="461" w:author="岩下英俊" w:date="2024-01-23T11:59:00Z">
        <w:r w:rsidR="0026352F">
          <w:t xml:space="preserve"> and </w:t>
        </w:r>
      </w:ins>
      <w:ins w:id="462" w:author="岩下英俊" w:date="2024-01-23T12:01:00Z">
        <w:r w:rsidR="0026352F">
          <w:t xml:space="preserve">one </w:t>
        </w:r>
      </w:ins>
      <w:ins w:id="463" w:author="岩下英俊" w:date="2024-01-23T11:59:00Z">
        <w:r w:rsidR="0026352F">
          <w:t xml:space="preserve">“128 bytes” to </w:t>
        </w:r>
      </w:ins>
      <w:ins w:id="464" w:author="岩下英俊" w:date="2024-01-23T12:00:00Z">
        <w:r w:rsidR="0026352F">
          <w:t>“128 bits”.</w:t>
        </w:r>
      </w:ins>
    </w:p>
    <w:p w14:paraId="12B5C46D" w14:textId="77777777" w:rsidR="00515A1E" w:rsidRPr="00463C3D" w:rsidRDefault="00515A1E">
      <w:pPr>
        <w:pStyle w:val="a"/>
        <w:numPr>
          <w:ilvl w:val="0"/>
          <w:numId w:val="0"/>
        </w:numPr>
        <w:ind w:left="880"/>
        <w:pPrChange w:id="465" w:author="岩下英俊" w:date="2024-01-23T11:46:00Z">
          <w:pPr>
            <w:pStyle w:val="a"/>
            <w:numPr>
              <w:ilvl w:val="0"/>
            </w:numPr>
            <w:ind w:left="880" w:hanging="440"/>
          </w:pPr>
        </w:pPrChange>
      </w:pPr>
    </w:p>
    <w:sectPr w:rsidR="00515A1E" w:rsidRPr="00463C3D" w:rsidSect="00F64F3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794"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AE5C" w14:textId="77777777" w:rsidR="00F64F31" w:rsidRDefault="00F64F31" w:rsidP="00E17479">
      <w:pPr>
        <w:spacing w:before="120" w:after="120"/>
      </w:pPr>
      <w:r>
        <w:separator/>
      </w:r>
    </w:p>
    <w:p w14:paraId="4542C208" w14:textId="77777777" w:rsidR="00F64F31" w:rsidRDefault="00F64F31">
      <w:pPr>
        <w:spacing w:before="120" w:after="120"/>
      </w:pPr>
    </w:p>
    <w:p w14:paraId="2D1A991B" w14:textId="77777777" w:rsidR="00F64F31" w:rsidRDefault="00F64F31"/>
  </w:endnote>
  <w:endnote w:type="continuationSeparator" w:id="0">
    <w:p w14:paraId="2207B30E" w14:textId="77777777" w:rsidR="00F64F31" w:rsidRDefault="00F64F31" w:rsidP="00E17479">
      <w:pPr>
        <w:spacing w:before="120" w:after="120"/>
      </w:pPr>
      <w:r>
        <w:continuationSeparator/>
      </w:r>
    </w:p>
    <w:p w14:paraId="1C6CD703" w14:textId="77777777" w:rsidR="00F64F31" w:rsidRDefault="00F64F31">
      <w:pPr>
        <w:spacing w:before="120" w:after="120"/>
      </w:pPr>
    </w:p>
    <w:p w14:paraId="1681470A" w14:textId="77777777" w:rsidR="00F64F31" w:rsidRDefault="00F64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864744355"/>
      <w:docPartObj>
        <w:docPartGallery w:val="Page Numbers (Bottom of Page)"/>
        <w:docPartUnique/>
      </w:docPartObj>
    </w:sdtPr>
    <w:sdtContent>
      <w:p w14:paraId="250E5909" w14:textId="20012026" w:rsidR="00B405DB" w:rsidRDefault="00B405DB" w:rsidP="00E17479">
        <w:pPr>
          <w:pStyle w:val="afb"/>
          <w:spacing w:before="120" w:after="120"/>
          <w:rPr>
            <w:rStyle w:val="afd"/>
          </w:rPr>
        </w:pPr>
        <w:r>
          <w:rPr>
            <w:rStyle w:val="afd"/>
          </w:rPr>
          <w:fldChar w:fldCharType="begin"/>
        </w:r>
        <w:r>
          <w:rPr>
            <w:rStyle w:val="afd"/>
          </w:rPr>
          <w:instrText xml:space="preserve"> PAGE </w:instrText>
        </w:r>
        <w:r>
          <w:rPr>
            <w:rStyle w:val="afd"/>
          </w:rPr>
          <w:fldChar w:fldCharType="end"/>
        </w:r>
      </w:p>
    </w:sdtContent>
  </w:sdt>
  <w:p w14:paraId="4751B80B" w14:textId="77777777" w:rsidR="00B405DB" w:rsidRDefault="00B405DB" w:rsidP="00E17479">
    <w:pPr>
      <w:pStyle w:val="afb"/>
      <w:spacing w:before="120" w:after="120"/>
    </w:pPr>
  </w:p>
  <w:p w14:paraId="1DF2531B" w14:textId="77777777" w:rsidR="00140502" w:rsidRDefault="00140502">
    <w:pPr>
      <w:spacing w:before="120" w:after="120"/>
    </w:pPr>
  </w:p>
  <w:p w14:paraId="4148828D" w14:textId="77777777" w:rsidR="00D80861" w:rsidRDefault="00D808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2108337037"/>
      <w:docPartObj>
        <w:docPartGallery w:val="Page Numbers (Bottom of Page)"/>
        <w:docPartUnique/>
      </w:docPartObj>
    </w:sdtPr>
    <w:sdtContent>
      <w:p w14:paraId="33333ABB" w14:textId="77777777" w:rsidR="00B405DB" w:rsidRDefault="00B405DB" w:rsidP="005B35A7">
        <w:pPr>
          <w:pStyle w:val="afb"/>
          <w:spacing w:before="120" w:after="120"/>
          <w:jc w:val="center"/>
          <w:rPr>
            <w:rStyle w:val="afd"/>
          </w:rPr>
        </w:pPr>
        <w:r>
          <w:rPr>
            <w:rStyle w:val="afd"/>
          </w:rPr>
          <w:fldChar w:fldCharType="begin"/>
        </w:r>
        <w:r>
          <w:rPr>
            <w:rStyle w:val="afd"/>
          </w:rPr>
          <w:instrText xml:space="preserve"> PAGE </w:instrText>
        </w:r>
        <w:r>
          <w:rPr>
            <w:rStyle w:val="afd"/>
          </w:rPr>
          <w:fldChar w:fldCharType="separate"/>
        </w:r>
        <w:r>
          <w:rPr>
            <w:rStyle w:val="afd"/>
            <w:noProof/>
          </w:rPr>
          <w:t>1</w:t>
        </w:r>
        <w:r>
          <w:rPr>
            <w:rStyle w:val="afd"/>
          </w:rPr>
          <w:fldChar w:fldCharType="end"/>
        </w:r>
      </w:p>
    </w:sdtContent>
  </w:sdt>
  <w:p w14:paraId="4D117E9D" w14:textId="77777777" w:rsidR="00B405DB" w:rsidRDefault="00B405DB" w:rsidP="00E17479">
    <w:pPr>
      <w:pStyle w:val="afb"/>
      <w:spacing w:before="120" w:after="120"/>
    </w:pPr>
  </w:p>
  <w:p w14:paraId="0D982BCA" w14:textId="77777777" w:rsidR="00140502" w:rsidRDefault="00140502">
    <w:pPr>
      <w:spacing w:before="120" w:after="120"/>
    </w:pPr>
  </w:p>
  <w:p w14:paraId="48306F17" w14:textId="77777777" w:rsidR="00D80861" w:rsidRDefault="00D808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4F71" w14:textId="77777777" w:rsidR="005B35A7" w:rsidRDefault="005B35A7">
    <w:pPr>
      <w:pStyle w:val="afb"/>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230C" w14:textId="77777777" w:rsidR="00F64F31" w:rsidRDefault="00F64F31" w:rsidP="00E17479">
      <w:pPr>
        <w:spacing w:before="120" w:after="120"/>
      </w:pPr>
      <w:r>
        <w:separator/>
      </w:r>
    </w:p>
    <w:p w14:paraId="5BBF588D" w14:textId="77777777" w:rsidR="00F64F31" w:rsidRDefault="00F64F31">
      <w:pPr>
        <w:spacing w:before="120" w:after="120"/>
      </w:pPr>
    </w:p>
    <w:p w14:paraId="56B50737" w14:textId="77777777" w:rsidR="00F64F31" w:rsidRDefault="00F64F31"/>
  </w:footnote>
  <w:footnote w:type="continuationSeparator" w:id="0">
    <w:p w14:paraId="0A477907" w14:textId="77777777" w:rsidR="00F64F31" w:rsidRDefault="00F64F31" w:rsidP="00E17479">
      <w:pPr>
        <w:spacing w:before="120" w:after="120"/>
      </w:pPr>
      <w:r>
        <w:continuationSeparator/>
      </w:r>
    </w:p>
    <w:p w14:paraId="72FAC174" w14:textId="77777777" w:rsidR="00F64F31" w:rsidRDefault="00F64F31">
      <w:pPr>
        <w:spacing w:before="120" w:after="120"/>
      </w:pPr>
    </w:p>
    <w:p w14:paraId="18DC7D06" w14:textId="77777777" w:rsidR="00F64F31" w:rsidRDefault="00F64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A25A" w14:textId="77777777" w:rsidR="005B35A7" w:rsidRDefault="005B35A7">
    <w:pPr>
      <w:pStyle w:val="aff"/>
      <w:spacing w:before="120" w:after="120"/>
    </w:pPr>
  </w:p>
  <w:p w14:paraId="007A5ABD" w14:textId="77777777" w:rsidR="00140502" w:rsidRDefault="00140502">
    <w:pPr>
      <w:spacing w:before="120" w:after="120"/>
    </w:pPr>
  </w:p>
  <w:p w14:paraId="1CC6C057" w14:textId="77777777" w:rsidR="00D80861" w:rsidRDefault="00D808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E984" w14:textId="77777777" w:rsidR="005B35A7" w:rsidRDefault="005B35A7">
    <w:pPr>
      <w:pStyle w:val="aff"/>
      <w:spacing w:before="120" w:after="120"/>
    </w:pPr>
  </w:p>
  <w:p w14:paraId="70052BD6" w14:textId="77777777" w:rsidR="00140502" w:rsidRDefault="00140502">
    <w:pPr>
      <w:spacing w:before="120" w:after="120"/>
    </w:pPr>
  </w:p>
  <w:p w14:paraId="3789B31B" w14:textId="77777777" w:rsidR="00D80861" w:rsidRDefault="00D808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43BC" w14:textId="77777777" w:rsidR="005B35A7" w:rsidRDefault="005B35A7">
    <w:pPr>
      <w:pStyle w:val="aff"/>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408160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F264B2"/>
    <w:multiLevelType w:val="hybridMultilevel"/>
    <w:tmpl w:val="DF182A0E"/>
    <w:lvl w:ilvl="0" w:tplc="04090001">
      <w:start w:val="1"/>
      <w:numFmt w:val="bullet"/>
      <w:lvlText w:val=""/>
      <w:lvlJc w:val="left"/>
      <w:pPr>
        <w:ind w:left="880" w:hanging="440"/>
      </w:pPr>
      <w:rPr>
        <w:rFonts w:ascii="Wingdings" w:hAnsi="Wingdings" w:hint="default"/>
      </w:rPr>
    </w:lvl>
    <w:lvl w:ilvl="1" w:tplc="CCA6AFC8">
      <w:start w:val="1"/>
      <w:numFmt w:val="bullet"/>
      <w:pStyle w:val="a"/>
      <w:lvlText w:val="–"/>
      <w:lvlJc w:val="left"/>
      <w:pPr>
        <w:ind w:left="1320" w:hanging="440"/>
      </w:pPr>
      <w:rPr>
        <w:rFonts w:ascii="Arial" w:hAnsi="Arial" w:hint="default"/>
        <w:b w:val="0"/>
        <w:i w:val="0"/>
      </w:rPr>
    </w:lvl>
    <w:lvl w:ilvl="2" w:tplc="0409000D">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1640F41"/>
    <w:multiLevelType w:val="multilevel"/>
    <w:tmpl w:val="DF182A0E"/>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 w15:restartNumberingAfterBreak="0">
    <w:nsid w:val="0979093B"/>
    <w:multiLevelType w:val="hybridMultilevel"/>
    <w:tmpl w:val="B172F890"/>
    <w:lvl w:ilvl="0" w:tplc="1212A3D4">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4134116"/>
    <w:multiLevelType w:val="multilevel"/>
    <w:tmpl w:val="DF182A0E"/>
    <w:styleLink w:val="6"/>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 w15:restartNumberingAfterBreak="0">
    <w:nsid w:val="152B5333"/>
    <w:multiLevelType w:val="multilevel"/>
    <w:tmpl w:val="A9C2E358"/>
    <w:lvl w:ilvl="0">
      <w:start w:val="1"/>
      <w:numFmt w:val="decimal"/>
      <w:lvlText w:val="%1."/>
      <w:lvlJc w:val="left"/>
      <w:pPr>
        <w:ind w:left="397" w:hanging="39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6" w15:restartNumberingAfterBreak="0">
    <w:nsid w:val="1D70018C"/>
    <w:multiLevelType w:val="hybridMultilevel"/>
    <w:tmpl w:val="2318A13C"/>
    <w:lvl w:ilvl="0" w:tplc="1212A3D4">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7" w15:restartNumberingAfterBreak="0">
    <w:nsid w:val="204D5167"/>
    <w:multiLevelType w:val="multilevel"/>
    <w:tmpl w:val="3AF06CBC"/>
    <w:styleLink w:val="9"/>
    <w:lvl w:ilvl="0">
      <w:start w:val="1"/>
      <w:numFmt w:val="decimal"/>
      <w:lvlText w:val="%1."/>
      <w:lvlJc w:val="left"/>
      <w:pPr>
        <w:ind w:left="1701"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8" w15:restartNumberingAfterBreak="0">
    <w:nsid w:val="21476C1D"/>
    <w:multiLevelType w:val="multilevel"/>
    <w:tmpl w:val="3B966894"/>
    <w:styleLink w:val="8"/>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2276463A"/>
    <w:multiLevelType w:val="hybridMultilevel"/>
    <w:tmpl w:val="9F7857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5B965A5"/>
    <w:multiLevelType w:val="multilevel"/>
    <w:tmpl w:val="D592FD56"/>
    <w:styleLink w:val="11"/>
    <w:lvl w:ilvl="0">
      <w:start w:val="1"/>
      <w:numFmt w:val="decimal"/>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1" w15:restartNumberingAfterBreak="0">
    <w:nsid w:val="26914D76"/>
    <w:multiLevelType w:val="multilevel"/>
    <w:tmpl w:val="2B7824B2"/>
    <w:styleLink w:val="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2" w15:restartNumberingAfterBreak="0">
    <w:nsid w:val="2F160FE9"/>
    <w:multiLevelType w:val="multilevel"/>
    <w:tmpl w:val="9148F1BA"/>
    <w:styleLink w:val="13"/>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AFA46AD"/>
    <w:multiLevelType w:val="multilevel"/>
    <w:tmpl w:val="D2E097BE"/>
    <w:styleLink w:val="2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4" w15:restartNumberingAfterBreak="0">
    <w:nsid w:val="4B62329B"/>
    <w:multiLevelType w:val="multilevel"/>
    <w:tmpl w:val="642C8AEC"/>
    <w:styleLink w:val="10"/>
    <w:lvl w:ilvl="0">
      <w:start w:val="1"/>
      <w:numFmt w:val="decimal"/>
      <w:lvlText w:val="%1."/>
      <w:lvlJc w:val="left"/>
      <w:pPr>
        <w:ind w:left="454" w:hanging="454"/>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5" w15:restartNumberingAfterBreak="0">
    <w:nsid w:val="5ACA373C"/>
    <w:multiLevelType w:val="multilevel"/>
    <w:tmpl w:val="5D6C965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F3F45E4"/>
    <w:multiLevelType w:val="multilevel"/>
    <w:tmpl w:val="290AD9D0"/>
    <w:styleLink w:val="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0D23089"/>
    <w:multiLevelType w:val="multilevel"/>
    <w:tmpl w:val="9148F1BA"/>
    <w:styleLink w:val="1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0F56394"/>
    <w:multiLevelType w:val="multilevel"/>
    <w:tmpl w:val="17881152"/>
    <w:lvl w:ilvl="0">
      <w:start w:val="1"/>
      <w:numFmt w:val="decimal"/>
      <w:pStyle w:val="1"/>
      <w:isLgl/>
      <w:lvlText w:val="%1."/>
      <w:lvlJc w:val="left"/>
      <w:pPr>
        <w:ind w:left="425" w:hanging="425"/>
      </w:pPr>
      <w:rPr>
        <w:rFonts w:hint="eastAsia"/>
      </w:rPr>
    </w:lvl>
    <w:lvl w:ilvl="1">
      <w:start w:val="1"/>
      <w:numFmt w:val="decimal"/>
      <w:lvlRestart w:val="0"/>
      <w:pStyle w:val="21"/>
      <w:isLgl/>
      <w:lvlText w:val="%1.%2"/>
      <w:lvlJc w:val="left"/>
      <w:pPr>
        <w:ind w:left="567" w:hanging="567"/>
      </w:pPr>
      <w:rPr>
        <w:rFonts w:hint="eastAsia"/>
      </w:rPr>
    </w:lvl>
    <w:lvl w:ilvl="2">
      <w:start w:val="1"/>
      <w:numFmt w:val="decimal"/>
      <w:pStyle w:val="30"/>
      <w:isLgl/>
      <w:lvlText w:val="%1.%2.%3"/>
      <w:lvlJc w:val="left"/>
      <w:pPr>
        <w:ind w:left="709" w:hanging="709"/>
      </w:pPr>
      <w:rPr>
        <w:rFonts w:hint="eastAsia"/>
      </w:rPr>
    </w:lvl>
    <w:lvl w:ilvl="3">
      <w:start w:val="1"/>
      <w:numFmt w:val="decimal"/>
      <w:pStyle w:val="40"/>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367656"/>
    <w:multiLevelType w:val="multilevel"/>
    <w:tmpl w:val="290AD9D0"/>
    <w:styleLink w:val="1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B3D364A"/>
    <w:multiLevelType w:val="multilevel"/>
    <w:tmpl w:val="DF182A0E"/>
    <w:styleLink w:val="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1" w15:restartNumberingAfterBreak="0">
    <w:nsid w:val="7C175AE4"/>
    <w:multiLevelType w:val="multilevel"/>
    <w:tmpl w:val="9148F1BA"/>
    <w:styleLink w:val="140"/>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F4C5AE1"/>
    <w:multiLevelType w:val="hybridMultilevel"/>
    <w:tmpl w:val="C1821CD8"/>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Arial" w:hAnsi="Arial" w:hint="default"/>
        <w:b w:val="0"/>
        <w:i w:val="0"/>
      </w:rPr>
    </w:lvl>
    <w:lvl w:ilvl="2" w:tplc="1212A3D4">
      <w:start w:val="1"/>
      <w:numFmt w:val="bullet"/>
      <w:lvlText w:val="–"/>
      <w:lvlJc w:val="left"/>
      <w:pPr>
        <w:ind w:left="176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364134701">
    <w:abstractNumId w:val="0"/>
  </w:num>
  <w:num w:numId="2" w16cid:durableId="1907716303">
    <w:abstractNumId w:val="1"/>
  </w:num>
  <w:num w:numId="3" w16cid:durableId="166790808">
    <w:abstractNumId w:val="19"/>
  </w:num>
  <w:num w:numId="4" w16cid:durableId="302120985">
    <w:abstractNumId w:val="15"/>
  </w:num>
  <w:num w:numId="5" w16cid:durableId="1541941604">
    <w:abstractNumId w:val="5"/>
  </w:num>
  <w:num w:numId="6" w16cid:durableId="662666914">
    <w:abstractNumId w:val="13"/>
  </w:num>
  <w:num w:numId="7" w16cid:durableId="1557544105">
    <w:abstractNumId w:val="18"/>
  </w:num>
  <w:num w:numId="8" w16cid:durableId="1572614607">
    <w:abstractNumId w:val="11"/>
  </w:num>
  <w:num w:numId="9" w16cid:durableId="1966152952">
    <w:abstractNumId w:val="16"/>
  </w:num>
  <w:num w:numId="10" w16cid:durableId="1723364233">
    <w:abstractNumId w:val="18"/>
  </w:num>
  <w:num w:numId="11" w16cid:durableId="571231389">
    <w:abstractNumId w:val="22"/>
  </w:num>
  <w:num w:numId="12" w16cid:durableId="1961914388">
    <w:abstractNumId w:val="20"/>
  </w:num>
  <w:num w:numId="13" w16cid:durableId="444036243">
    <w:abstractNumId w:val="4"/>
  </w:num>
  <w:num w:numId="14" w16cid:durableId="1952122354">
    <w:abstractNumId w:val="2"/>
  </w:num>
  <w:num w:numId="15" w16cid:durableId="1871530052">
    <w:abstractNumId w:val="8"/>
  </w:num>
  <w:num w:numId="16" w16cid:durableId="654265492">
    <w:abstractNumId w:val="7"/>
  </w:num>
  <w:num w:numId="17" w16cid:durableId="385687137">
    <w:abstractNumId w:val="14"/>
  </w:num>
  <w:num w:numId="18" w16cid:durableId="754592485">
    <w:abstractNumId w:val="10"/>
  </w:num>
  <w:num w:numId="19" w16cid:durableId="1051076027">
    <w:abstractNumId w:val="17"/>
  </w:num>
  <w:num w:numId="20" w16cid:durableId="582687637">
    <w:abstractNumId w:val="12"/>
  </w:num>
  <w:num w:numId="21" w16cid:durableId="814758723">
    <w:abstractNumId w:val="21"/>
  </w:num>
  <w:num w:numId="22" w16cid:durableId="15359695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750094">
    <w:abstractNumId w:val="3"/>
  </w:num>
  <w:num w:numId="24" w16cid:durableId="526337095">
    <w:abstractNumId w:val="6"/>
  </w:num>
  <w:num w:numId="25" w16cid:durableId="16850969">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岩下英俊">
    <w15:presenceInfo w15:providerId="AD" w15:userId="S::iwashita@c4tswrkh.onmicrosoft.com::dc8f1d2b-8984-499e-8489-e008edcfe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trackRevisions/>
  <w:defaultTabStop w:val="840"/>
  <w:drawingGridHorizontalSpacing w:val="100"/>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0"/>
    <w:rsid w:val="00000345"/>
    <w:rsid w:val="000006EE"/>
    <w:rsid w:val="00000823"/>
    <w:rsid w:val="00001D5B"/>
    <w:rsid w:val="00001DB0"/>
    <w:rsid w:val="000028F0"/>
    <w:rsid w:val="00003A3A"/>
    <w:rsid w:val="00004F24"/>
    <w:rsid w:val="000052B0"/>
    <w:rsid w:val="000059E9"/>
    <w:rsid w:val="00007282"/>
    <w:rsid w:val="000077AD"/>
    <w:rsid w:val="000079E0"/>
    <w:rsid w:val="00012914"/>
    <w:rsid w:val="00014FCB"/>
    <w:rsid w:val="000165DF"/>
    <w:rsid w:val="00016700"/>
    <w:rsid w:val="00017006"/>
    <w:rsid w:val="00017C0C"/>
    <w:rsid w:val="00017DCC"/>
    <w:rsid w:val="00020DB2"/>
    <w:rsid w:val="00024626"/>
    <w:rsid w:val="00024D29"/>
    <w:rsid w:val="000264AF"/>
    <w:rsid w:val="000271A9"/>
    <w:rsid w:val="000273E1"/>
    <w:rsid w:val="00030C97"/>
    <w:rsid w:val="00031276"/>
    <w:rsid w:val="00033CAA"/>
    <w:rsid w:val="00034885"/>
    <w:rsid w:val="00034C67"/>
    <w:rsid w:val="000358FA"/>
    <w:rsid w:val="00036DD7"/>
    <w:rsid w:val="00037606"/>
    <w:rsid w:val="00041399"/>
    <w:rsid w:val="00043826"/>
    <w:rsid w:val="00046462"/>
    <w:rsid w:val="00047986"/>
    <w:rsid w:val="00050A85"/>
    <w:rsid w:val="00050E8D"/>
    <w:rsid w:val="00052C31"/>
    <w:rsid w:val="0005335A"/>
    <w:rsid w:val="0005351C"/>
    <w:rsid w:val="0005382E"/>
    <w:rsid w:val="0005723E"/>
    <w:rsid w:val="0006407F"/>
    <w:rsid w:val="0006437A"/>
    <w:rsid w:val="00065E2D"/>
    <w:rsid w:val="00067DB1"/>
    <w:rsid w:val="000700B3"/>
    <w:rsid w:val="0007088D"/>
    <w:rsid w:val="00070AEC"/>
    <w:rsid w:val="00070C32"/>
    <w:rsid w:val="00075FBE"/>
    <w:rsid w:val="0007713B"/>
    <w:rsid w:val="00077AC4"/>
    <w:rsid w:val="00077DFA"/>
    <w:rsid w:val="0008165B"/>
    <w:rsid w:val="000821ED"/>
    <w:rsid w:val="0008453D"/>
    <w:rsid w:val="000855A4"/>
    <w:rsid w:val="00086F59"/>
    <w:rsid w:val="00087B4E"/>
    <w:rsid w:val="0009044E"/>
    <w:rsid w:val="00090475"/>
    <w:rsid w:val="00090CC0"/>
    <w:rsid w:val="00091008"/>
    <w:rsid w:val="00092C65"/>
    <w:rsid w:val="000931E7"/>
    <w:rsid w:val="0009364A"/>
    <w:rsid w:val="00094952"/>
    <w:rsid w:val="00094C66"/>
    <w:rsid w:val="00095341"/>
    <w:rsid w:val="000966E3"/>
    <w:rsid w:val="00096CA5"/>
    <w:rsid w:val="00097248"/>
    <w:rsid w:val="000A1191"/>
    <w:rsid w:val="000A1633"/>
    <w:rsid w:val="000A369A"/>
    <w:rsid w:val="000A42D7"/>
    <w:rsid w:val="000A52B6"/>
    <w:rsid w:val="000A63D6"/>
    <w:rsid w:val="000B0EF4"/>
    <w:rsid w:val="000B2C62"/>
    <w:rsid w:val="000B462F"/>
    <w:rsid w:val="000B5B22"/>
    <w:rsid w:val="000C06B2"/>
    <w:rsid w:val="000C180F"/>
    <w:rsid w:val="000C1ADA"/>
    <w:rsid w:val="000C499F"/>
    <w:rsid w:val="000C4C11"/>
    <w:rsid w:val="000C7D31"/>
    <w:rsid w:val="000D12B5"/>
    <w:rsid w:val="000D396B"/>
    <w:rsid w:val="000D64D7"/>
    <w:rsid w:val="000D6D73"/>
    <w:rsid w:val="000D7BDD"/>
    <w:rsid w:val="000E0B34"/>
    <w:rsid w:val="000E1F24"/>
    <w:rsid w:val="000E2270"/>
    <w:rsid w:val="000E3A57"/>
    <w:rsid w:val="000E3B33"/>
    <w:rsid w:val="000E5695"/>
    <w:rsid w:val="000F0980"/>
    <w:rsid w:val="000F14FA"/>
    <w:rsid w:val="000F38F7"/>
    <w:rsid w:val="000F3E52"/>
    <w:rsid w:val="000F45B5"/>
    <w:rsid w:val="000F45BA"/>
    <w:rsid w:val="000F4A6A"/>
    <w:rsid w:val="000F6E7F"/>
    <w:rsid w:val="0010031C"/>
    <w:rsid w:val="00100809"/>
    <w:rsid w:val="00102BB4"/>
    <w:rsid w:val="00102F04"/>
    <w:rsid w:val="001109CD"/>
    <w:rsid w:val="00110E4E"/>
    <w:rsid w:val="00111DF5"/>
    <w:rsid w:val="0011200C"/>
    <w:rsid w:val="001123DD"/>
    <w:rsid w:val="00112CD3"/>
    <w:rsid w:val="0011316B"/>
    <w:rsid w:val="00113A61"/>
    <w:rsid w:val="0011575C"/>
    <w:rsid w:val="00116354"/>
    <w:rsid w:val="001168D5"/>
    <w:rsid w:val="001178CD"/>
    <w:rsid w:val="0012015A"/>
    <w:rsid w:val="0012066D"/>
    <w:rsid w:val="00120A01"/>
    <w:rsid w:val="00124008"/>
    <w:rsid w:val="00125EA3"/>
    <w:rsid w:val="001261F7"/>
    <w:rsid w:val="00131146"/>
    <w:rsid w:val="001312B5"/>
    <w:rsid w:val="00132AC3"/>
    <w:rsid w:val="0013376A"/>
    <w:rsid w:val="001352E8"/>
    <w:rsid w:val="00140502"/>
    <w:rsid w:val="0014054A"/>
    <w:rsid w:val="001405F8"/>
    <w:rsid w:val="00141392"/>
    <w:rsid w:val="00142869"/>
    <w:rsid w:val="0014483B"/>
    <w:rsid w:val="00146556"/>
    <w:rsid w:val="001467DE"/>
    <w:rsid w:val="00152F88"/>
    <w:rsid w:val="00156237"/>
    <w:rsid w:val="00157FEB"/>
    <w:rsid w:val="00161E43"/>
    <w:rsid w:val="001654C0"/>
    <w:rsid w:val="00171043"/>
    <w:rsid w:val="00171FDC"/>
    <w:rsid w:val="001735F6"/>
    <w:rsid w:val="00173694"/>
    <w:rsid w:val="001738CA"/>
    <w:rsid w:val="00176414"/>
    <w:rsid w:val="0017740E"/>
    <w:rsid w:val="0017784B"/>
    <w:rsid w:val="001810F3"/>
    <w:rsid w:val="00181770"/>
    <w:rsid w:val="00182F97"/>
    <w:rsid w:val="0018372F"/>
    <w:rsid w:val="00185A79"/>
    <w:rsid w:val="00185BFB"/>
    <w:rsid w:val="00185E88"/>
    <w:rsid w:val="00185F9A"/>
    <w:rsid w:val="001862FB"/>
    <w:rsid w:val="00190278"/>
    <w:rsid w:val="0019107D"/>
    <w:rsid w:val="0019285B"/>
    <w:rsid w:val="001955E4"/>
    <w:rsid w:val="00195961"/>
    <w:rsid w:val="00195FCA"/>
    <w:rsid w:val="00196CB3"/>
    <w:rsid w:val="001A0D35"/>
    <w:rsid w:val="001A1195"/>
    <w:rsid w:val="001A25F9"/>
    <w:rsid w:val="001A2818"/>
    <w:rsid w:val="001A4C49"/>
    <w:rsid w:val="001A5BB7"/>
    <w:rsid w:val="001A7FAC"/>
    <w:rsid w:val="001B05C7"/>
    <w:rsid w:val="001B2474"/>
    <w:rsid w:val="001B5CB6"/>
    <w:rsid w:val="001B65C4"/>
    <w:rsid w:val="001B78AF"/>
    <w:rsid w:val="001C01D5"/>
    <w:rsid w:val="001C16E8"/>
    <w:rsid w:val="001C381B"/>
    <w:rsid w:val="001C5052"/>
    <w:rsid w:val="001C646A"/>
    <w:rsid w:val="001C68DD"/>
    <w:rsid w:val="001C6FF1"/>
    <w:rsid w:val="001D147D"/>
    <w:rsid w:val="001D1ABB"/>
    <w:rsid w:val="001D30F5"/>
    <w:rsid w:val="001D3E50"/>
    <w:rsid w:val="001D68DF"/>
    <w:rsid w:val="001D6F13"/>
    <w:rsid w:val="001D704E"/>
    <w:rsid w:val="001D75A6"/>
    <w:rsid w:val="001D7A20"/>
    <w:rsid w:val="001D7C72"/>
    <w:rsid w:val="001E3D2E"/>
    <w:rsid w:val="001E41D7"/>
    <w:rsid w:val="001E6E98"/>
    <w:rsid w:val="001F24A8"/>
    <w:rsid w:val="001F2753"/>
    <w:rsid w:val="001F27A7"/>
    <w:rsid w:val="001F4664"/>
    <w:rsid w:val="001F52DF"/>
    <w:rsid w:val="001F6B46"/>
    <w:rsid w:val="00202560"/>
    <w:rsid w:val="00202BF2"/>
    <w:rsid w:val="0020330E"/>
    <w:rsid w:val="00206882"/>
    <w:rsid w:val="00210201"/>
    <w:rsid w:val="002126BC"/>
    <w:rsid w:val="002133FB"/>
    <w:rsid w:val="00213BAC"/>
    <w:rsid w:val="002141D1"/>
    <w:rsid w:val="002153A6"/>
    <w:rsid w:val="0021544A"/>
    <w:rsid w:val="0021706B"/>
    <w:rsid w:val="002170D1"/>
    <w:rsid w:val="00217B45"/>
    <w:rsid w:val="0022034D"/>
    <w:rsid w:val="00220963"/>
    <w:rsid w:val="00220E86"/>
    <w:rsid w:val="00221056"/>
    <w:rsid w:val="00222D7D"/>
    <w:rsid w:val="00223483"/>
    <w:rsid w:val="002258FB"/>
    <w:rsid w:val="00226C0B"/>
    <w:rsid w:val="0022714D"/>
    <w:rsid w:val="002330F0"/>
    <w:rsid w:val="0023548F"/>
    <w:rsid w:val="00235D35"/>
    <w:rsid w:val="0023697D"/>
    <w:rsid w:val="00240301"/>
    <w:rsid w:val="002419E8"/>
    <w:rsid w:val="00246840"/>
    <w:rsid w:val="00246B03"/>
    <w:rsid w:val="00246D57"/>
    <w:rsid w:val="0024759F"/>
    <w:rsid w:val="0025116F"/>
    <w:rsid w:val="00251F67"/>
    <w:rsid w:val="00252184"/>
    <w:rsid w:val="00252342"/>
    <w:rsid w:val="00252B4A"/>
    <w:rsid w:val="00254373"/>
    <w:rsid w:val="00254A37"/>
    <w:rsid w:val="00256298"/>
    <w:rsid w:val="0025666C"/>
    <w:rsid w:val="00260E6D"/>
    <w:rsid w:val="00261A09"/>
    <w:rsid w:val="00261B47"/>
    <w:rsid w:val="00262329"/>
    <w:rsid w:val="0026352F"/>
    <w:rsid w:val="002635E5"/>
    <w:rsid w:val="00263621"/>
    <w:rsid w:val="00264F6C"/>
    <w:rsid w:val="00265457"/>
    <w:rsid w:val="00266503"/>
    <w:rsid w:val="002665AC"/>
    <w:rsid w:val="00267E1E"/>
    <w:rsid w:val="0027082B"/>
    <w:rsid w:val="0027155B"/>
    <w:rsid w:val="0027452A"/>
    <w:rsid w:val="0027522D"/>
    <w:rsid w:val="00276235"/>
    <w:rsid w:val="0027628C"/>
    <w:rsid w:val="00277508"/>
    <w:rsid w:val="002776CF"/>
    <w:rsid w:val="00277845"/>
    <w:rsid w:val="00281F81"/>
    <w:rsid w:val="00282202"/>
    <w:rsid w:val="00283E5E"/>
    <w:rsid w:val="002876B7"/>
    <w:rsid w:val="00293466"/>
    <w:rsid w:val="00293B78"/>
    <w:rsid w:val="00296F72"/>
    <w:rsid w:val="002A541B"/>
    <w:rsid w:val="002A5EF2"/>
    <w:rsid w:val="002A6A25"/>
    <w:rsid w:val="002A78D6"/>
    <w:rsid w:val="002A7913"/>
    <w:rsid w:val="002A7FD1"/>
    <w:rsid w:val="002B2D13"/>
    <w:rsid w:val="002B4F69"/>
    <w:rsid w:val="002B5773"/>
    <w:rsid w:val="002B6B19"/>
    <w:rsid w:val="002C14F3"/>
    <w:rsid w:val="002C1E75"/>
    <w:rsid w:val="002C1ECF"/>
    <w:rsid w:val="002C23D0"/>
    <w:rsid w:val="002C2B96"/>
    <w:rsid w:val="002C3B58"/>
    <w:rsid w:val="002C4370"/>
    <w:rsid w:val="002C44C1"/>
    <w:rsid w:val="002C4569"/>
    <w:rsid w:val="002C6657"/>
    <w:rsid w:val="002D0346"/>
    <w:rsid w:val="002D16FE"/>
    <w:rsid w:val="002D185B"/>
    <w:rsid w:val="002D1AB5"/>
    <w:rsid w:val="002D2214"/>
    <w:rsid w:val="002D3573"/>
    <w:rsid w:val="002D4DBF"/>
    <w:rsid w:val="002D5941"/>
    <w:rsid w:val="002D6C50"/>
    <w:rsid w:val="002E0DE4"/>
    <w:rsid w:val="002E1912"/>
    <w:rsid w:val="002E29B2"/>
    <w:rsid w:val="002E4EAE"/>
    <w:rsid w:val="002E4EF5"/>
    <w:rsid w:val="002E6129"/>
    <w:rsid w:val="002F0519"/>
    <w:rsid w:val="002F31E3"/>
    <w:rsid w:val="002F6A6F"/>
    <w:rsid w:val="002F6A74"/>
    <w:rsid w:val="002F70C8"/>
    <w:rsid w:val="002F7518"/>
    <w:rsid w:val="00301FBE"/>
    <w:rsid w:val="003040F0"/>
    <w:rsid w:val="003056CD"/>
    <w:rsid w:val="00306100"/>
    <w:rsid w:val="00306E7A"/>
    <w:rsid w:val="00311F9F"/>
    <w:rsid w:val="00312F09"/>
    <w:rsid w:val="003145E8"/>
    <w:rsid w:val="00314C6D"/>
    <w:rsid w:val="0031544D"/>
    <w:rsid w:val="00320BD5"/>
    <w:rsid w:val="00321C9C"/>
    <w:rsid w:val="00322A9E"/>
    <w:rsid w:val="003232A7"/>
    <w:rsid w:val="00324DCF"/>
    <w:rsid w:val="003252A9"/>
    <w:rsid w:val="00325DB6"/>
    <w:rsid w:val="00326AF8"/>
    <w:rsid w:val="0032710D"/>
    <w:rsid w:val="003312C4"/>
    <w:rsid w:val="003321C0"/>
    <w:rsid w:val="00332707"/>
    <w:rsid w:val="003334B9"/>
    <w:rsid w:val="003343CA"/>
    <w:rsid w:val="0033561C"/>
    <w:rsid w:val="00336413"/>
    <w:rsid w:val="00340623"/>
    <w:rsid w:val="00342557"/>
    <w:rsid w:val="00344CE7"/>
    <w:rsid w:val="00346324"/>
    <w:rsid w:val="0034677F"/>
    <w:rsid w:val="00350AB0"/>
    <w:rsid w:val="00354170"/>
    <w:rsid w:val="003554A5"/>
    <w:rsid w:val="00356537"/>
    <w:rsid w:val="0036256E"/>
    <w:rsid w:val="003630EC"/>
    <w:rsid w:val="0036427E"/>
    <w:rsid w:val="0037082B"/>
    <w:rsid w:val="00370D41"/>
    <w:rsid w:val="003717D0"/>
    <w:rsid w:val="003721F2"/>
    <w:rsid w:val="0037338D"/>
    <w:rsid w:val="0037398A"/>
    <w:rsid w:val="003776E7"/>
    <w:rsid w:val="003816B9"/>
    <w:rsid w:val="0038500C"/>
    <w:rsid w:val="00386341"/>
    <w:rsid w:val="0038648C"/>
    <w:rsid w:val="00386B49"/>
    <w:rsid w:val="00390A0F"/>
    <w:rsid w:val="00390EFB"/>
    <w:rsid w:val="0039330F"/>
    <w:rsid w:val="003940AB"/>
    <w:rsid w:val="00394FFC"/>
    <w:rsid w:val="003963E6"/>
    <w:rsid w:val="00396B4D"/>
    <w:rsid w:val="003979D4"/>
    <w:rsid w:val="003A4F23"/>
    <w:rsid w:val="003A4F24"/>
    <w:rsid w:val="003A6405"/>
    <w:rsid w:val="003B077C"/>
    <w:rsid w:val="003B122D"/>
    <w:rsid w:val="003B1AB6"/>
    <w:rsid w:val="003B1FBC"/>
    <w:rsid w:val="003B37ED"/>
    <w:rsid w:val="003B3C2B"/>
    <w:rsid w:val="003B59FA"/>
    <w:rsid w:val="003B5AED"/>
    <w:rsid w:val="003B5E4A"/>
    <w:rsid w:val="003B685A"/>
    <w:rsid w:val="003C36EB"/>
    <w:rsid w:val="003C3F3D"/>
    <w:rsid w:val="003C3FBF"/>
    <w:rsid w:val="003C404A"/>
    <w:rsid w:val="003C5CC2"/>
    <w:rsid w:val="003C6C5D"/>
    <w:rsid w:val="003D00F5"/>
    <w:rsid w:val="003D10E6"/>
    <w:rsid w:val="003D18EB"/>
    <w:rsid w:val="003D240A"/>
    <w:rsid w:val="003D2774"/>
    <w:rsid w:val="003D3787"/>
    <w:rsid w:val="003D6BE6"/>
    <w:rsid w:val="003D7BC3"/>
    <w:rsid w:val="003E14C8"/>
    <w:rsid w:val="003E3836"/>
    <w:rsid w:val="003E3F9B"/>
    <w:rsid w:val="003E5DC9"/>
    <w:rsid w:val="003E7673"/>
    <w:rsid w:val="003E7900"/>
    <w:rsid w:val="003E792B"/>
    <w:rsid w:val="003F213D"/>
    <w:rsid w:val="003F25ED"/>
    <w:rsid w:val="003F38E6"/>
    <w:rsid w:val="003F3E7B"/>
    <w:rsid w:val="003F6B72"/>
    <w:rsid w:val="003F6FBD"/>
    <w:rsid w:val="003F719A"/>
    <w:rsid w:val="00400220"/>
    <w:rsid w:val="0040057E"/>
    <w:rsid w:val="00400B46"/>
    <w:rsid w:val="004018E8"/>
    <w:rsid w:val="00402A5F"/>
    <w:rsid w:val="0040369D"/>
    <w:rsid w:val="00403B2A"/>
    <w:rsid w:val="00404AEF"/>
    <w:rsid w:val="00405D65"/>
    <w:rsid w:val="00410AB4"/>
    <w:rsid w:val="00411578"/>
    <w:rsid w:val="00413725"/>
    <w:rsid w:val="00414811"/>
    <w:rsid w:val="00414998"/>
    <w:rsid w:val="0041589A"/>
    <w:rsid w:val="00416A48"/>
    <w:rsid w:val="00417ABE"/>
    <w:rsid w:val="0042017F"/>
    <w:rsid w:val="00421004"/>
    <w:rsid w:val="0042333D"/>
    <w:rsid w:val="00424BBD"/>
    <w:rsid w:val="00426815"/>
    <w:rsid w:val="00426A0B"/>
    <w:rsid w:val="00426C2D"/>
    <w:rsid w:val="00426FEE"/>
    <w:rsid w:val="004273C8"/>
    <w:rsid w:val="0043071D"/>
    <w:rsid w:val="00430F25"/>
    <w:rsid w:val="00431AA6"/>
    <w:rsid w:val="00432794"/>
    <w:rsid w:val="0043332A"/>
    <w:rsid w:val="00434B83"/>
    <w:rsid w:val="00435519"/>
    <w:rsid w:val="00436059"/>
    <w:rsid w:val="0043728E"/>
    <w:rsid w:val="0043731C"/>
    <w:rsid w:val="00437C97"/>
    <w:rsid w:val="00437D51"/>
    <w:rsid w:val="00441E1C"/>
    <w:rsid w:val="0044251F"/>
    <w:rsid w:val="004457B9"/>
    <w:rsid w:val="004479E9"/>
    <w:rsid w:val="00450946"/>
    <w:rsid w:val="00451129"/>
    <w:rsid w:val="0045223C"/>
    <w:rsid w:val="004523F1"/>
    <w:rsid w:val="004524CE"/>
    <w:rsid w:val="00453E94"/>
    <w:rsid w:val="00454929"/>
    <w:rsid w:val="00456CDB"/>
    <w:rsid w:val="004572EB"/>
    <w:rsid w:val="004611B3"/>
    <w:rsid w:val="00461886"/>
    <w:rsid w:val="004629EC"/>
    <w:rsid w:val="00463C3D"/>
    <w:rsid w:val="00465CB3"/>
    <w:rsid w:val="00470015"/>
    <w:rsid w:val="004706D4"/>
    <w:rsid w:val="00471172"/>
    <w:rsid w:val="004712D7"/>
    <w:rsid w:val="00471C2D"/>
    <w:rsid w:val="00472426"/>
    <w:rsid w:val="0047403F"/>
    <w:rsid w:val="0047418E"/>
    <w:rsid w:val="004747CD"/>
    <w:rsid w:val="00475767"/>
    <w:rsid w:val="00476363"/>
    <w:rsid w:val="00477E69"/>
    <w:rsid w:val="00480206"/>
    <w:rsid w:val="0048041B"/>
    <w:rsid w:val="00484073"/>
    <w:rsid w:val="00487C89"/>
    <w:rsid w:val="0049084F"/>
    <w:rsid w:val="004911B1"/>
    <w:rsid w:val="00491E94"/>
    <w:rsid w:val="00492E29"/>
    <w:rsid w:val="00493309"/>
    <w:rsid w:val="00494576"/>
    <w:rsid w:val="004949BC"/>
    <w:rsid w:val="00494B6E"/>
    <w:rsid w:val="00494C23"/>
    <w:rsid w:val="004954D1"/>
    <w:rsid w:val="0049616C"/>
    <w:rsid w:val="00497C39"/>
    <w:rsid w:val="004A0E05"/>
    <w:rsid w:val="004A199E"/>
    <w:rsid w:val="004A2675"/>
    <w:rsid w:val="004A4C89"/>
    <w:rsid w:val="004B1BE8"/>
    <w:rsid w:val="004B1F73"/>
    <w:rsid w:val="004B4DB0"/>
    <w:rsid w:val="004B54A4"/>
    <w:rsid w:val="004B6C33"/>
    <w:rsid w:val="004B7ABE"/>
    <w:rsid w:val="004C01E6"/>
    <w:rsid w:val="004C1571"/>
    <w:rsid w:val="004C53E4"/>
    <w:rsid w:val="004C6019"/>
    <w:rsid w:val="004C68BE"/>
    <w:rsid w:val="004C6A03"/>
    <w:rsid w:val="004C790D"/>
    <w:rsid w:val="004D153A"/>
    <w:rsid w:val="004D2CDF"/>
    <w:rsid w:val="004D4DA8"/>
    <w:rsid w:val="004D7088"/>
    <w:rsid w:val="004E14B8"/>
    <w:rsid w:val="004E1BBF"/>
    <w:rsid w:val="004E20F5"/>
    <w:rsid w:val="004E48C0"/>
    <w:rsid w:val="004E53A9"/>
    <w:rsid w:val="004E55F8"/>
    <w:rsid w:val="004E6E52"/>
    <w:rsid w:val="004E6FBB"/>
    <w:rsid w:val="004F040B"/>
    <w:rsid w:val="004F0C02"/>
    <w:rsid w:val="004F5091"/>
    <w:rsid w:val="004F5B69"/>
    <w:rsid w:val="004F6072"/>
    <w:rsid w:val="004F7652"/>
    <w:rsid w:val="004F7799"/>
    <w:rsid w:val="004F7CD5"/>
    <w:rsid w:val="005002E2"/>
    <w:rsid w:val="005005E9"/>
    <w:rsid w:val="005025F8"/>
    <w:rsid w:val="00502FE3"/>
    <w:rsid w:val="00503E5C"/>
    <w:rsid w:val="005040CC"/>
    <w:rsid w:val="0050702C"/>
    <w:rsid w:val="00507705"/>
    <w:rsid w:val="00510E0B"/>
    <w:rsid w:val="00511232"/>
    <w:rsid w:val="0051228A"/>
    <w:rsid w:val="005128B5"/>
    <w:rsid w:val="0051392B"/>
    <w:rsid w:val="00513C16"/>
    <w:rsid w:val="00514173"/>
    <w:rsid w:val="00515A1E"/>
    <w:rsid w:val="005168E3"/>
    <w:rsid w:val="00517F50"/>
    <w:rsid w:val="0052051D"/>
    <w:rsid w:val="0052055A"/>
    <w:rsid w:val="005211C7"/>
    <w:rsid w:val="00522A19"/>
    <w:rsid w:val="005243D2"/>
    <w:rsid w:val="0052625D"/>
    <w:rsid w:val="00527426"/>
    <w:rsid w:val="00530CB4"/>
    <w:rsid w:val="00531A2C"/>
    <w:rsid w:val="005327B5"/>
    <w:rsid w:val="005335F4"/>
    <w:rsid w:val="005336B5"/>
    <w:rsid w:val="00533777"/>
    <w:rsid w:val="00534BB2"/>
    <w:rsid w:val="0053562C"/>
    <w:rsid w:val="0053679B"/>
    <w:rsid w:val="00540DA5"/>
    <w:rsid w:val="005415EA"/>
    <w:rsid w:val="00543C3F"/>
    <w:rsid w:val="00545664"/>
    <w:rsid w:val="00546C12"/>
    <w:rsid w:val="00550B10"/>
    <w:rsid w:val="005513EC"/>
    <w:rsid w:val="00555BE7"/>
    <w:rsid w:val="00556AD1"/>
    <w:rsid w:val="00557942"/>
    <w:rsid w:val="005579E9"/>
    <w:rsid w:val="00560263"/>
    <w:rsid w:val="00560D28"/>
    <w:rsid w:val="005611FE"/>
    <w:rsid w:val="0056130D"/>
    <w:rsid w:val="0056306E"/>
    <w:rsid w:val="00564428"/>
    <w:rsid w:val="00564694"/>
    <w:rsid w:val="00564A42"/>
    <w:rsid w:val="00566A07"/>
    <w:rsid w:val="00566E29"/>
    <w:rsid w:val="00567255"/>
    <w:rsid w:val="0056797A"/>
    <w:rsid w:val="00567E85"/>
    <w:rsid w:val="005702E5"/>
    <w:rsid w:val="005712C5"/>
    <w:rsid w:val="005718EF"/>
    <w:rsid w:val="005750D6"/>
    <w:rsid w:val="0057585E"/>
    <w:rsid w:val="00577302"/>
    <w:rsid w:val="00580D23"/>
    <w:rsid w:val="00580F60"/>
    <w:rsid w:val="005854FA"/>
    <w:rsid w:val="005866E7"/>
    <w:rsid w:val="005925B6"/>
    <w:rsid w:val="00592B56"/>
    <w:rsid w:val="00593EB8"/>
    <w:rsid w:val="00594C15"/>
    <w:rsid w:val="00595F91"/>
    <w:rsid w:val="00596268"/>
    <w:rsid w:val="005A0D0F"/>
    <w:rsid w:val="005A0EC4"/>
    <w:rsid w:val="005A1205"/>
    <w:rsid w:val="005A3C98"/>
    <w:rsid w:val="005A7C88"/>
    <w:rsid w:val="005B01AD"/>
    <w:rsid w:val="005B0444"/>
    <w:rsid w:val="005B264D"/>
    <w:rsid w:val="005B3188"/>
    <w:rsid w:val="005B35A7"/>
    <w:rsid w:val="005B4A48"/>
    <w:rsid w:val="005B4A49"/>
    <w:rsid w:val="005B4FBB"/>
    <w:rsid w:val="005B7019"/>
    <w:rsid w:val="005B76C0"/>
    <w:rsid w:val="005B7C17"/>
    <w:rsid w:val="005C112E"/>
    <w:rsid w:val="005C177C"/>
    <w:rsid w:val="005C2DE0"/>
    <w:rsid w:val="005C35DE"/>
    <w:rsid w:val="005C44EE"/>
    <w:rsid w:val="005C58BC"/>
    <w:rsid w:val="005C5AA4"/>
    <w:rsid w:val="005C685F"/>
    <w:rsid w:val="005D0826"/>
    <w:rsid w:val="005D1421"/>
    <w:rsid w:val="005D165A"/>
    <w:rsid w:val="005D1BF4"/>
    <w:rsid w:val="005D351C"/>
    <w:rsid w:val="005D3D96"/>
    <w:rsid w:val="005D4225"/>
    <w:rsid w:val="005D4E55"/>
    <w:rsid w:val="005D6D0A"/>
    <w:rsid w:val="005D7E03"/>
    <w:rsid w:val="005E0BD8"/>
    <w:rsid w:val="005E1116"/>
    <w:rsid w:val="005E1CB5"/>
    <w:rsid w:val="005E1E16"/>
    <w:rsid w:val="005E1E66"/>
    <w:rsid w:val="005E1F22"/>
    <w:rsid w:val="005E4210"/>
    <w:rsid w:val="005E46BB"/>
    <w:rsid w:val="005E4BFE"/>
    <w:rsid w:val="005E663F"/>
    <w:rsid w:val="005E6666"/>
    <w:rsid w:val="005E7405"/>
    <w:rsid w:val="005F06FD"/>
    <w:rsid w:val="005F0C4F"/>
    <w:rsid w:val="005F1284"/>
    <w:rsid w:val="005F1CD3"/>
    <w:rsid w:val="005F205C"/>
    <w:rsid w:val="005F6A9A"/>
    <w:rsid w:val="00600636"/>
    <w:rsid w:val="00601633"/>
    <w:rsid w:val="00602582"/>
    <w:rsid w:val="00602867"/>
    <w:rsid w:val="006038B7"/>
    <w:rsid w:val="00604426"/>
    <w:rsid w:val="0060511E"/>
    <w:rsid w:val="0060592A"/>
    <w:rsid w:val="00606A92"/>
    <w:rsid w:val="00610419"/>
    <w:rsid w:val="0061289D"/>
    <w:rsid w:val="00613DE7"/>
    <w:rsid w:val="00614B66"/>
    <w:rsid w:val="006154C3"/>
    <w:rsid w:val="006155EB"/>
    <w:rsid w:val="00615AE5"/>
    <w:rsid w:val="00615D1A"/>
    <w:rsid w:val="00615EF0"/>
    <w:rsid w:val="00620F64"/>
    <w:rsid w:val="0062178C"/>
    <w:rsid w:val="00622371"/>
    <w:rsid w:val="0062417E"/>
    <w:rsid w:val="00624210"/>
    <w:rsid w:val="0062459C"/>
    <w:rsid w:val="00624A7A"/>
    <w:rsid w:val="00624EA2"/>
    <w:rsid w:val="00625344"/>
    <w:rsid w:val="00626B56"/>
    <w:rsid w:val="0063063E"/>
    <w:rsid w:val="00631DB6"/>
    <w:rsid w:val="00633905"/>
    <w:rsid w:val="00633B66"/>
    <w:rsid w:val="00636E57"/>
    <w:rsid w:val="006403AB"/>
    <w:rsid w:val="00641CB2"/>
    <w:rsid w:val="00642429"/>
    <w:rsid w:val="0064371F"/>
    <w:rsid w:val="00644DD5"/>
    <w:rsid w:val="00646661"/>
    <w:rsid w:val="00646FA2"/>
    <w:rsid w:val="00647ADD"/>
    <w:rsid w:val="006504D7"/>
    <w:rsid w:val="00650A18"/>
    <w:rsid w:val="006519A2"/>
    <w:rsid w:val="006522E9"/>
    <w:rsid w:val="00653112"/>
    <w:rsid w:val="006531B5"/>
    <w:rsid w:val="00654446"/>
    <w:rsid w:val="00655A29"/>
    <w:rsid w:val="00656D2D"/>
    <w:rsid w:val="00657B3C"/>
    <w:rsid w:val="00662192"/>
    <w:rsid w:val="00663221"/>
    <w:rsid w:val="006638BA"/>
    <w:rsid w:val="00663A5C"/>
    <w:rsid w:val="00665C9E"/>
    <w:rsid w:val="006669F4"/>
    <w:rsid w:val="00671452"/>
    <w:rsid w:val="00672D41"/>
    <w:rsid w:val="006740CF"/>
    <w:rsid w:val="006758FA"/>
    <w:rsid w:val="00675A6B"/>
    <w:rsid w:val="00681A2D"/>
    <w:rsid w:val="00681B7D"/>
    <w:rsid w:val="0068393B"/>
    <w:rsid w:val="00684073"/>
    <w:rsid w:val="00685315"/>
    <w:rsid w:val="00686059"/>
    <w:rsid w:val="0068624C"/>
    <w:rsid w:val="00686682"/>
    <w:rsid w:val="006928A2"/>
    <w:rsid w:val="006A091A"/>
    <w:rsid w:val="006A5D6E"/>
    <w:rsid w:val="006A5E77"/>
    <w:rsid w:val="006B1AA2"/>
    <w:rsid w:val="006B366A"/>
    <w:rsid w:val="006B370F"/>
    <w:rsid w:val="006B4622"/>
    <w:rsid w:val="006B59DA"/>
    <w:rsid w:val="006B6420"/>
    <w:rsid w:val="006B6BE8"/>
    <w:rsid w:val="006B740E"/>
    <w:rsid w:val="006B7C27"/>
    <w:rsid w:val="006C2EBA"/>
    <w:rsid w:val="006C4A39"/>
    <w:rsid w:val="006C5698"/>
    <w:rsid w:val="006C776A"/>
    <w:rsid w:val="006D1540"/>
    <w:rsid w:val="006D317D"/>
    <w:rsid w:val="006D4F7F"/>
    <w:rsid w:val="006D56A2"/>
    <w:rsid w:val="006E387F"/>
    <w:rsid w:val="006E38EF"/>
    <w:rsid w:val="006E5084"/>
    <w:rsid w:val="006E5916"/>
    <w:rsid w:val="006E6A85"/>
    <w:rsid w:val="006E6AA3"/>
    <w:rsid w:val="006F069C"/>
    <w:rsid w:val="006F0926"/>
    <w:rsid w:val="006F186E"/>
    <w:rsid w:val="006F3005"/>
    <w:rsid w:val="006F3612"/>
    <w:rsid w:val="006F36E8"/>
    <w:rsid w:val="006F3C2D"/>
    <w:rsid w:val="006F770E"/>
    <w:rsid w:val="006F7F48"/>
    <w:rsid w:val="007015E8"/>
    <w:rsid w:val="00702E7D"/>
    <w:rsid w:val="00703CFE"/>
    <w:rsid w:val="00704910"/>
    <w:rsid w:val="00710795"/>
    <w:rsid w:val="007115D9"/>
    <w:rsid w:val="0071540B"/>
    <w:rsid w:val="00715C40"/>
    <w:rsid w:val="007165BF"/>
    <w:rsid w:val="00716A75"/>
    <w:rsid w:val="007171FB"/>
    <w:rsid w:val="00717E80"/>
    <w:rsid w:val="007201E8"/>
    <w:rsid w:val="007205C0"/>
    <w:rsid w:val="007206E1"/>
    <w:rsid w:val="00720BA4"/>
    <w:rsid w:val="007216B0"/>
    <w:rsid w:val="007222BA"/>
    <w:rsid w:val="00722918"/>
    <w:rsid w:val="007239DA"/>
    <w:rsid w:val="00723B39"/>
    <w:rsid w:val="007254EB"/>
    <w:rsid w:val="00725D4E"/>
    <w:rsid w:val="0072600F"/>
    <w:rsid w:val="00726C62"/>
    <w:rsid w:val="00727248"/>
    <w:rsid w:val="00730FD6"/>
    <w:rsid w:val="007337D5"/>
    <w:rsid w:val="0073602D"/>
    <w:rsid w:val="00736209"/>
    <w:rsid w:val="0074029A"/>
    <w:rsid w:val="00740EF3"/>
    <w:rsid w:val="00741621"/>
    <w:rsid w:val="00745C34"/>
    <w:rsid w:val="00746843"/>
    <w:rsid w:val="007477AB"/>
    <w:rsid w:val="00750953"/>
    <w:rsid w:val="00751901"/>
    <w:rsid w:val="007535A1"/>
    <w:rsid w:val="0075560C"/>
    <w:rsid w:val="00756287"/>
    <w:rsid w:val="00756D13"/>
    <w:rsid w:val="007573FD"/>
    <w:rsid w:val="00757B9B"/>
    <w:rsid w:val="00761A37"/>
    <w:rsid w:val="00773429"/>
    <w:rsid w:val="0077435B"/>
    <w:rsid w:val="00776C29"/>
    <w:rsid w:val="00780119"/>
    <w:rsid w:val="007808FB"/>
    <w:rsid w:val="00782C57"/>
    <w:rsid w:val="00783296"/>
    <w:rsid w:val="007852A9"/>
    <w:rsid w:val="007859AD"/>
    <w:rsid w:val="007863DE"/>
    <w:rsid w:val="007864E8"/>
    <w:rsid w:val="00786D29"/>
    <w:rsid w:val="007878E8"/>
    <w:rsid w:val="00790561"/>
    <w:rsid w:val="00791041"/>
    <w:rsid w:val="0079138E"/>
    <w:rsid w:val="00791852"/>
    <w:rsid w:val="00792909"/>
    <w:rsid w:val="00792D8A"/>
    <w:rsid w:val="00795ADE"/>
    <w:rsid w:val="00796965"/>
    <w:rsid w:val="007969C8"/>
    <w:rsid w:val="00796FDF"/>
    <w:rsid w:val="0079776C"/>
    <w:rsid w:val="007A04EC"/>
    <w:rsid w:val="007A1D0E"/>
    <w:rsid w:val="007A4FFB"/>
    <w:rsid w:val="007B0878"/>
    <w:rsid w:val="007B08B2"/>
    <w:rsid w:val="007B6AB2"/>
    <w:rsid w:val="007B6ACB"/>
    <w:rsid w:val="007C0692"/>
    <w:rsid w:val="007C165B"/>
    <w:rsid w:val="007C6118"/>
    <w:rsid w:val="007C7A1A"/>
    <w:rsid w:val="007D0A2A"/>
    <w:rsid w:val="007D3851"/>
    <w:rsid w:val="007D50EF"/>
    <w:rsid w:val="007D7FBF"/>
    <w:rsid w:val="007E0AD3"/>
    <w:rsid w:val="007E0E45"/>
    <w:rsid w:val="007E1A0D"/>
    <w:rsid w:val="007E1FC2"/>
    <w:rsid w:val="007E3932"/>
    <w:rsid w:val="007E52D9"/>
    <w:rsid w:val="007E75E8"/>
    <w:rsid w:val="007F1480"/>
    <w:rsid w:val="007F26EE"/>
    <w:rsid w:val="007F6478"/>
    <w:rsid w:val="00800650"/>
    <w:rsid w:val="00801679"/>
    <w:rsid w:val="0080749B"/>
    <w:rsid w:val="00811326"/>
    <w:rsid w:val="0081152E"/>
    <w:rsid w:val="008129BF"/>
    <w:rsid w:val="0081392E"/>
    <w:rsid w:val="00815937"/>
    <w:rsid w:val="008162C7"/>
    <w:rsid w:val="008215DC"/>
    <w:rsid w:val="00821A52"/>
    <w:rsid w:val="008220D3"/>
    <w:rsid w:val="00823BAD"/>
    <w:rsid w:val="00823F6A"/>
    <w:rsid w:val="00825399"/>
    <w:rsid w:val="008268DA"/>
    <w:rsid w:val="00827787"/>
    <w:rsid w:val="00827F25"/>
    <w:rsid w:val="00827FE8"/>
    <w:rsid w:val="008300B9"/>
    <w:rsid w:val="008317E0"/>
    <w:rsid w:val="0083198E"/>
    <w:rsid w:val="008337A1"/>
    <w:rsid w:val="008348F3"/>
    <w:rsid w:val="0083737C"/>
    <w:rsid w:val="008401E5"/>
    <w:rsid w:val="00840903"/>
    <w:rsid w:val="00843A52"/>
    <w:rsid w:val="00843F46"/>
    <w:rsid w:val="00847509"/>
    <w:rsid w:val="008502C2"/>
    <w:rsid w:val="0085037A"/>
    <w:rsid w:val="00851E04"/>
    <w:rsid w:val="00852156"/>
    <w:rsid w:val="00853F7B"/>
    <w:rsid w:val="0085441A"/>
    <w:rsid w:val="00856401"/>
    <w:rsid w:val="008606AB"/>
    <w:rsid w:val="00860A4F"/>
    <w:rsid w:val="00860E04"/>
    <w:rsid w:val="00861507"/>
    <w:rsid w:val="008623AB"/>
    <w:rsid w:val="00863F32"/>
    <w:rsid w:val="0086444B"/>
    <w:rsid w:val="00865302"/>
    <w:rsid w:val="00870A5C"/>
    <w:rsid w:val="00873F10"/>
    <w:rsid w:val="008757FF"/>
    <w:rsid w:val="00876682"/>
    <w:rsid w:val="008771FB"/>
    <w:rsid w:val="00877C30"/>
    <w:rsid w:val="00877DBD"/>
    <w:rsid w:val="00880612"/>
    <w:rsid w:val="00887044"/>
    <w:rsid w:val="00890BFE"/>
    <w:rsid w:val="00891C93"/>
    <w:rsid w:val="00892C48"/>
    <w:rsid w:val="00895F0E"/>
    <w:rsid w:val="008973B0"/>
    <w:rsid w:val="008A0541"/>
    <w:rsid w:val="008A1F63"/>
    <w:rsid w:val="008A2FC7"/>
    <w:rsid w:val="008A4E96"/>
    <w:rsid w:val="008A7ED3"/>
    <w:rsid w:val="008B0827"/>
    <w:rsid w:val="008B08CF"/>
    <w:rsid w:val="008B140E"/>
    <w:rsid w:val="008B44B3"/>
    <w:rsid w:val="008B62DD"/>
    <w:rsid w:val="008B6700"/>
    <w:rsid w:val="008C0BF0"/>
    <w:rsid w:val="008C1010"/>
    <w:rsid w:val="008C2E15"/>
    <w:rsid w:val="008C39EF"/>
    <w:rsid w:val="008C3C1C"/>
    <w:rsid w:val="008C3F86"/>
    <w:rsid w:val="008C594E"/>
    <w:rsid w:val="008C791E"/>
    <w:rsid w:val="008D0105"/>
    <w:rsid w:val="008D0FD2"/>
    <w:rsid w:val="008D1812"/>
    <w:rsid w:val="008D19BC"/>
    <w:rsid w:val="008D21B9"/>
    <w:rsid w:val="008D24C0"/>
    <w:rsid w:val="008D346C"/>
    <w:rsid w:val="008D34F9"/>
    <w:rsid w:val="008D7746"/>
    <w:rsid w:val="008E2083"/>
    <w:rsid w:val="008E29FA"/>
    <w:rsid w:val="008E3291"/>
    <w:rsid w:val="008E5B87"/>
    <w:rsid w:val="008F08DA"/>
    <w:rsid w:val="008F0DAF"/>
    <w:rsid w:val="008F2A3E"/>
    <w:rsid w:val="008F2B6E"/>
    <w:rsid w:val="008F6CEE"/>
    <w:rsid w:val="00900458"/>
    <w:rsid w:val="009020CB"/>
    <w:rsid w:val="00903802"/>
    <w:rsid w:val="00904274"/>
    <w:rsid w:val="00907B4F"/>
    <w:rsid w:val="00910A1A"/>
    <w:rsid w:val="00910A7C"/>
    <w:rsid w:val="00911681"/>
    <w:rsid w:val="00911815"/>
    <w:rsid w:val="00911EDC"/>
    <w:rsid w:val="009146CC"/>
    <w:rsid w:val="00914D18"/>
    <w:rsid w:val="00915537"/>
    <w:rsid w:val="00915FF6"/>
    <w:rsid w:val="00916614"/>
    <w:rsid w:val="00917B31"/>
    <w:rsid w:val="0092579E"/>
    <w:rsid w:val="00925F78"/>
    <w:rsid w:val="00926B58"/>
    <w:rsid w:val="009271A7"/>
    <w:rsid w:val="00927407"/>
    <w:rsid w:val="009279DF"/>
    <w:rsid w:val="009336BE"/>
    <w:rsid w:val="009337E0"/>
    <w:rsid w:val="00933F19"/>
    <w:rsid w:val="0093407A"/>
    <w:rsid w:val="0093468F"/>
    <w:rsid w:val="00947138"/>
    <w:rsid w:val="00947DB2"/>
    <w:rsid w:val="00951CCB"/>
    <w:rsid w:val="00953495"/>
    <w:rsid w:val="00953A52"/>
    <w:rsid w:val="00953FDB"/>
    <w:rsid w:val="009553AC"/>
    <w:rsid w:val="0095604C"/>
    <w:rsid w:val="009561EB"/>
    <w:rsid w:val="00960ADB"/>
    <w:rsid w:val="00960B02"/>
    <w:rsid w:val="00962924"/>
    <w:rsid w:val="00964424"/>
    <w:rsid w:val="00964431"/>
    <w:rsid w:val="00966AA8"/>
    <w:rsid w:val="00973304"/>
    <w:rsid w:val="0097441F"/>
    <w:rsid w:val="00976A39"/>
    <w:rsid w:val="00976FFD"/>
    <w:rsid w:val="00977134"/>
    <w:rsid w:val="00983165"/>
    <w:rsid w:val="00983263"/>
    <w:rsid w:val="00983392"/>
    <w:rsid w:val="00983404"/>
    <w:rsid w:val="0098399B"/>
    <w:rsid w:val="00986219"/>
    <w:rsid w:val="0098700A"/>
    <w:rsid w:val="00995FB3"/>
    <w:rsid w:val="00996C8A"/>
    <w:rsid w:val="00997272"/>
    <w:rsid w:val="009A0C30"/>
    <w:rsid w:val="009A1CA3"/>
    <w:rsid w:val="009A1DA3"/>
    <w:rsid w:val="009A3701"/>
    <w:rsid w:val="009A4034"/>
    <w:rsid w:val="009A4B55"/>
    <w:rsid w:val="009A4B76"/>
    <w:rsid w:val="009A6880"/>
    <w:rsid w:val="009A6CA7"/>
    <w:rsid w:val="009A78E4"/>
    <w:rsid w:val="009B0398"/>
    <w:rsid w:val="009B1AC3"/>
    <w:rsid w:val="009B2FE3"/>
    <w:rsid w:val="009B3175"/>
    <w:rsid w:val="009B53B0"/>
    <w:rsid w:val="009B5A61"/>
    <w:rsid w:val="009B6193"/>
    <w:rsid w:val="009B65C0"/>
    <w:rsid w:val="009B6A75"/>
    <w:rsid w:val="009B765A"/>
    <w:rsid w:val="009C0889"/>
    <w:rsid w:val="009C0C41"/>
    <w:rsid w:val="009C181A"/>
    <w:rsid w:val="009C1DFF"/>
    <w:rsid w:val="009C304B"/>
    <w:rsid w:val="009C3AEE"/>
    <w:rsid w:val="009D17E6"/>
    <w:rsid w:val="009D27B2"/>
    <w:rsid w:val="009D517E"/>
    <w:rsid w:val="009D51AE"/>
    <w:rsid w:val="009D5374"/>
    <w:rsid w:val="009D74E4"/>
    <w:rsid w:val="009E0AC5"/>
    <w:rsid w:val="009E0B2C"/>
    <w:rsid w:val="009E1089"/>
    <w:rsid w:val="009E2C32"/>
    <w:rsid w:val="009E48E3"/>
    <w:rsid w:val="009E675F"/>
    <w:rsid w:val="009E7409"/>
    <w:rsid w:val="009F159A"/>
    <w:rsid w:val="009F7E27"/>
    <w:rsid w:val="009F7F20"/>
    <w:rsid w:val="00A02E85"/>
    <w:rsid w:val="00A04283"/>
    <w:rsid w:val="00A04D5F"/>
    <w:rsid w:val="00A05B4E"/>
    <w:rsid w:val="00A10123"/>
    <w:rsid w:val="00A1177B"/>
    <w:rsid w:val="00A1212D"/>
    <w:rsid w:val="00A122DD"/>
    <w:rsid w:val="00A130D9"/>
    <w:rsid w:val="00A13298"/>
    <w:rsid w:val="00A13E04"/>
    <w:rsid w:val="00A16312"/>
    <w:rsid w:val="00A1680F"/>
    <w:rsid w:val="00A16FA0"/>
    <w:rsid w:val="00A21A62"/>
    <w:rsid w:val="00A21EC5"/>
    <w:rsid w:val="00A22669"/>
    <w:rsid w:val="00A22C16"/>
    <w:rsid w:val="00A22F37"/>
    <w:rsid w:val="00A23B27"/>
    <w:rsid w:val="00A254CF"/>
    <w:rsid w:val="00A3044F"/>
    <w:rsid w:val="00A316AB"/>
    <w:rsid w:val="00A31D9D"/>
    <w:rsid w:val="00A32FCA"/>
    <w:rsid w:val="00A35288"/>
    <w:rsid w:val="00A376FC"/>
    <w:rsid w:val="00A4299F"/>
    <w:rsid w:val="00A43F9B"/>
    <w:rsid w:val="00A4648C"/>
    <w:rsid w:val="00A5003A"/>
    <w:rsid w:val="00A5262E"/>
    <w:rsid w:val="00A5264F"/>
    <w:rsid w:val="00A52AF0"/>
    <w:rsid w:val="00A52FBA"/>
    <w:rsid w:val="00A56D6C"/>
    <w:rsid w:val="00A60C86"/>
    <w:rsid w:val="00A6153F"/>
    <w:rsid w:val="00A616E8"/>
    <w:rsid w:val="00A6172E"/>
    <w:rsid w:val="00A6191F"/>
    <w:rsid w:val="00A61992"/>
    <w:rsid w:val="00A639CF"/>
    <w:rsid w:val="00A64AEB"/>
    <w:rsid w:val="00A65A0A"/>
    <w:rsid w:val="00A65ADE"/>
    <w:rsid w:val="00A7018A"/>
    <w:rsid w:val="00A7035A"/>
    <w:rsid w:val="00A70AE3"/>
    <w:rsid w:val="00A724F9"/>
    <w:rsid w:val="00A7308E"/>
    <w:rsid w:val="00A73552"/>
    <w:rsid w:val="00A739A5"/>
    <w:rsid w:val="00A7682C"/>
    <w:rsid w:val="00A76D9E"/>
    <w:rsid w:val="00A81145"/>
    <w:rsid w:val="00A812E8"/>
    <w:rsid w:val="00A818E2"/>
    <w:rsid w:val="00A81F06"/>
    <w:rsid w:val="00A854EE"/>
    <w:rsid w:val="00A86C3C"/>
    <w:rsid w:val="00A87653"/>
    <w:rsid w:val="00A9220A"/>
    <w:rsid w:val="00A92A55"/>
    <w:rsid w:val="00A94B96"/>
    <w:rsid w:val="00A95004"/>
    <w:rsid w:val="00A95686"/>
    <w:rsid w:val="00A96474"/>
    <w:rsid w:val="00AA05D6"/>
    <w:rsid w:val="00AA110C"/>
    <w:rsid w:val="00AA1350"/>
    <w:rsid w:val="00AA2639"/>
    <w:rsid w:val="00AA285E"/>
    <w:rsid w:val="00AA2C87"/>
    <w:rsid w:val="00AA3627"/>
    <w:rsid w:val="00AA421D"/>
    <w:rsid w:val="00AA5254"/>
    <w:rsid w:val="00AA6FBE"/>
    <w:rsid w:val="00AB1F3D"/>
    <w:rsid w:val="00AB214E"/>
    <w:rsid w:val="00AB2629"/>
    <w:rsid w:val="00AB426D"/>
    <w:rsid w:val="00AB462E"/>
    <w:rsid w:val="00AB4694"/>
    <w:rsid w:val="00AB594F"/>
    <w:rsid w:val="00AB5DAA"/>
    <w:rsid w:val="00AB71A0"/>
    <w:rsid w:val="00AB7D84"/>
    <w:rsid w:val="00AC1457"/>
    <w:rsid w:val="00AC35A7"/>
    <w:rsid w:val="00AC4B79"/>
    <w:rsid w:val="00AC5A00"/>
    <w:rsid w:val="00AC6A61"/>
    <w:rsid w:val="00AC7A39"/>
    <w:rsid w:val="00AD0B53"/>
    <w:rsid w:val="00AD1B71"/>
    <w:rsid w:val="00AD2114"/>
    <w:rsid w:val="00AD2C6F"/>
    <w:rsid w:val="00AD51D8"/>
    <w:rsid w:val="00AD6635"/>
    <w:rsid w:val="00AE441D"/>
    <w:rsid w:val="00AE6629"/>
    <w:rsid w:val="00AE66EB"/>
    <w:rsid w:val="00AE7286"/>
    <w:rsid w:val="00AF30D9"/>
    <w:rsid w:val="00AF4994"/>
    <w:rsid w:val="00AF5549"/>
    <w:rsid w:val="00AF6D6C"/>
    <w:rsid w:val="00B030D8"/>
    <w:rsid w:val="00B03973"/>
    <w:rsid w:val="00B04426"/>
    <w:rsid w:val="00B07187"/>
    <w:rsid w:val="00B124E5"/>
    <w:rsid w:val="00B134C2"/>
    <w:rsid w:val="00B14A3E"/>
    <w:rsid w:val="00B14D65"/>
    <w:rsid w:val="00B15EEE"/>
    <w:rsid w:val="00B1671E"/>
    <w:rsid w:val="00B21409"/>
    <w:rsid w:val="00B22852"/>
    <w:rsid w:val="00B2354A"/>
    <w:rsid w:val="00B23804"/>
    <w:rsid w:val="00B24036"/>
    <w:rsid w:val="00B25A13"/>
    <w:rsid w:val="00B27547"/>
    <w:rsid w:val="00B30909"/>
    <w:rsid w:val="00B31C24"/>
    <w:rsid w:val="00B32F34"/>
    <w:rsid w:val="00B3469E"/>
    <w:rsid w:val="00B35673"/>
    <w:rsid w:val="00B35FC1"/>
    <w:rsid w:val="00B37060"/>
    <w:rsid w:val="00B405DB"/>
    <w:rsid w:val="00B40813"/>
    <w:rsid w:val="00B411F2"/>
    <w:rsid w:val="00B42114"/>
    <w:rsid w:val="00B4628D"/>
    <w:rsid w:val="00B47435"/>
    <w:rsid w:val="00B47E85"/>
    <w:rsid w:val="00B50079"/>
    <w:rsid w:val="00B52AEB"/>
    <w:rsid w:val="00B52F93"/>
    <w:rsid w:val="00B537D0"/>
    <w:rsid w:val="00B5580C"/>
    <w:rsid w:val="00B5610B"/>
    <w:rsid w:val="00B609FD"/>
    <w:rsid w:val="00B635EE"/>
    <w:rsid w:val="00B6717D"/>
    <w:rsid w:val="00B71D78"/>
    <w:rsid w:val="00B73AEB"/>
    <w:rsid w:val="00B7496E"/>
    <w:rsid w:val="00B74F32"/>
    <w:rsid w:val="00B76004"/>
    <w:rsid w:val="00B767AF"/>
    <w:rsid w:val="00B76C8C"/>
    <w:rsid w:val="00B80A44"/>
    <w:rsid w:val="00B81527"/>
    <w:rsid w:val="00B8357C"/>
    <w:rsid w:val="00B83614"/>
    <w:rsid w:val="00B83BC5"/>
    <w:rsid w:val="00B83F4E"/>
    <w:rsid w:val="00B956C8"/>
    <w:rsid w:val="00BA0A52"/>
    <w:rsid w:val="00BA1C02"/>
    <w:rsid w:val="00BA1C4B"/>
    <w:rsid w:val="00BA2EA3"/>
    <w:rsid w:val="00BA3494"/>
    <w:rsid w:val="00BA37BF"/>
    <w:rsid w:val="00BA3C80"/>
    <w:rsid w:val="00BA3FDC"/>
    <w:rsid w:val="00BA5036"/>
    <w:rsid w:val="00BA58B4"/>
    <w:rsid w:val="00BA6631"/>
    <w:rsid w:val="00BB2B9A"/>
    <w:rsid w:val="00BB3629"/>
    <w:rsid w:val="00BB4D6F"/>
    <w:rsid w:val="00BB50A7"/>
    <w:rsid w:val="00BB79C0"/>
    <w:rsid w:val="00BB79E7"/>
    <w:rsid w:val="00BC3ED7"/>
    <w:rsid w:val="00BC4700"/>
    <w:rsid w:val="00BC510F"/>
    <w:rsid w:val="00BC5568"/>
    <w:rsid w:val="00BC6752"/>
    <w:rsid w:val="00BC719A"/>
    <w:rsid w:val="00BD2105"/>
    <w:rsid w:val="00BD293A"/>
    <w:rsid w:val="00BD46C5"/>
    <w:rsid w:val="00BD4761"/>
    <w:rsid w:val="00BD72E8"/>
    <w:rsid w:val="00BD7A03"/>
    <w:rsid w:val="00BE17C4"/>
    <w:rsid w:val="00BE7005"/>
    <w:rsid w:val="00BF03A9"/>
    <w:rsid w:val="00BF1224"/>
    <w:rsid w:val="00BF30F2"/>
    <w:rsid w:val="00BF3785"/>
    <w:rsid w:val="00BF480D"/>
    <w:rsid w:val="00BF5CC0"/>
    <w:rsid w:val="00BF6F56"/>
    <w:rsid w:val="00C004D5"/>
    <w:rsid w:val="00C01AC9"/>
    <w:rsid w:val="00C01D05"/>
    <w:rsid w:val="00C03EE6"/>
    <w:rsid w:val="00C0415D"/>
    <w:rsid w:val="00C04A54"/>
    <w:rsid w:val="00C056A4"/>
    <w:rsid w:val="00C05755"/>
    <w:rsid w:val="00C05B6E"/>
    <w:rsid w:val="00C071F3"/>
    <w:rsid w:val="00C07899"/>
    <w:rsid w:val="00C1191A"/>
    <w:rsid w:val="00C15277"/>
    <w:rsid w:val="00C15320"/>
    <w:rsid w:val="00C161A9"/>
    <w:rsid w:val="00C20B84"/>
    <w:rsid w:val="00C21121"/>
    <w:rsid w:val="00C230DE"/>
    <w:rsid w:val="00C300FC"/>
    <w:rsid w:val="00C30E14"/>
    <w:rsid w:val="00C322A3"/>
    <w:rsid w:val="00C3352E"/>
    <w:rsid w:val="00C3463E"/>
    <w:rsid w:val="00C37298"/>
    <w:rsid w:val="00C4031F"/>
    <w:rsid w:val="00C41480"/>
    <w:rsid w:val="00C43296"/>
    <w:rsid w:val="00C43698"/>
    <w:rsid w:val="00C4567D"/>
    <w:rsid w:val="00C45E2A"/>
    <w:rsid w:val="00C4610D"/>
    <w:rsid w:val="00C463B4"/>
    <w:rsid w:val="00C46B69"/>
    <w:rsid w:val="00C52050"/>
    <w:rsid w:val="00C522D4"/>
    <w:rsid w:val="00C529C3"/>
    <w:rsid w:val="00C53E23"/>
    <w:rsid w:val="00C55FAF"/>
    <w:rsid w:val="00C566A6"/>
    <w:rsid w:val="00C56B1C"/>
    <w:rsid w:val="00C57422"/>
    <w:rsid w:val="00C611A3"/>
    <w:rsid w:val="00C6123A"/>
    <w:rsid w:val="00C620DC"/>
    <w:rsid w:val="00C63CC8"/>
    <w:rsid w:val="00C64148"/>
    <w:rsid w:val="00C659CB"/>
    <w:rsid w:val="00C6610A"/>
    <w:rsid w:val="00C67421"/>
    <w:rsid w:val="00C72010"/>
    <w:rsid w:val="00C75D01"/>
    <w:rsid w:val="00C75F0A"/>
    <w:rsid w:val="00C8049B"/>
    <w:rsid w:val="00C82D6A"/>
    <w:rsid w:val="00C84BBD"/>
    <w:rsid w:val="00C8588A"/>
    <w:rsid w:val="00C91954"/>
    <w:rsid w:val="00C91B4D"/>
    <w:rsid w:val="00C95A3D"/>
    <w:rsid w:val="00C95EB3"/>
    <w:rsid w:val="00C9606B"/>
    <w:rsid w:val="00CA015D"/>
    <w:rsid w:val="00CA08E4"/>
    <w:rsid w:val="00CA0C61"/>
    <w:rsid w:val="00CA1F68"/>
    <w:rsid w:val="00CA4667"/>
    <w:rsid w:val="00CA4F23"/>
    <w:rsid w:val="00CA5AED"/>
    <w:rsid w:val="00CA68A3"/>
    <w:rsid w:val="00CA68EF"/>
    <w:rsid w:val="00CA7B3B"/>
    <w:rsid w:val="00CB3677"/>
    <w:rsid w:val="00CB6771"/>
    <w:rsid w:val="00CB6870"/>
    <w:rsid w:val="00CC0AC9"/>
    <w:rsid w:val="00CC39BF"/>
    <w:rsid w:val="00CC4AC6"/>
    <w:rsid w:val="00CC505F"/>
    <w:rsid w:val="00CC694A"/>
    <w:rsid w:val="00CC759A"/>
    <w:rsid w:val="00CD0B35"/>
    <w:rsid w:val="00CD4A3A"/>
    <w:rsid w:val="00CD564D"/>
    <w:rsid w:val="00CD601D"/>
    <w:rsid w:val="00CD7272"/>
    <w:rsid w:val="00CD7483"/>
    <w:rsid w:val="00CE1A9D"/>
    <w:rsid w:val="00CE2BB4"/>
    <w:rsid w:val="00CE373D"/>
    <w:rsid w:val="00CE6ED7"/>
    <w:rsid w:val="00CF44D9"/>
    <w:rsid w:val="00CF6916"/>
    <w:rsid w:val="00CF6F15"/>
    <w:rsid w:val="00CF734D"/>
    <w:rsid w:val="00D03212"/>
    <w:rsid w:val="00D03326"/>
    <w:rsid w:val="00D0794B"/>
    <w:rsid w:val="00D10298"/>
    <w:rsid w:val="00D10EE8"/>
    <w:rsid w:val="00D204A6"/>
    <w:rsid w:val="00D21D37"/>
    <w:rsid w:val="00D22712"/>
    <w:rsid w:val="00D22810"/>
    <w:rsid w:val="00D22D71"/>
    <w:rsid w:val="00D23066"/>
    <w:rsid w:val="00D25FC6"/>
    <w:rsid w:val="00D261A6"/>
    <w:rsid w:val="00D27651"/>
    <w:rsid w:val="00D30517"/>
    <w:rsid w:val="00D30E83"/>
    <w:rsid w:val="00D335CE"/>
    <w:rsid w:val="00D34D7D"/>
    <w:rsid w:val="00D35AA2"/>
    <w:rsid w:val="00D36C77"/>
    <w:rsid w:val="00D4023A"/>
    <w:rsid w:val="00D41037"/>
    <w:rsid w:val="00D414E7"/>
    <w:rsid w:val="00D419A4"/>
    <w:rsid w:val="00D430C1"/>
    <w:rsid w:val="00D430F5"/>
    <w:rsid w:val="00D43567"/>
    <w:rsid w:val="00D46877"/>
    <w:rsid w:val="00D4781C"/>
    <w:rsid w:val="00D5041C"/>
    <w:rsid w:val="00D5107E"/>
    <w:rsid w:val="00D5211D"/>
    <w:rsid w:val="00D55AD8"/>
    <w:rsid w:val="00D60D17"/>
    <w:rsid w:val="00D61DA7"/>
    <w:rsid w:val="00D61E58"/>
    <w:rsid w:val="00D62305"/>
    <w:rsid w:val="00D6405D"/>
    <w:rsid w:val="00D65DB4"/>
    <w:rsid w:val="00D6768B"/>
    <w:rsid w:val="00D679B5"/>
    <w:rsid w:val="00D67A2A"/>
    <w:rsid w:val="00D70DD1"/>
    <w:rsid w:val="00D726FF"/>
    <w:rsid w:val="00D730A5"/>
    <w:rsid w:val="00D734D2"/>
    <w:rsid w:val="00D73E45"/>
    <w:rsid w:val="00D761F2"/>
    <w:rsid w:val="00D80861"/>
    <w:rsid w:val="00D819C8"/>
    <w:rsid w:val="00D86F49"/>
    <w:rsid w:val="00D91C72"/>
    <w:rsid w:val="00D91D52"/>
    <w:rsid w:val="00D926E2"/>
    <w:rsid w:val="00D95734"/>
    <w:rsid w:val="00D96D6F"/>
    <w:rsid w:val="00DA525D"/>
    <w:rsid w:val="00DA5E13"/>
    <w:rsid w:val="00DA769F"/>
    <w:rsid w:val="00DB022E"/>
    <w:rsid w:val="00DB1AF2"/>
    <w:rsid w:val="00DB4970"/>
    <w:rsid w:val="00DB6C90"/>
    <w:rsid w:val="00DC24B5"/>
    <w:rsid w:val="00DC3A0E"/>
    <w:rsid w:val="00DC61B5"/>
    <w:rsid w:val="00DC77C3"/>
    <w:rsid w:val="00DD1223"/>
    <w:rsid w:val="00DD25FB"/>
    <w:rsid w:val="00DD5CF0"/>
    <w:rsid w:val="00DD63C1"/>
    <w:rsid w:val="00DD7EC7"/>
    <w:rsid w:val="00DE1CAF"/>
    <w:rsid w:val="00DE229D"/>
    <w:rsid w:val="00DE388C"/>
    <w:rsid w:val="00DE51A8"/>
    <w:rsid w:val="00DE52A9"/>
    <w:rsid w:val="00DF0C8B"/>
    <w:rsid w:val="00DF3849"/>
    <w:rsid w:val="00DF598B"/>
    <w:rsid w:val="00DF6CFA"/>
    <w:rsid w:val="00DF7FDE"/>
    <w:rsid w:val="00E00227"/>
    <w:rsid w:val="00E00F39"/>
    <w:rsid w:val="00E018AC"/>
    <w:rsid w:val="00E01DAA"/>
    <w:rsid w:val="00E042C6"/>
    <w:rsid w:val="00E04C78"/>
    <w:rsid w:val="00E05209"/>
    <w:rsid w:val="00E06357"/>
    <w:rsid w:val="00E06721"/>
    <w:rsid w:val="00E068BE"/>
    <w:rsid w:val="00E0695A"/>
    <w:rsid w:val="00E07B74"/>
    <w:rsid w:val="00E10AEF"/>
    <w:rsid w:val="00E118A7"/>
    <w:rsid w:val="00E12BA2"/>
    <w:rsid w:val="00E1318D"/>
    <w:rsid w:val="00E13484"/>
    <w:rsid w:val="00E13955"/>
    <w:rsid w:val="00E16135"/>
    <w:rsid w:val="00E16298"/>
    <w:rsid w:val="00E164AF"/>
    <w:rsid w:val="00E166C1"/>
    <w:rsid w:val="00E16CC3"/>
    <w:rsid w:val="00E16D97"/>
    <w:rsid w:val="00E17479"/>
    <w:rsid w:val="00E20D00"/>
    <w:rsid w:val="00E21D94"/>
    <w:rsid w:val="00E22899"/>
    <w:rsid w:val="00E22D67"/>
    <w:rsid w:val="00E22EE7"/>
    <w:rsid w:val="00E23F77"/>
    <w:rsid w:val="00E2527F"/>
    <w:rsid w:val="00E2623B"/>
    <w:rsid w:val="00E267BE"/>
    <w:rsid w:val="00E277E4"/>
    <w:rsid w:val="00E27E4B"/>
    <w:rsid w:val="00E300F3"/>
    <w:rsid w:val="00E311AC"/>
    <w:rsid w:val="00E31BFB"/>
    <w:rsid w:val="00E34072"/>
    <w:rsid w:val="00E34E4C"/>
    <w:rsid w:val="00E35CE1"/>
    <w:rsid w:val="00E3664E"/>
    <w:rsid w:val="00E4115F"/>
    <w:rsid w:val="00E462C3"/>
    <w:rsid w:val="00E466B3"/>
    <w:rsid w:val="00E50035"/>
    <w:rsid w:val="00E51362"/>
    <w:rsid w:val="00E522C3"/>
    <w:rsid w:val="00E53695"/>
    <w:rsid w:val="00E53A4F"/>
    <w:rsid w:val="00E542FF"/>
    <w:rsid w:val="00E543EF"/>
    <w:rsid w:val="00E54B63"/>
    <w:rsid w:val="00E561A4"/>
    <w:rsid w:val="00E56788"/>
    <w:rsid w:val="00E60E20"/>
    <w:rsid w:val="00E62C8E"/>
    <w:rsid w:val="00E63D26"/>
    <w:rsid w:val="00E673B3"/>
    <w:rsid w:val="00E67B8E"/>
    <w:rsid w:val="00E7296D"/>
    <w:rsid w:val="00E74CFB"/>
    <w:rsid w:val="00E75675"/>
    <w:rsid w:val="00E80472"/>
    <w:rsid w:val="00E804C1"/>
    <w:rsid w:val="00E80736"/>
    <w:rsid w:val="00E84105"/>
    <w:rsid w:val="00E84B59"/>
    <w:rsid w:val="00E85DFA"/>
    <w:rsid w:val="00E86987"/>
    <w:rsid w:val="00E907AF"/>
    <w:rsid w:val="00E90CDA"/>
    <w:rsid w:val="00E92AF0"/>
    <w:rsid w:val="00E92F12"/>
    <w:rsid w:val="00E9483B"/>
    <w:rsid w:val="00E9603B"/>
    <w:rsid w:val="00E97AE3"/>
    <w:rsid w:val="00E97CD9"/>
    <w:rsid w:val="00EA0CBE"/>
    <w:rsid w:val="00EA312D"/>
    <w:rsid w:val="00EA44C9"/>
    <w:rsid w:val="00EA6A36"/>
    <w:rsid w:val="00EA7127"/>
    <w:rsid w:val="00EB0883"/>
    <w:rsid w:val="00EB1513"/>
    <w:rsid w:val="00EB200D"/>
    <w:rsid w:val="00EB2831"/>
    <w:rsid w:val="00EB5480"/>
    <w:rsid w:val="00EB5664"/>
    <w:rsid w:val="00EB5D39"/>
    <w:rsid w:val="00EB79B9"/>
    <w:rsid w:val="00EB7A87"/>
    <w:rsid w:val="00EC12AA"/>
    <w:rsid w:val="00EC2244"/>
    <w:rsid w:val="00EC4336"/>
    <w:rsid w:val="00EC54CB"/>
    <w:rsid w:val="00EC66B2"/>
    <w:rsid w:val="00EC74D1"/>
    <w:rsid w:val="00EC7B18"/>
    <w:rsid w:val="00ED0DF9"/>
    <w:rsid w:val="00ED22B1"/>
    <w:rsid w:val="00ED3486"/>
    <w:rsid w:val="00ED354D"/>
    <w:rsid w:val="00ED3C39"/>
    <w:rsid w:val="00ED5CDF"/>
    <w:rsid w:val="00ED5EC0"/>
    <w:rsid w:val="00ED63CD"/>
    <w:rsid w:val="00ED6A1A"/>
    <w:rsid w:val="00ED6D04"/>
    <w:rsid w:val="00ED70D9"/>
    <w:rsid w:val="00EE0D62"/>
    <w:rsid w:val="00EE1414"/>
    <w:rsid w:val="00EE1853"/>
    <w:rsid w:val="00EE24A9"/>
    <w:rsid w:val="00EE3B26"/>
    <w:rsid w:val="00EE4C70"/>
    <w:rsid w:val="00EE51FC"/>
    <w:rsid w:val="00EE53F5"/>
    <w:rsid w:val="00EE593B"/>
    <w:rsid w:val="00EE782C"/>
    <w:rsid w:val="00EE7B33"/>
    <w:rsid w:val="00EF0846"/>
    <w:rsid w:val="00EF4155"/>
    <w:rsid w:val="00EF4F6D"/>
    <w:rsid w:val="00EF5ED7"/>
    <w:rsid w:val="00F00184"/>
    <w:rsid w:val="00F00780"/>
    <w:rsid w:val="00F048A1"/>
    <w:rsid w:val="00F05864"/>
    <w:rsid w:val="00F05BF9"/>
    <w:rsid w:val="00F05C40"/>
    <w:rsid w:val="00F06C2D"/>
    <w:rsid w:val="00F0785B"/>
    <w:rsid w:val="00F10C99"/>
    <w:rsid w:val="00F11B05"/>
    <w:rsid w:val="00F147AE"/>
    <w:rsid w:val="00F1750F"/>
    <w:rsid w:val="00F20E6C"/>
    <w:rsid w:val="00F25045"/>
    <w:rsid w:val="00F2681B"/>
    <w:rsid w:val="00F26CBE"/>
    <w:rsid w:val="00F30225"/>
    <w:rsid w:val="00F30D24"/>
    <w:rsid w:val="00F31579"/>
    <w:rsid w:val="00F32339"/>
    <w:rsid w:val="00F34C25"/>
    <w:rsid w:val="00F357D1"/>
    <w:rsid w:val="00F43BB7"/>
    <w:rsid w:val="00F471E3"/>
    <w:rsid w:val="00F471F3"/>
    <w:rsid w:val="00F47EDF"/>
    <w:rsid w:val="00F51AC5"/>
    <w:rsid w:val="00F51F26"/>
    <w:rsid w:val="00F5209A"/>
    <w:rsid w:val="00F52F20"/>
    <w:rsid w:val="00F53A8D"/>
    <w:rsid w:val="00F53FF4"/>
    <w:rsid w:val="00F544D7"/>
    <w:rsid w:val="00F61317"/>
    <w:rsid w:val="00F627D5"/>
    <w:rsid w:val="00F64F31"/>
    <w:rsid w:val="00F64F7E"/>
    <w:rsid w:val="00F65390"/>
    <w:rsid w:val="00F65A62"/>
    <w:rsid w:val="00F65B9F"/>
    <w:rsid w:val="00F66C07"/>
    <w:rsid w:val="00F66F1A"/>
    <w:rsid w:val="00F704F7"/>
    <w:rsid w:val="00F70CB4"/>
    <w:rsid w:val="00F729DF"/>
    <w:rsid w:val="00F73257"/>
    <w:rsid w:val="00F73F87"/>
    <w:rsid w:val="00F7434C"/>
    <w:rsid w:val="00F74B60"/>
    <w:rsid w:val="00F7666A"/>
    <w:rsid w:val="00F76D68"/>
    <w:rsid w:val="00F770F9"/>
    <w:rsid w:val="00F8269F"/>
    <w:rsid w:val="00F84024"/>
    <w:rsid w:val="00F871FF"/>
    <w:rsid w:val="00F87AE2"/>
    <w:rsid w:val="00F92867"/>
    <w:rsid w:val="00F93EE8"/>
    <w:rsid w:val="00F95005"/>
    <w:rsid w:val="00FA0349"/>
    <w:rsid w:val="00FA05C7"/>
    <w:rsid w:val="00FA182D"/>
    <w:rsid w:val="00FA26CC"/>
    <w:rsid w:val="00FA2FD6"/>
    <w:rsid w:val="00FA5668"/>
    <w:rsid w:val="00FA6900"/>
    <w:rsid w:val="00FA6D48"/>
    <w:rsid w:val="00FB0D62"/>
    <w:rsid w:val="00FB234B"/>
    <w:rsid w:val="00FB262D"/>
    <w:rsid w:val="00FB3A77"/>
    <w:rsid w:val="00FB46D2"/>
    <w:rsid w:val="00FB487D"/>
    <w:rsid w:val="00FB4E38"/>
    <w:rsid w:val="00FB56DA"/>
    <w:rsid w:val="00FC2585"/>
    <w:rsid w:val="00FC434D"/>
    <w:rsid w:val="00FC59B8"/>
    <w:rsid w:val="00FD19C5"/>
    <w:rsid w:val="00FD1F0D"/>
    <w:rsid w:val="00FD21A2"/>
    <w:rsid w:val="00FD384A"/>
    <w:rsid w:val="00FD3C68"/>
    <w:rsid w:val="00FD5113"/>
    <w:rsid w:val="00FD5626"/>
    <w:rsid w:val="00FD5DAD"/>
    <w:rsid w:val="00FE1CA2"/>
    <w:rsid w:val="00FE2488"/>
    <w:rsid w:val="00FE2BAF"/>
    <w:rsid w:val="00FE6679"/>
    <w:rsid w:val="00FF02EA"/>
    <w:rsid w:val="00FF0B5C"/>
    <w:rsid w:val="00FF1117"/>
    <w:rsid w:val="00FF14B3"/>
    <w:rsid w:val="00FF2EAB"/>
    <w:rsid w:val="00FF2F7F"/>
    <w:rsid w:val="00FF3AC2"/>
    <w:rsid w:val="00FF5C50"/>
    <w:rsid w:val="00FF65B8"/>
    <w:rsid w:val="00FF6795"/>
    <w:rsid w:val="00FF6EB2"/>
    <w:rsid w:val="00FF70A6"/>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61388"/>
  <w15:docId w15:val="{BFC6F586-1227-0849-B891-CE832AB3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9044E"/>
    <w:pPr>
      <w:widowControl w:val="0"/>
      <w:jc w:val="both"/>
    </w:pPr>
    <w:rPr>
      <w:rFonts w:cs="Times New Roman (本文のフォント - コンプレ"/>
      <w:szCs w:val="20"/>
    </w:rPr>
  </w:style>
  <w:style w:type="paragraph" w:styleId="1">
    <w:name w:val="heading 1"/>
    <w:basedOn w:val="a0"/>
    <w:next w:val="a0"/>
    <w:link w:val="15"/>
    <w:uiPriority w:val="9"/>
    <w:qFormat/>
    <w:rsid w:val="00865302"/>
    <w:pPr>
      <w:keepNext/>
      <w:numPr>
        <w:numId w:val="10"/>
      </w:numPr>
      <w:spacing w:beforeLines="100" w:before="360" w:afterLines="100" w:after="360"/>
      <w:outlineLvl w:val="0"/>
    </w:pPr>
    <w:rPr>
      <w:rFonts w:asciiTheme="majorHAnsi" w:eastAsiaTheme="majorEastAsia" w:hAnsiTheme="majorHAnsi" w:cstheme="majorBidi"/>
      <w:b/>
      <w:bCs/>
      <w:sz w:val="24"/>
    </w:rPr>
  </w:style>
  <w:style w:type="paragraph" w:styleId="21">
    <w:name w:val="heading 2"/>
    <w:basedOn w:val="a0"/>
    <w:next w:val="a0"/>
    <w:link w:val="22"/>
    <w:uiPriority w:val="9"/>
    <w:unhideWhenUsed/>
    <w:qFormat/>
    <w:rsid w:val="00865302"/>
    <w:pPr>
      <w:keepNext/>
      <w:numPr>
        <w:ilvl w:val="1"/>
        <w:numId w:val="10"/>
      </w:numPr>
      <w:spacing w:before="100" w:beforeAutospacing="1" w:afterLines="50" w:after="180"/>
      <w:outlineLvl w:val="1"/>
    </w:pPr>
    <w:rPr>
      <w:rFonts w:asciiTheme="majorHAnsi" w:eastAsiaTheme="majorEastAsia" w:hAnsiTheme="majorHAnsi" w:cstheme="majorBidi"/>
      <w:b/>
      <w:bCs/>
    </w:rPr>
  </w:style>
  <w:style w:type="paragraph" w:styleId="30">
    <w:name w:val="heading 3"/>
    <w:basedOn w:val="a0"/>
    <w:next w:val="a0"/>
    <w:link w:val="31"/>
    <w:uiPriority w:val="9"/>
    <w:unhideWhenUsed/>
    <w:qFormat/>
    <w:rsid w:val="00865302"/>
    <w:pPr>
      <w:keepNext/>
      <w:numPr>
        <w:ilvl w:val="2"/>
        <w:numId w:val="10"/>
      </w:numPr>
      <w:spacing w:before="100" w:beforeAutospacing="1" w:afterLines="50" w:after="180"/>
      <w:outlineLvl w:val="2"/>
    </w:pPr>
    <w:rPr>
      <w:rFonts w:asciiTheme="majorHAnsi" w:eastAsiaTheme="majorEastAsia" w:hAnsiTheme="majorHAnsi" w:cstheme="majorBidi"/>
      <w:b/>
      <w:bCs/>
    </w:rPr>
  </w:style>
  <w:style w:type="paragraph" w:styleId="40">
    <w:name w:val="heading 4"/>
    <w:basedOn w:val="a0"/>
    <w:next w:val="a0"/>
    <w:link w:val="41"/>
    <w:uiPriority w:val="9"/>
    <w:unhideWhenUsed/>
    <w:qFormat/>
    <w:rsid w:val="00865302"/>
    <w:pPr>
      <w:keepNext/>
      <w:numPr>
        <w:ilvl w:val="3"/>
        <w:numId w:val="10"/>
      </w:numPr>
      <w:outlineLvl w:val="3"/>
    </w:pPr>
    <w:rPr>
      <w:rFonts w:asciiTheme="majorHAnsi" w:eastAsiaTheme="majorEastAsia" w:hAnsiTheme="majorHAnsi"/>
      <w:b/>
      <w:bCs/>
    </w:rPr>
  </w:style>
  <w:style w:type="paragraph" w:styleId="50">
    <w:name w:val="heading 5"/>
    <w:basedOn w:val="a0"/>
    <w:next w:val="a0"/>
    <w:link w:val="51"/>
    <w:uiPriority w:val="9"/>
    <w:unhideWhenUsed/>
    <w:qFormat/>
    <w:rsid w:val="00146556"/>
    <w:pPr>
      <w:keepNext/>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76FFD"/>
    <w:pPr>
      <w:numPr>
        <w:ilvl w:val="1"/>
        <w:numId w:val="2"/>
      </w:numPr>
      <w:snapToGrid w:val="0"/>
      <w:ind w:left="1321" w:hanging="442"/>
    </w:pPr>
  </w:style>
  <w:style w:type="paragraph" w:styleId="a4">
    <w:name w:val="Date"/>
    <w:basedOn w:val="a0"/>
    <w:next w:val="a0"/>
    <w:link w:val="a5"/>
    <w:uiPriority w:val="99"/>
    <w:semiHidden/>
    <w:unhideWhenUsed/>
    <w:rsid w:val="00624210"/>
  </w:style>
  <w:style w:type="character" w:customStyle="1" w:styleId="a5">
    <w:name w:val="日付 (文字)"/>
    <w:basedOn w:val="a1"/>
    <w:link w:val="a4"/>
    <w:uiPriority w:val="99"/>
    <w:semiHidden/>
    <w:rsid w:val="00624210"/>
  </w:style>
  <w:style w:type="paragraph" w:styleId="a6">
    <w:name w:val="Title"/>
    <w:basedOn w:val="a0"/>
    <w:next w:val="a0"/>
    <w:link w:val="a7"/>
    <w:uiPriority w:val="10"/>
    <w:qFormat/>
    <w:rsid w:val="00AA1350"/>
    <w:pPr>
      <w:spacing w:beforeLines="100" w:before="100" w:afterLines="100" w:after="100" w:line="480" w:lineRule="exact"/>
      <w:jc w:val="center"/>
      <w:outlineLvl w:val="0"/>
    </w:pPr>
    <w:rPr>
      <w:rFonts w:asciiTheme="majorHAnsi" w:eastAsiaTheme="majorEastAsia" w:hAnsiTheme="majorHAnsi" w:cstheme="majorBidi"/>
      <w:sz w:val="32"/>
      <w:szCs w:val="32"/>
    </w:rPr>
  </w:style>
  <w:style w:type="character" w:customStyle="1" w:styleId="15">
    <w:name w:val="見出し 1 (文字)"/>
    <w:basedOn w:val="a1"/>
    <w:link w:val="1"/>
    <w:uiPriority w:val="9"/>
    <w:rsid w:val="00B030D8"/>
    <w:rPr>
      <w:rFonts w:asciiTheme="majorHAnsi" w:eastAsiaTheme="majorEastAsia" w:hAnsiTheme="majorHAnsi" w:cstheme="majorBidi"/>
      <w:b/>
      <w:bCs/>
      <w:sz w:val="24"/>
      <w:szCs w:val="20"/>
    </w:rPr>
  </w:style>
  <w:style w:type="character" w:customStyle="1" w:styleId="a7">
    <w:name w:val="表題 (文字)"/>
    <w:basedOn w:val="a1"/>
    <w:link w:val="a6"/>
    <w:uiPriority w:val="10"/>
    <w:rsid w:val="00AA1350"/>
    <w:rPr>
      <w:rFonts w:asciiTheme="majorHAnsi" w:eastAsiaTheme="majorEastAsia" w:hAnsiTheme="majorHAnsi" w:cstheme="majorBidi"/>
      <w:sz w:val="32"/>
      <w:szCs w:val="32"/>
    </w:rPr>
  </w:style>
  <w:style w:type="paragraph" w:styleId="a8">
    <w:name w:val="Subtitle"/>
    <w:basedOn w:val="a0"/>
    <w:next w:val="a0"/>
    <w:link w:val="a9"/>
    <w:uiPriority w:val="11"/>
    <w:qFormat/>
    <w:rsid w:val="008A2FC7"/>
    <w:pPr>
      <w:snapToGrid w:val="0"/>
      <w:contextualSpacing/>
      <w:jc w:val="center"/>
      <w:outlineLvl w:val="1"/>
    </w:pPr>
    <w:rPr>
      <w:sz w:val="24"/>
    </w:rPr>
  </w:style>
  <w:style w:type="character" w:customStyle="1" w:styleId="a9">
    <w:name w:val="副題 (文字)"/>
    <w:basedOn w:val="a1"/>
    <w:link w:val="a8"/>
    <w:uiPriority w:val="11"/>
    <w:rsid w:val="008A2FC7"/>
    <w:rPr>
      <w:sz w:val="24"/>
      <w:szCs w:val="20"/>
    </w:rPr>
  </w:style>
  <w:style w:type="character" w:customStyle="1" w:styleId="22">
    <w:name w:val="見出し 2 (文字)"/>
    <w:basedOn w:val="a1"/>
    <w:link w:val="21"/>
    <w:uiPriority w:val="9"/>
    <w:rsid w:val="00851E04"/>
    <w:rPr>
      <w:rFonts w:asciiTheme="majorHAnsi" w:eastAsiaTheme="majorEastAsia" w:hAnsiTheme="majorHAnsi" w:cstheme="majorBidi"/>
      <w:b/>
      <w:bCs/>
      <w:sz w:val="20"/>
      <w:szCs w:val="20"/>
    </w:rPr>
  </w:style>
  <w:style w:type="paragraph" w:styleId="aa">
    <w:name w:val="List Bullet"/>
    <w:basedOn w:val="a0"/>
    <w:uiPriority w:val="99"/>
    <w:unhideWhenUsed/>
    <w:rsid w:val="00F20E6C"/>
    <w:pPr>
      <w:contextualSpacing/>
    </w:pPr>
  </w:style>
  <w:style w:type="character" w:customStyle="1" w:styleId="31">
    <w:name w:val="見出し 3 (文字)"/>
    <w:basedOn w:val="a1"/>
    <w:link w:val="30"/>
    <w:uiPriority w:val="9"/>
    <w:rsid w:val="00B030D8"/>
    <w:rPr>
      <w:rFonts w:asciiTheme="majorHAnsi" w:eastAsiaTheme="majorEastAsia" w:hAnsiTheme="majorHAnsi" w:cstheme="majorBidi"/>
      <w:b/>
      <w:bCs/>
      <w:sz w:val="20"/>
      <w:szCs w:val="20"/>
    </w:rPr>
  </w:style>
  <w:style w:type="character" w:customStyle="1" w:styleId="41">
    <w:name w:val="見出し 4 (文字)"/>
    <w:basedOn w:val="a1"/>
    <w:link w:val="40"/>
    <w:uiPriority w:val="9"/>
    <w:rsid w:val="00146556"/>
    <w:rPr>
      <w:rFonts w:asciiTheme="majorHAnsi" w:eastAsiaTheme="majorEastAsia" w:hAnsiTheme="majorHAnsi" w:cs="Times New Roman (本文のフォント - コンプレ"/>
      <w:b/>
      <w:bCs/>
      <w:sz w:val="20"/>
      <w:szCs w:val="20"/>
    </w:rPr>
  </w:style>
  <w:style w:type="character" w:customStyle="1" w:styleId="51">
    <w:name w:val="見出し 5 (文字)"/>
    <w:basedOn w:val="a1"/>
    <w:link w:val="50"/>
    <w:uiPriority w:val="9"/>
    <w:rsid w:val="00624210"/>
    <w:rPr>
      <w:rFonts w:asciiTheme="majorHAnsi" w:eastAsiaTheme="majorEastAsia" w:hAnsiTheme="majorHAnsi" w:cstheme="majorBidi"/>
      <w:sz w:val="20"/>
      <w:szCs w:val="20"/>
    </w:rPr>
  </w:style>
  <w:style w:type="paragraph" w:styleId="2">
    <w:name w:val="List Bullet 2"/>
    <w:basedOn w:val="a0"/>
    <w:uiPriority w:val="99"/>
    <w:unhideWhenUsed/>
    <w:rsid w:val="00F627D5"/>
    <w:pPr>
      <w:numPr>
        <w:numId w:val="1"/>
      </w:numPr>
      <w:ind w:leftChars="0" w:left="0" w:firstLineChars="0" w:firstLine="0"/>
      <w:contextualSpacing/>
    </w:pPr>
  </w:style>
  <w:style w:type="paragraph" w:styleId="ab">
    <w:name w:val="Quote"/>
    <w:basedOn w:val="a0"/>
    <w:next w:val="a0"/>
    <w:link w:val="ac"/>
    <w:uiPriority w:val="29"/>
    <w:qFormat/>
    <w:rsid w:val="007A4FFB"/>
    <w:pPr>
      <w:spacing w:beforeLines="50" w:before="50" w:afterLines="50" w:after="50"/>
      <w:ind w:left="862" w:right="862"/>
      <w:jc w:val="center"/>
    </w:pPr>
    <w:rPr>
      <w:iCs/>
      <w:color w:val="404040" w:themeColor="text1" w:themeTint="BF"/>
    </w:rPr>
  </w:style>
  <w:style w:type="character" w:customStyle="1" w:styleId="ac">
    <w:name w:val="引用文 (文字)"/>
    <w:basedOn w:val="a1"/>
    <w:link w:val="ab"/>
    <w:uiPriority w:val="29"/>
    <w:rsid w:val="007A4FFB"/>
    <w:rPr>
      <w:rFonts w:cs="Times New Roman (本文のフォント - コンプレ"/>
      <w:iCs/>
      <w:color w:val="404040" w:themeColor="text1" w:themeTint="BF"/>
    </w:rPr>
  </w:style>
  <w:style w:type="paragraph" w:styleId="23">
    <w:name w:val="Intense Quote"/>
    <w:basedOn w:val="a0"/>
    <w:next w:val="a0"/>
    <w:link w:val="24"/>
    <w:uiPriority w:val="30"/>
    <w:qFormat/>
    <w:rsid w:val="007165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4">
    <w:name w:val="引用文 2 (文字)"/>
    <w:basedOn w:val="a1"/>
    <w:link w:val="23"/>
    <w:uiPriority w:val="30"/>
    <w:rsid w:val="007165BF"/>
    <w:rPr>
      <w:i/>
      <w:iCs/>
      <w:color w:val="4472C4" w:themeColor="accent1"/>
    </w:rPr>
  </w:style>
  <w:style w:type="paragraph" w:styleId="25">
    <w:name w:val="List Continue 2"/>
    <w:basedOn w:val="a0"/>
    <w:uiPriority w:val="99"/>
    <w:unhideWhenUsed/>
    <w:rsid w:val="007E0E45"/>
    <w:pPr>
      <w:spacing w:after="180"/>
      <w:ind w:leftChars="400" w:left="850"/>
      <w:contextualSpacing/>
    </w:pPr>
  </w:style>
  <w:style w:type="paragraph" w:styleId="32">
    <w:name w:val="List Continue 3"/>
    <w:basedOn w:val="a0"/>
    <w:uiPriority w:val="99"/>
    <w:unhideWhenUsed/>
    <w:rsid w:val="007E0E45"/>
    <w:pPr>
      <w:spacing w:after="180"/>
      <w:ind w:leftChars="600" w:left="1275"/>
      <w:contextualSpacing/>
    </w:pPr>
  </w:style>
  <w:style w:type="paragraph" w:styleId="ad">
    <w:name w:val="List Continue"/>
    <w:basedOn w:val="a0"/>
    <w:uiPriority w:val="99"/>
    <w:unhideWhenUsed/>
    <w:rsid w:val="007E0E45"/>
    <w:pPr>
      <w:spacing w:after="180"/>
      <w:ind w:leftChars="200" w:left="425"/>
      <w:contextualSpacing/>
    </w:pPr>
  </w:style>
  <w:style w:type="character" w:styleId="ae">
    <w:name w:val="Mention"/>
    <w:basedOn w:val="a1"/>
    <w:uiPriority w:val="99"/>
    <w:unhideWhenUsed/>
    <w:rsid w:val="007E0E45"/>
    <w:rPr>
      <w:color w:val="2B579A"/>
      <w:shd w:val="clear" w:color="auto" w:fill="E1DFDD"/>
    </w:rPr>
  </w:style>
  <w:style w:type="paragraph" w:styleId="af">
    <w:name w:val="Message Header"/>
    <w:basedOn w:val="a0"/>
    <w:link w:val="af0"/>
    <w:uiPriority w:val="99"/>
    <w:unhideWhenUsed/>
    <w:rsid w:val="007E0E45"/>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0">
    <w:name w:val="メッセージ見出し (文字)"/>
    <w:basedOn w:val="a1"/>
    <w:link w:val="af"/>
    <w:uiPriority w:val="99"/>
    <w:rsid w:val="007E0E45"/>
    <w:rPr>
      <w:rFonts w:asciiTheme="majorHAnsi" w:eastAsiaTheme="majorEastAsia" w:hAnsiTheme="majorHAnsi" w:cstheme="majorBidi"/>
      <w:sz w:val="24"/>
      <w:shd w:val="pct20" w:color="auto" w:fill="auto"/>
    </w:rPr>
  </w:style>
  <w:style w:type="paragraph" w:styleId="af1">
    <w:name w:val="Block Text"/>
    <w:basedOn w:val="a0"/>
    <w:uiPriority w:val="99"/>
    <w:unhideWhenUsed/>
    <w:rsid w:val="007E0E45"/>
    <w:pPr>
      <w:ind w:leftChars="700" w:left="1440" w:rightChars="700" w:right="1440"/>
    </w:pPr>
  </w:style>
  <w:style w:type="paragraph" w:styleId="af2">
    <w:name w:val="Normal Indent"/>
    <w:basedOn w:val="a0"/>
    <w:uiPriority w:val="99"/>
    <w:unhideWhenUsed/>
    <w:rsid w:val="007E0E45"/>
    <w:pPr>
      <w:ind w:leftChars="400" w:left="840"/>
    </w:pPr>
  </w:style>
  <w:style w:type="paragraph" w:styleId="26">
    <w:name w:val="Body Text 2"/>
    <w:basedOn w:val="a0"/>
    <w:link w:val="27"/>
    <w:uiPriority w:val="99"/>
    <w:unhideWhenUsed/>
    <w:rsid w:val="007E0E45"/>
    <w:pPr>
      <w:spacing w:line="480" w:lineRule="auto"/>
    </w:pPr>
  </w:style>
  <w:style w:type="character" w:customStyle="1" w:styleId="27">
    <w:name w:val="本文 2 (文字)"/>
    <w:basedOn w:val="a1"/>
    <w:link w:val="26"/>
    <w:uiPriority w:val="99"/>
    <w:rsid w:val="007E0E45"/>
  </w:style>
  <w:style w:type="paragraph" w:styleId="af3">
    <w:name w:val="Body Text"/>
    <w:basedOn w:val="a0"/>
    <w:link w:val="af4"/>
    <w:uiPriority w:val="99"/>
    <w:unhideWhenUsed/>
    <w:rsid w:val="007E0E45"/>
  </w:style>
  <w:style w:type="character" w:customStyle="1" w:styleId="af4">
    <w:name w:val="本文 (文字)"/>
    <w:basedOn w:val="a1"/>
    <w:link w:val="af3"/>
    <w:uiPriority w:val="99"/>
    <w:rsid w:val="007E0E45"/>
  </w:style>
  <w:style w:type="paragraph" w:customStyle="1" w:styleId="description">
    <w:name w:val="description"/>
    <w:basedOn w:val="af2"/>
    <w:qFormat/>
    <w:rsid w:val="00E17479"/>
    <w:pPr>
      <w:spacing w:beforeLines="50" w:before="180" w:afterLines="50" w:after="180" w:line="280" w:lineRule="exact"/>
      <w:ind w:leftChars="200" w:left="1100" w:hangingChars="350" w:hanging="700"/>
      <w:jc w:val="left"/>
    </w:pPr>
  </w:style>
  <w:style w:type="paragraph" w:customStyle="1" w:styleId="program">
    <w:name w:val="program"/>
    <w:basedOn w:val="a0"/>
    <w:link w:val="program0"/>
    <w:qFormat/>
    <w:rsid w:val="004F5B69"/>
    <w:pPr>
      <w:spacing w:after="0" w:line="260" w:lineRule="exact"/>
      <w:ind w:leftChars="210" w:left="420"/>
    </w:pPr>
    <w:rPr>
      <w:rFonts w:ascii="Courier New" w:hAnsi="Courier New" w:cs="Courier New"/>
      <w:sz w:val="20"/>
      <w:szCs w:val="22"/>
    </w:rPr>
  </w:style>
  <w:style w:type="character" w:customStyle="1" w:styleId="program0">
    <w:name w:val="program (文字)"/>
    <w:basedOn w:val="a1"/>
    <w:link w:val="program"/>
    <w:rsid w:val="004F5B69"/>
    <w:rPr>
      <w:rFonts w:ascii="Courier New" w:hAnsi="Courier New" w:cs="Courier New"/>
      <w:sz w:val="20"/>
      <w:szCs w:val="22"/>
    </w:rPr>
  </w:style>
  <w:style w:type="table" w:styleId="af5">
    <w:name w:val="Table Grid"/>
    <w:basedOn w:val="a2"/>
    <w:uiPriority w:val="39"/>
    <w:rsid w:val="003E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560D28"/>
    <w:rPr>
      <w:sz w:val="20"/>
      <w:szCs w:val="20"/>
    </w:rPr>
  </w:style>
  <w:style w:type="character" w:styleId="af7">
    <w:name w:val="Placeholder Text"/>
    <w:basedOn w:val="a1"/>
    <w:uiPriority w:val="99"/>
    <w:semiHidden/>
    <w:rsid w:val="00494576"/>
    <w:rPr>
      <w:color w:val="808080"/>
    </w:rPr>
  </w:style>
  <w:style w:type="character" w:styleId="af8">
    <w:name w:val="Hyperlink"/>
    <w:basedOn w:val="a1"/>
    <w:uiPriority w:val="99"/>
    <w:unhideWhenUsed/>
    <w:rsid w:val="003C3FBF"/>
    <w:rPr>
      <w:color w:val="0563C1" w:themeColor="hyperlink"/>
      <w:u w:val="single"/>
    </w:rPr>
  </w:style>
  <w:style w:type="numbering" w:customStyle="1" w:styleId="14">
    <w:name w:val="現在のリスト1"/>
    <w:uiPriority w:val="99"/>
    <w:rsid w:val="00851E04"/>
    <w:pPr>
      <w:numPr>
        <w:numId w:val="3"/>
      </w:numPr>
    </w:pPr>
  </w:style>
  <w:style w:type="numbering" w:styleId="111111">
    <w:name w:val="Outline List 2"/>
    <w:basedOn w:val="a3"/>
    <w:uiPriority w:val="99"/>
    <w:semiHidden/>
    <w:unhideWhenUsed/>
    <w:rsid w:val="005F0C4F"/>
    <w:pPr>
      <w:numPr>
        <w:numId w:val="4"/>
      </w:numPr>
    </w:pPr>
  </w:style>
  <w:style w:type="character" w:styleId="af9">
    <w:name w:val="Unresolved Mention"/>
    <w:basedOn w:val="a1"/>
    <w:uiPriority w:val="99"/>
    <w:semiHidden/>
    <w:unhideWhenUsed/>
    <w:rsid w:val="003C3FBF"/>
    <w:rPr>
      <w:color w:val="605E5C"/>
      <w:shd w:val="clear" w:color="auto" w:fill="E1DFDD"/>
    </w:rPr>
  </w:style>
  <w:style w:type="character" w:styleId="afa">
    <w:name w:val="FollowedHyperlink"/>
    <w:basedOn w:val="a1"/>
    <w:uiPriority w:val="99"/>
    <w:semiHidden/>
    <w:unhideWhenUsed/>
    <w:rsid w:val="003C3FBF"/>
    <w:rPr>
      <w:color w:val="954F72" w:themeColor="followedHyperlink"/>
      <w:u w:val="single"/>
    </w:rPr>
  </w:style>
  <w:style w:type="paragraph" w:styleId="afb">
    <w:name w:val="footer"/>
    <w:basedOn w:val="a0"/>
    <w:link w:val="afc"/>
    <w:uiPriority w:val="99"/>
    <w:unhideWhenUsed/>
    <w:rsid w:val="00B405DB"/>
    <w:pPr>
      <w:tabs>
        <w:tab w:val="center" w:pos="4252"/>
        <w:tab w:val="right" w:pos="8504"/>
      </w:tabs>
      <w:snapToGrid w:val="0"/>
    </w:pPr>
  </w:style>
  <w:style w:type="numbering" w:customStyle="1" w:styleId="20">
    <w:name w:val="現在のリスト2"/>
    <w:uiPriority w:val="99"/>
    <w:rsid w:val="0053679B"/>
    <w:pPr>
      <w:numPr>
        <w:numId w:val="6"/>
      </w:numPr>
    </w:pPr>
  </w:style>
  <w:style w:type="character" w:customStyle="1" w:styleId="60">
    <w:name w:val="見出し 6 (文字)"/>
    <w:basedOn w:val="a1"/>
    <w:uiPriority w:val="9"/>
    <w:semiHidden/>
    <w:rsid w:val="0053679B"/>
    <w:rPr>
      <w:b/>
      <w:bCs/>
      <w:sz w:val="20"/>
      <w:szCs w:val="20"/>
    </w:rPr>
  </w:style>
  <w:style w:type="character" w:customStyle="1" w:styleId="70">
    <w:name w:val="見出し 7 (文字)"/>
    <w:basedOn w:val="a1"/>
    <w:uiPriority w:val="9"/>
    <w:semiHidden/>
    <w:rsid w:val="0053679B"/>
    <w:rPr>
      <w:sz w:val="20"/>
      <w:szCs w:val="20"/>
    </w:rPr>
  </w:style>
  <w:style w:type="character" w:customStyle="1" w:styleId="80">
    <w:name w:val="見出し 8 (文字)"/>
    <w:basedOn w:val="a1"/>
    <w:uiPriority w:val="9"/>
    <w:semiHidden/>
    <w:rsid w:val="0053679B"/>
    <w:rPr>
      <w:sz w:val="20"/>
      <w:szCs w:val="20"/>
    </w:rPr>
  </w:style>
  <w:style w:type="character" w:customStyle="1" w:styleId="90">
    <w:name w:val="見出し 9 (文字)"/>
    <w:basedOn w:val="a1"/>
    <w:uiPriority w:val="9"/>
    <w:semiHidden/>
    <w:rsid w:val="0053679B"/>
    <w:rPr>
      <w:sz w:val="20"/>
      <w:szCs w:val="20"/>
    </w:rPr>
  </w:style>
  <w:style w:type="character" w:customStyle="1" w:styleId="afc">
    <w:name w:val="フッター (文字)"/>
    <w:basedOn w:val="a1"/>
    <w:link w:val="afb"/>
    <w:uiPriority w:val="99"/>
    <w:rsid w:val="00B405DB"/>
    <w:rPr>
      <w:sz w:val="20"/>
      <w:szCs w:val="20"/>
    </w:rPr>
  </w:style>
  <w:style w:type="character" w:styleId="afd">
    <w:name w:val="page number"/>
    <w:basedOn w:val="a1"/>
    <w:uiPriority w:val="99"/>
    <w:semiHidden/>
    <w:unhideWhenUsed/>
    <w:rsid w:val="00B405DB"/>
  </w:style>
  <w:style w:type="paragraph" w:styleId="afe">
    <w:name w:val="caption"/>
    <w:basedOn w:val="a0"/>
    <w:next w:val="a0"/>
    <w:uiPriority w:val="35"/>
    <w:unhideWhenUsed/>
    <w:qFormat/>
    <w:rsid w:val="00037606"/>
    <w:pPr>
      <w:keepNext/>
      <w:jc w:val="center"/>
    </w:pPr>
    <w:rPr>
      <w:b/>
      <w:bCs/>
      <w:szCs w:val="21"/>
    </w:rPr>
  </w:style>
  <w:style w:type="paragraph" w:styleId="aff">
    <w:name w:val="header"/>
    <w:basedOn w:val="a0"/>
    <w:link w:val="aff0"/>
    <w:uiPriority w:val="99"/>
    <w:unhideWhenUsed/>
    <w:rsid w:val="005B35A7"/>
    <w:pPr>
      <w:tabs>
        <w:tab w:val="center" w:pos="4252"/>
        <w:tab w:val="right" w:pos="8504"/>
      </w:tabs>
      <w:snapToGrid w:val="0"/>
    </w:pPr>
  </w:style>
  <w:style w:type="numbering" w:customStyle="1" w:styleId="3">
    <w:name w:val="現在のリスト3"/>
    <w:uiPriority w:val="99"/>
    <w:rsid w:val="00E17479"/>
    <w:pPr>
      <w:numPr>
        <w:numId w:val="8"/>
      </w:numPr>
    </w:pPr>
  </w:style>
  <w:style w:type="character" w:customStyle="1" w:styleId="aff0">
    <w:name w:val="ヘッダー (文字)"/>
    <w:basedOn w:val="a1"/>
    <w:link w:val="aff"/>
    <w:uiPriority w:val="99"/>
    <w:rsid w:val="005B35A7"/>
    <w:rPr>
      <w:sz w:val="20"/>
      <w:szCs w:val="20"/>
    </w:rPr>
  </w:style>
  <w:style w:type="paragraph" w:styleId="aff1">
    <w:name w:val="Bibliography"/>
    <w:basedOn w:val="a0"/>
    <w:next w:val="a0"/>
    <w:uiPriority w:val="37"/>
    <w:unhideWhenUsed/>
    <w:rsid w:val="00BE17C4"/>
  </w:style>
  <w:style w:type="paragraph" w:styleId="aff2">
    <w:name w:val="No Spacing"/>
    <w:uiPriority w:val="1"/>
    <w:qFormat/>
    <w:rsid w:val="00386341"/>
    <w:pPr>
      <w:widowControl w:val="0"/>
      <w:spacing w:beforeLines="25" w:afterLines="25"/>
      <w:jc w:val="both"/>
    </w:pPr>
    <w:rPr>
      <w:sz w:val="20"/>
      <w:szCs w:val="20"/>
    </w:rPr>
  </w:style>
  <w:style w:type="paragraph" w:styleId="aff3">
    <w:name w:val="toa heading"/>
    <w:basedOn w:val="a0"/>
    <w:next w:val="a0"/>
    <w:uiPriority w:val="99"/>
    <w:unhideWhenUsed/>
    <w:rsid w:val="00264F6C"/>
    <w:pPr>
      <w:spacing w:before="180"/>
    </w:pPr>
    <w:rPr>
      <w:rFonts w:asciiTheme="majorHAnsi" w:eastAsiaTheme="majorEastAsia" w:hAnsiTheme="majorHAnsi" w:cstheme="majorBidi"/>
      <w:sz w:val="24"/>
      <w:szCs w:val="24"/>
    </w:rPr>
  </w:style>
  <w:style w:type="numbering" w:customStyle="1" w:styleId="4">
    <w:name w:val="現在のリスト4"/>
    <w:uiPriority w:val="99"/>
    <w:rsid w:val="00437C97"/>
    <w:pPr>
      <w:numPr>
        <w:numId w:val="9"/>
      </w:numPr>
    </w:pPr>
  </w:style>
  <w:style w:type="numbering" w:customStyle="1" w:styleId="5">
    <w:name w:val="現在のリスト5"/>
    <w:uiPriority w:val="99"/>
    <w:rsid w:val="00976FFD"/>
    <w:pPr>
      <w:numPr>
        <w:numId w:val="12"/>
      </w:numPr>
    </w:pPr>
  </w:style>
  <w:style w:type="numbering" w:customStyle="1" w:styleId="6">
    <w:name w:val="現在のリスト6"/>
    <w:uiPriority w:val="99"/>
    <w:rsid w:val="00976FFD"/>
    <w:pPr>
      <w:numPr>
        <w:numId w:val="13"/>
      </w:numPr>
    </w:pPr>
  </w:style>
  <w:style w:type="numbering" w:customStyle="1" w:styleId="7">
    <w:name w:val="現在のリスト7"/>
    <w:uiPriority w:val="99"/>
    <w:rsid w:val="00976FFD"/>
    <w:pPr>
      <w:numPr>
        <w:numId w:val="14"/>
      </w:numPr>
    </w:pPr>
  </w:style>
  <w:style w:type="numbering" w:customStyle="1" w:styleId="8">
    <w:name w:val="現在のリスト8"/>
    <w:uiPriority w:val="99"/>
    <w:rsid w:val="00146556"/>
    <w:pPr>
      <w:numPr>
        <w:numId w:val="15"/>
      </w:numPr>
    </w:pPr>
  </w:style>
  <w:style w:type="numbering" w:customStyle="1" w:styleId="9">
    <w:name w:val="現在のリスト9"/>
    <w:uiPriority w:val="99"/>
    <w:rsid w:val="00865302"/>
    <w:pPr>
      <w:numPr>
        <w:numId w:val="16"/>
      </w:numPr>
    </w:pPr>
  </w:style>
  <w:style w:type="numbering" w:customStyle="1" w:styleId="10">
    <w:name w:val="現在のリスト10"/>
    <w:uiPriority w:val="99"/>
    <w:rsid w:val="00865302"/>
    <w:pPr>
      <w:numPr>
        <w:numId w:val="17"/>
      </w:numPr>
    </w:pPr>
  </w:style>
  <w:style w:type="numbering" w:customStyle="1" w:styleId="11">
    <w:name w:val="現在のリスト11"/>
    <w:uiPriority w:val="99"/>
    <w:rsid w:val="00865302"/>
    <w:pPr>
      <w:numPr>
        <w:numId w:val="18"/>
      </w:numPr>
    </w:pPr>
  </w:style>
  <w:style w:type="numbering" w:customStyle="1" w:styleId="12">
    <w:name w:val="現在のリスト12"/>
    <w:uiPriority w:val="99"/>
    <w:rsid w:val="00865302"/>
    <w:pPr>
      <w:numPr>
        <w:numId w:val="19"/>
      </w:numPr>
    </w:pPr>
  </w:style>
  <w:style w:type="numbering" w:customStyle="1" w:styleId="13">
    <w:name w:val="現在のリスト13"/>
    <w:uiPriority w:val="99"/>
    <w:rsid w:val="00865302"/>
    <w:pPr>
      <w:numPr>
        <w:numId w:val="20"/>
      </w:numPr>
    </w:pPr>
  </w:style>
  <w:style w:type="numbering" w:customStyle="1" w:styleId="140">
    <w:name w:val="現在のリスト14"/>
    <w:uiPriority w:val="99"/>
    <w:rsid w:val="0086530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782">
      <w:bodyDiv w:val="1"/>
      <w:marLeft w:val="0"/>
      <w:marRight w:val="0"/>
      <w:marTop w:val="0"/>
      <w:marBottom w:val="0"/>
      <w:divBdr>
        <w:top w:val="none" w:sz="0" w:space="0" w:color="auto"/>
        <w:left w:val="none" w:sz="0" w:space="0" w:color="auto"/>
        <w:bottom w:val="none" w:sz="0" w:space="0" w:color="auto"/>
        <w:right w:val="none" w:sz="0" w:space="0" w:color="auto"/>
      </w:divBdr>
    </w:div>
    <w:div w:id="62291141">
      <w:bodyDiv w:val="1"/>
      <w:marLeft w:val="0"/>
      <w:marRight w:val="0"/>
      <w:marTop w:val="0"/>
      <w:marBottom w:val="0"/>
      <w:divBdr>
        <w:top w:val="none" w:sz="0" w:space="0" w:color="auto"/>
        <w:left w:val="none" w:sz="0" w:space="0" w:color="auto"/>
        <w:bottom w:val="none" w:sz="0" w:space="0" w:color="auto"/>
        <w:right w:val="none" w:sz="0" w:space="0" w:color="auto"/>
      </w:divBdr>
    </w:div>
    <w:div w:id="98524434">
      <w:bodyDiv w:val="1"/>
      <w:marLeft w:val="0"/>
      <w:marRight w:val="0"/>
      <w:marTop w:val="0"/>
      <w:marBottom w:val="0"/>
      <w:divBdr>
        <w:top w:val="none" w:sz="0" w:space="0" w:color="auto"/>
        <w:left w:val="none" w:sz="0" w:space="0" w:color="auto"/>
        <w:bottom w:val="none" w:sz="0" w:space="0" w:color="auto"/>
        <w:right w:val="none" w:sz="0" w:space="0" w:color="auto"/>
      </w:divBdr>
    </w:div>
    <w:div w:id="103960264">
      <w:bodyDiv w:val="1"/>
      <w:marLeft w:val="0"/>
      <w:marRight w:val="0"/>
      <w:marTop w:val="0"/>
      <w:marBottom w:val="0"/>
      <w:divBdr>
        <w:top w:val="none" w:sz="0" w:space="0" w:color="auto"/>
        <w:left w:val="none" w:sz="0" w:space="0" w:color="auto"/>
        <w:bottom w:val="none" w:sz="0" w:space="0" w:color="auto"/>
        <w:right w:val="none" w:sz="0" w:space="0" w:color="auto"/>
      </w:divBdr>
    </w:div>
    <w:div w:id="160312560">
      <w:bodyDiv w:val="1"/>
      <w:marLeft w:val="0"/>
      <w:marRight w:val="0"/>
      <w:marTop w:val="0"/>
      <w:marBottom w:val="0"/>
      <w:divBdr>
        <w:top w:val="none" w:sz="0" w:space="0" w:color="auto"/>
        <w:left w:val="none" w:sz="0" w:space="0" w:color="auto"/>
        <w:bottom w:val="none" w:sz="0" w:space="0" w:color="auto"/>
        <w:right w:val="none" w:sz="0" w:space="0" w:color="auto"/>
      </w:divBdr>
    </w:div>
    <w:div w:id="161900124">
      <w:bodyDiv w:val="1"/>
      <w:marLeft w:val="0"/>
      <w:marRight w:val="0"/>
      <w:marTop w:val="0"/>
      <w:marBottom w:val="0"/>
      <w:divBdr>
        <w:top w:val="none" w:sz="0" w:space="0" w:color="auto"/>
        <w:left w:val="none" w:sz="0" w:space="0" w:color="auto"/>
        <w:bottom w:val="none" w:sz="0" w:space="0" w:color="auto"/>
        <w:right w:val="none" w:sz="0" w:space="0" w:color="auto"/>
      </w:divBdr>
    </w:div>
    <w:div w:id="163400319">
      <w:bodyDiv w:val="1"/>
      <w:marLeft w:val="0"/>
      <w:marRight w:val="0"/>
      <w:marTop w:val="0"/>
      <w:marBottom w:val="0"/>
      <w:divBdr>
        <w:top w:val="none" w:sz="0" w:space="0" w:color="auto"/>
        <w:left w:val="none" w:sz="0" w:space="0" w:color="auto"/>
        <w:bottom w:val="none" w:sz="0" w:space="0" w:color="auto"/>
        <w:right w:val="none" w:sz="0" w:space="0" w:color="auto"/>
      </w:divBdr>
    </w:div>
    <w:div w:id="194536766">
      <w:bodyDiv w:val="1"/>
      <w:marLeft w:val="0"/>
      <w:marRight w:val="0"/>
      <w:marTop w:val="0"/>
      <w:marBottom w:val="0"/>
      <w:divBdr>
        <w:top w:val="none" w:sz="0" w:space="0" w:color="auto"/>
        <w:left w:val="none" w:sz="0" w:space="0" w:color="auto"/>
        <w:bottom w:val="none" w:sz="0" w:space="0" w:color="auto"/>
        <w:right w:val="none" w:sz="0" w:space="0" w:color="auto"/>
      </w:divBdr>
    </w:div>
    <w:div w:id="197403121">
      <w:bodyDiv w:val="1"/>
      <w:marLeft w:val="0"/>
      <w:marRight w:val="0"/>
      <w:marTop w:val="0"/>
      <w:marBottom w:val="0"/>
      <w:divBdr>
        <w:top w:val="none" w:sz="0" w:space="0" w:color="auto"/>
        <w:left w:val="none" w:sz="0" w:space="0" w:color="auto"/>
        <w:bottom w:val="none" w:sz="0" w:space="0" w:color="auto"/>
        <w:right w:val="none" w:sz="0" w:space="0" w:color="auto"/>
      </w:divBdr>
    </w:div>
    <w:div w:id="286669537">
      <w:bodyDiv w:val="1"/>
      <w:marLeft w:val="0"/>
      <w:marRight w:val="0"/>
      <w:marTop w:val="0"/>
      <w:marBottom w:val="0"/>
      <w:divBdr>
        <w:top w:val="none" w:sz="0" w:space="0" w:color="auto"/>
        <w:left w:val="none" w:sz="0" w:space="0" w:color="auto"/>
        <w:bottom w:val="none" w:sz="0" w:space="0" w:color="auto"/>
        <w:right w:val="none" w:sz="0" w:space="0" w:color="auto"/>
      </w:divBdr>
    </w:div>
    <w:div w:id="328365435">
      <w:bodyDiv w:val="1"/>
      <w:marLeft w:val="0"/>
      <w:marRight w:val="0"/>
      <w:marTop w:val="0"/>
      <w:marBottom w:val="0"/>
      <w:divBdr>
        <w:top w:val="none" w:sz="0" w:space="0" w:color="auto"/>
        <w:left w:val="none" w:sz="0" w:space="0" w:color="auto"/>
        <w:bottom w:val="none" w:sz="0" w:space="0" w:color="auto"/>
        <w:right w:val="none" w:sz="0" w:space="0" w:color="auto"/>
      </w:divBdr>
    </w:div>
    <w:div w:id="369646684">
      <w:bodyDiv w:val="1"/>
      <w:marLeft w:val="0"/>
      <w:marRight w:val="0"/>
      <w:marTop w:val="0"/>
      <w:marBottom w:val="0"/>
      <w:divBdr>
        <w:top w:val="none" w:sz="0" w:space="0" w:color="auto"/>
        <w:left w:val="none" w:sz="0" w:space="0" w:color="auto"/>
        <w:bottom w:val="none" w:sz="0" w:space="0" w:color="auto"/>
        <w:right w:val="none" w:sz="0" w:space="0" w:color="auto"/>
      </w:divBdr>
    </w:div>
    <w:div w:id="395512179">
      <w:bodyDiv w:val="1"/>
      <w:marLeft w:val="0"/>
      <w:marRight w:val="0"/>
      <w:marTop w:val="0"/>
      <w:marBottom w:val="0"/>
      <w:divBdr>
        <w:top w:val="none" w:sz="0" w:space="0" w:color="auto"/>
        <w:left w:val="none" w:sz="0" w:space="0" w:color="auto"/>
        <w:bottom w:val="none" w:sz="0" w:space="0" w:color="auto"/>
        <w:right w:val="none" w:sz="0" w:space="0" w:color="auto"/>
      </w:divBdr>
    </w:div>
    <w:div w:id="483468826">
      <w:bodyDiv w:val="1"/>
      <w:marLeft w:val="0"/>
      <w:marRight w:val="0"/>
      <w:marTop w:val="0"/>
      <w:marBottom w:val="0"/>
      <w:divBdr>
        <w:top w:val="none" w:sz="0" w:space="0" w:color="auto"/>
        <w:left w:val="none" w:sz="0" w:space="0" w:color="auto"/>
        <w:bottom w:val="none" w:sz="0" w:space="0" w:color="auto"/>
        <w:right w:val="none" w:sz="0" w:space="0" w:color="auto"/>
      </w:divBdr>
    </w:div>
    <w:div w:id="551428550">
      <w:bodyDiv w:val="1"/>
      <w:marLeft w:val="0"/>
      <w:marRight w:val="0"/>
      <w:marTop w:val="0"/>
      <w:marBottom w:val="0"/>
      <w:divBdr>
        <w:top w:val="none" w:sz="0" w:space="0" w:color="auto"/>
        <w:left w:val="none" w:sz="0" w:space="0" w:color="auto"/>
        <w:bottom w:val="none" w:sz="0" w:space="0" w:color="auto"/>
        <w:right w:val="none" w:sz="0" w:space="0" w:color="auto"/>
      </w:divBdr>
    </w:div>
    <w:div w:id="557088705">
      <w:bodyDiv w:val="1"/>
      <w:marLeft w:val="0"/>
      <w:marRight w:val="0"/>
      <w:marTop w:val="0"/>
      <w:marBottom w:val="0"/>
      <w:divBdr>
        <w:top w:val="none" w:sz="0" w:space="0" w:color="auto"/>
        <w:left w:val="none" w:sz="0" w:space="0" w:color="auto"/>
        <w:bottom w:val="none" w:sz="0" w:space="0" w:color="auto"/>
        <w:right w:val="none" w:sz="0" w:space="0" w:color="auto"/>
      </w:divBdr>
    </w:div>
    <w:div w:id="575406129">
      <w:bodyDiv w:val="1"/>
      <w:marLeft w:val="0"/>
      <w:marRight w:val="0"/>
      <w:marTop w:val="0"/>
      <w:marBottom w:val="0"/>
      <w:divBdr>
        <w:top w:val="none" w:sz="0" w:space="0" w:color="auto"/>
        <w:left w:val="none" w:sz="0" w:space="0" w:color="auto"/>
        <w:bottom w:val="none" w:sz="0" w:space="0" w:color="auto"/>
        <w:right w:val="none" w:sz="0" w:space="0" w:color="auto"/>
      </w:divBdr>
    </w:div>
    <w:div w:id="583533926">
      <w:bodyDiv w:val="1"/>
      <w:marLeft w:val="0"/>
      <w:marRight w:val="0"/>
      <w:marTop w:val="0"/>
      <w:marBottom w:val="0"/>
      <w:divBdr>
        <w:top w:val="none" w:sz="0" w:space="0" w:color="auto"/>
        <w:left w:val="none" w:sz="0" w:space="0" w:color="auto"/>
        <w:bottom w:val="none" w:sz="0" w:space="0" w:color="auto"/>
        <w:right w:val="none" w:sz="0" w:space="0" w:color="auto"/>
      </w:divBdr>
    </w:div>
    <w:div w:id="586036744">
      <w:bodyDiv w:val="1"/>
      <w:marLeft w:val="0"/>
      <w:marRight w:val="0"/>
      <w:marTop w:val="0"/>
      <w:marBottom w:val="0"/>
      <w:divBdr>
        <w:top w:val="none" w:sz="0" w:space="0" w:color="auto"/>
        <w:left w:val="none" w:sz="0" w:space="0" w:color="auto"/>
        <w:bottom w:val="none" w:sz="0" w:space="0" w:color="auto"/>
        <w:right w:val="none" w:sz="0" w:space="0" w:color="auto"/>
      </w:divBdr>
    </w:div>
    <w:div w:id="591547306">
      <w:bodyDiv w:val="1"/>
      <w:marLeft w:val="0"/>
      <w:marRight w:val="0"/>
      <w:marTop w:val="0"/>
      <w:marBottom w:val="0"/>
      <w:divBdr>
        <w:top w:val="none" w:sz="0" w:space="0" w:color="auto"/>
        <w:left w:val="none" w:sz="0" w:space="0" w:color="auto"/>
        <w:bottom w:val="none" w:sz="0" w:space="0" w:color="auto"/>
        <w:right w:val="none" w:sz="0" w:space="0" w:color="auto"/>
      </w:divBdr>
    </w:div>
    <w:div w:id="592324518">
      <w:bodyDiv w:val="1"/>
      <w:marLeft w:val="0"/>
      <w:marRight w:val="0"/>
      <w:marTop w:val="0"/>
      <w:marBottom w:val="0"/>
      <w:divBdr>
        <w:top w:val="none" w:sz="0" w:space="0" w:color="auto"/>
        <w:left w:val="none" w:sz="0" w:space="0" w:color="auto"/>
        <w:bottom w:val="none" w:sz="0" w:space="0" w:color="auto"/>
        <w:right w:val="none" w:sz="0" w:space="0" w:color="auto"/>
      </w:divBdr>
    </w:div>
    <w:div w:id="597756986">
      <w:bodyDiv w:val="1"/>
      <w:marLeft w:val="0"/>
      <w:marRight w:val="0"/>
      <w:marTop w:val="0"/>
      <w:marBottom w:val="0"/>
      <w:divBdr>
        <w:top w:val="none" w:sz="0" w:space="0" w:color="auto"/>
        <w:left w:val="none" w:sz="0" w:space="0" w:color="auto"/>
        <w:bottom w:val="none" w:sz="0" w:space="0" w:color="auto"/>
        <w:right w:val="none" w:sz="0" w:space="0" w:color="auto"/>
      </w:divBdr>
    </w:div>
    <w:div w:id="604921773">
      <w:bodyDiv w:val="1"/>
      <w:marLeft w:val="0"/>
      <w:marRight w:val="0"/>
      <w:marTop w:val="0"/>
      <w:marBottom w:val="0"/>
      <w:divBdr>
        <w:top w:val="none" w:sz="0" w:space="0" w:color="auto"/>
        <w:left w:val="none" w:sz="0" w:space="0" w:color="auto"/>
        <w:bottom w:val="none" w:sz="0" w:space="0" w:color="auto"/>
        <w:right w:val="none" w:sz="0" w:space="0" w:color="auto"/>
      </w:divBdr>
    </w:div>
    <w:div w:id="605505541">
      <w:bodyDiv w:val="1"/>
      <w:marLeft w:val="0"/>
      <w:marRight w:val="0"/>
      <w:marTop w:val="0"/>
      <w:marBottom w:val="0"/>
      <w:divBdr>
        <w:top w:val="none" w:sz="0" w:space="0" w:color="auto"/>
        <w:left w:val="none" w:sz="0" w:space="0" w:color="auto"/>
        <w:bottom w:val="none" w:sz="0" w:space="0" w:color="auto"/>
        <w:right w:val="none" w:sz="0" w:space="0" w:color="auto"/>
      </w:divBdr>
    </w:div>
    <w:div w:id="611404413">
      <w:bodyDiv w:val="1"/>
      <w:marLeft w:val="0"/>
      <w:marRight w:val="0"/>
      <w:marTop w:val="0"/>
      <w:marBottom w:val="0"/>
      <w:divBdr>
        <w:top w:val="none" w:sz="0" w:space="0" w:color="auto"/>
        <w:left w:val="none" w:sz="0" w:space="0" w:color="auto"/>
        <w:bottom w:val="none" w:sz="0" w:space="0" w:color="auto"/>
        <w:right w:val="none" w:sz="0" w:space="0" w:color="auto"/>
      </w:divBdr>
    </w:div>
    <w:div w:id="613825005">
      <w:bodyDiv w:val="1"/>
      <w:marLeft w:val="0"/>
      <w:marRight w:val="0"/>
      <w:marTop w:val="0"/>
      <w:marBottom w:val="0"/>
      <w:divBdr>
        <w:top w:val="none" w:sz="0" w:space="0" w:color="auto"/>
        <w:left w:val="none" w:sz="0" w:space="0" w:color="auto"/>
        <w:bottom w:val="none" w:sz="0" w:space="0" w:color="auto"/>
        <w:right w:val="none" w:sz="0" w:space="0" w:color="auto"/>
      </w:divBdr>
    </w:div>
    <w:div w:id="625703131">
      <w:bodyDiv w:val="1"/>
      <w:marLeft w:val="0"/>
      <w:marRight w:val="0"/>
      <w:marTop w:val="0"/>
      <w:marBottom w:val="0"/>
      <w:divBdr>
        <w:top w:val="none" w:sz="0" w:space="0" w:color="auto"/>
        <w:left w:val="none" w:sz="0" w:space="0" w:color="auto"/>
        <w:bottom w:val="none" w:sz="0" w:space="0" w:color="auto"/>
        <w:right w:val="none" w:sz="0" w:space="0" w:color="auto"/>
      </w:divBdr>
    </w:div>
    <w:div w:id="636572713">
      <w:bodyDiv w:val="1"/>
      <w:marLeft w:val="0"/>
      <w:marRight w:val="0"/>
      <w:marTop w:val="0"/>
      <w:marBottom w:val="0"/>
      <w:divBdr>
        <w:top w:val="none" w:sz="0" w:space="0" w:color="auto"/>
        <w:left w:val="none" w:sz="0" w:space="0" w:color="auto"/>
        <w:bottom w:val="none" w:sz="0" w:space="0" w:color="auto"/>
        <w:right w:val="none" w:sz="0" w:space="0" w:color="auto"/>
      </w:divBdr>
    </w:div>
    <w:div w:id="663121537">
      <w:bodyDiv w:val="1"/>
      <w:marLeft w:val="0"/>
      <w:marRight w:val="0"/>
      <w:marTop w:val="0"/>
      <w:marBottom w:val="0"/>
      <w:divBdr>
        <w:top w:val="none" w:sz="0" w:space="0" w:color="auto"/>
        <w:left w:val="none" w:sz="0" w:space="0" w:color="auto"/>
        <w:bottom w:val="none" w:sz="0" w:space="0" w:color="auto"/>
        <w:right w:val="none" w:sz="0" w:space="0" w:color="auto"/>
      </w:divBdr>
    </w:div>
    <w:div w:id="711081542">
      <w:bodyDiv w:val="1"/>
      <w:marLeft w:val="0"/>
      <w:marRight w:val="0"/>
      <w:marTop w:val="0"/>
      <w:marBottom w:val="0"/>
      <w:divBdr>
        <w:top w:val="none" w:sz="0" w:space="0" w:color="auto"/>
        <w:left w:val="none" w:sz="0" w:space="0" w:color="auto"/>
        <w:bottom w:val="none" w:sz="0" w:space="0" w:color="auto"/>
        <w:right w:val="none" w:sz="0" w:space="0" w:color="auto"/>
      </w:divBdr>
    </w:div>
    <w:div w:id="716005982">
      <w:bodyDiv w:val="1"/>
      <w:marLeft w:val="0"/>
      <w:marRight w:val="0"/>
      <w:marTop w:val="0"/>
      <w:marBottom w:val="0"/>
      <w:divBdr>
        <w:top w:val="none" w:sz="0" w:space="0" w:color="auto"/>
        <w:left w:val="none" w:sz="0" w:space="0" w:color="auto"/>
        <w:bottom w:val="none" w:sz="0" w:space="0" w:color="auto"/>
        <w:right w:val="none" w:sz="0" w:space="0" w:color="auto"/>
      </w:divBdr>
    </w:div>
    <w:div w:id="727803903">
      <w:bodyDiv w:val="1"/>
      <w:marLeft w:val="0"/>
      <w:marRight w:val="0"/>
      <w:marTop w:val="0"/>
      <w:marBottom w:val="0"/>
      <w:divBdr>
        <w:top w:val="none" w:sz="0" w:space="0" w:color="auto"/>
        <w:left w:val="none" w:sz="0" w:space="0" w:color="auto"/>
        <w:bottom w:val="none" w:sz="0" w:space="0" w:color="auto"/>
        <w:right w:val="none" w:sz="0" w:space="0" w:color="auto"/>
      </w:divBdr>
    </w:div>
    <w:div w:id="764617549">
      <w:bodyDiv w:val="1"/>
      <w:marLeft w:val="0"/>
      <w:marRight w:val="0"/>
      <w:marTop w:val="0"/>
      <w:marBottom w:val="0"/>
      <w:divBdr>
        <w:top w:val="none" w:sz="0" w:space="0" w:color="auto"/>
        <w:left w:val="none" w:sz="0" w:space="0" w:color="auto"/>
        <w:bottom w:val="none" w:sz="0" w:space="0" w:color="auto"/>
        <w:right w:val="none" w:sz="0" w:space="0" w:color="auto"/>
      </w:divBdr>
    </w:div>
    <w:div w:id="774902905">
      <w:bodyDiv w:val="1"/>
      <w:marLeft w:val="0"/>
      <w:marRight w:val="0"/>
      <w:marTop w:val="0"/>
      <w:marBottom w:val="0"/>
      <w:divBdr>
        <w:top w:val="none" w:sz="0" w:space="0" w:color="auto"/>
        <w:left w:val="none" w:sz="0" w:space="0" w:color="auto"/>
        <w:bottom w:val="none" w:sz="0" w:space="0" w:color="auto"/>
        <w:right w:val="none" w:sz="0" w:space="0" w:color="auto"/>
      </w:divBdr>
    </w:div>
    <w:div w:id="781002228">
      <w:bodyDiv w:val="1"/>
      <w:marLeft w:val="0"/>
      <w:marRight w:val="0"/>
      <w:marTop w:val="0"/>
      <w:marBottom w:val="0"/>
      <w:divBdr>
        <w:top w:val="none" w:sz="0" w:space="0" w:color="auto"/>
        <w:left w:val="none" w:sz="0" w:space="0" w:color="auto"/>
        <w:bottom w:val="none" w:sz="0" w:space="0" w:color="auto"/>
        <w:right w:val="none" w:sz="0" w:space="0" w:color="auto"/>
      </w:divBdr>
    </w:div>
    <w:div w:id="786969308">
      <w:bodyDiv w:val="1"/>
      <w:marLeft w:val="0"/>
      <w:marRight w:val="0"/>
      <w:marTop w:val="0"/>
      <w:marBottom w:val="0"/>
      <w:divBdr>
        <w:top w:val="none" w:sz="0" w:space="0" w:color="auto"/>
        <w:left w:val="none" w:sz="0" w:space="0" w:color="auto"/>
        <w:bottom w:val="none" w:sz="0" w:space="0" w:color="auto"/>
        <w:right w:val="none" w:sz="0" w:space="0" w:color="auto"/>
      </w:divBdr>
    </w:div>
    <w:div w:id="838740494">
      <w:bodyDiv w:val="1"/>
      <w:marLeft w:val="0"/>
      <w:marRight w:val="0"/>
      <w:marTop w:val="0"/>
      <w:marBottom w:val="0"/>
      <w:divBdr>
        <w:top w:val="none" w:sz="0" w:space="0" w:color="auto"/>
        <w:left w:val="none" w:sz="0" w:space="0" w:color="auto"/>
        <w:bottom w:val="none" w:sz="0" w:space="0" w:color="auto"/>
        <w:right w:val="none" w:sz="0" w:space="0" w:color="auto"/>
      </w:divBdr>
    </w:div>
    <w:div w:id="929773974">
      <w:bodyDiv w:val="1"/>
      <w:marLeft w:val="0"/>
      <w:marRight w:val="0"/>
      <w:marTop w:val="0"/>
      <w:marBottom w:val="0"/>
      <w:divBdr>
        <w:top w:val="none" w:sz="0" w:space="0" w:color="auto"/>
        <w:left w:val="none" w:sz="0" w:space="0" w:color="auto"/>
        <w:bottom w:val="none" w:sz="0" w:space="0" w:color="auto"/>
        <w:right w:val="none" w:sz="0" w:space="0" w:color="auto"/>
      </w:divBdr>
    </w:div>
    <w:div w:id="939482642">
      <w:bodyDiv w:val="1"/>
      <w:marLeft w:val="0"/>
      <w:marRight w:val="0"/>
      <w:marTop w:val="0"/>
      <w:marBottom w:val="0"/>
      <w:divBdr>
        <w:top w:val="none" w:sz="0" w:space="0" w:color="auto"/>
        <w:left w:val="none" w:sz="0" w:space="0" w:color="auto"/>
        <w:bottom w:val="none" w:sz="0" w:space="0" w:color="auto"/>
        <w:right w:val="none" w:sz="0" w:space="0" w:color="auto"/>
      </w:divBdr>
    </w:div>
    <w:div w:id="985203546">
      <w:bodyDiv w:val="1"/>
      <w:marLeft w:val="0"/>
      <w:marRight w:val="0"/>
      <w:marTop w:val="0"/>
      <w:marBottom w:val="0"/>
      <w:divBdr>
        <w:top w:val="none" w:sz="0" w:space="0" w:color="auto"/>
        <w:left w:val="none" w:sz="0" w:space="0" w:color="auto"/>
        <w:bottom w:val="none" w:sz="0" w:space="0" w:color="auto"/>
        <w:right w:val="none" w:sz="0" w:space="0" w:color="auto"/>
      </w:divBdr>
    </w:div>
    <w:div w:id="1033577506">
      <w:bodyDiv w:val="1"/>
      <w:marLeft w:val="0"/>
      <w:marRight w:val="0"/>
      <w:marTop w:val="0"/>
      <w:marBottom w:val="0"/>
      <w:divBdr>
        <w:top w:val="none" w:sz="0" w:space="0" w:color="auto"/>
        <w:left w:val="none" w:sz="0" w:space="0" w:color="auto"/>
        <w:bottom w:val="none" w:sz="0" w:space="0" w:color="auto"/>
        <w:right w:val="none" w:sz="0" w:space="0" w:color="auto"/>
      </w:divBdr>
    </w:div>
    <w:div w:id="1060639960">
      <w:bodyDiv w:val="1"/>
      <w:marLeft w:val="0"/>
      <w:marRight w:val="0"/>
      <w:marTop w:val="0"/>
      <w:marBottom w:val="0"/>
      <w:divBdr>
        <w:top w:val="none" w:sz="0" w:space="0" w:color="auto"/>
        <w:left w:val="none" w:sz="0" w:space="0" w:color="auto"/>
        <w:bottom w:val="none" w:sz="0" w:space="0" w:color="auto"/>
        <w:right w:val="none" w:sz="0" w:space="0" w:color="auto"/>
      </w:divBdr>
    </w:div>
    <w:div w:id="1060666344">
      <w:bodyDiv w:val="1"/>
      <w:marLeft w:val="0"/>
      <w:marRight w:val="0"/>
      <w:marTop w:val="0"/>
      <w:marBottom w:val="0"/>
      <w:divBdr>
        <w:top w:val="none" w:sz="0" w:space="0" w:color="auto"/>
        <w:left w:val="none" w:sz="0" w:space="0" w:color="auto"/>
        <w:bottom w:val="none" w:sz="0" w:space="0" w:color="auto"/>
        <w:right w:val="none" w:sz="0" w:space="0" w:color="auto"/>
      </w:divBdr>
    </w:div>
    <w:div w:id="11480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360">
          <w:marLeft w:val="0"/>
          <w:marRight w:val="0"/>
          <w:marTop w:val="0"/>
          <w:marBottom w:val="0"/>
          <w:divBdr>
            <w:top w:val="none" w:sz="0" w:space="0" w:color="auto"/>
            <w:left w:val="none" w:sz="0" w:space="0" w:color="auto"/>
            <w:bottom w:val="none" w:sz="0" w:space="0" w:color="auto"/>
            <w:right w:val="none" w:sz="0" w:space="0" w:color="auto"/>
          </w:divBdr>
        </w:div>
        <w:div w:id="371928265">
          <w:marLeft w:val="0"/>
          <w:marRight w:val="0"/>
          <w:marTop w:val="0"/>
          <w:marBottom w:val="0"/>
          <w:divBdr>
            <w:top w:val="none" w:sz="0" w:space="0" w:color="auto"/>
            <w:left w:val="none" w:sz="0" w:space="0" w:color="auto"/>
            <w:bottom w:val="none" w:sz="0" w:space="0" w:color="auto"/>
            <w:right w:val="none" w:sz="0" w:space="0" w:color="auto"/>
          </w:divBdr>
        </w:div>
        <w:div w:id="1044790097">
          <w:marLeft w:val="0"/>
          <w:marRight w:val="0"/>
          <w:marTop w:val="0"/>
          <w:marBottom w:val="0"/>
          <w:divBdr>
            <w:top w:val="none" w:sz="0" w:space="0" w:color="auto"/>
            <w:left w:val="none" w:sz="0" w:space="0" w:color="auto"/>
            <w:bottom w:val="none" w:sz="0" w:space="0" w:color="auto"/>
            <w:right w:val="none" w:sz="0" w:space="0" w:color="auto"/>
          </w:divBdr>
        </w:div>
        <w:div w:id="425345946">
          <w:marLeft w:val="0"/>
          <w:marRight w:val="0"/>
          <w:marTop w:val="0"/>
          <w:marBottom w:val="0"/>
          <w:divBdr>
            <w:top w:val="none" w:sz="0" w:space="0" w:color="auto"/>
            <w:left w:val="none" w:sz="0" w:space="0" w:color="auto"/>
            <w:bottom w:val="none" w:sz="0" w:space="0" w:color="auto"/>
            <w:right w:val="none" w:sz="0" w:space="0" w:color="auto"/>
          </w:divBdr>
        </w:div>
        <w:div w:id="366024373">
          <w:marLeft w:val="0"/>
          <w:marRight w:val="0"/>
          <w:marTop w:val="0"/>
          <w:marBottom w:val="0"/>
          <w:divBdr>
            <w:top w:val="none" w:sz="0" w:space="0" w:color="auto"/>
            <w:left w:val="none" w:sz="0" w:space="0" w:color="auto"/>
            <w:bottom w:val="none" w:sz="0" w:space="0" w:color="auto"/>
            <w:right w:val="none" w:sz="0" w:space="0" w:color="auto"/>
          </w:divBdr>
        </w:div>
        <w:div w:id="431164959">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sChild>
            <w:div w:id="944001490">
              <w:marLeft w:val="0"/>
              <w:marRight w:val="0"/>
              <w:marTop w:val="0"/>
              <w:marBottom w:val="0"/>
              <w:divBdr>
                <w:top w:val="none" w:sz="0" w:space="0" w:color="auto"/>
                <w:left w:val="none" w:sz="0" w:space="0" w:color="auto"/>
                <w:bottom w:val="none" w:sz="0" w:space="0" w:color="auto"/>
                <w:right w:val="none" w:sz="0" w:space="0" w:color="auto"/>
              </w:divBdr>
            </w:div>
          </w:divsChild>
        </w:div>
        <w:div w:id="1713768180">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sChild>
                <w:div w:id="1026058223">
                  <w:marLeft w:val="0"/>
                  <w:marRight w:val="0"/>
                  <w:marTop w:val="0"/>
                  <w:marBottom w:val="0"/>
                  <w:divBdr>
                    <w:top w:val="none" w:sz="0" w:space="0" w:color="auto"/>
                    <w:left w:val="none" w:sz="0" w:space="0" w:color="auto"/>
                    <w:bottom w:val="none" w:sz="0" w:space="0" w:color="auto"/>
                    <w:right w:val="none" w:sz="0" w:space="0" w:color="auto"/>
                  </w:divBdr>
                </w:div>
              </w:divsChild>
            </w:div>
            <w:div w:id="599066945">
              <w:marLeft w:val="0"/>
              <w:marRight w:val="0"/>
              <w:marTop w:val="0"/>
              <w:marBottom w:val="0"/>
              <w:divBdr>
                <w:top w:val="none" w:sz="0" w:space="0" w:color="auto"/>
                <w:left w:val="none" w:sz="0" w:space="0" w:color="auto"/>
                <w:bottom w:val="none" w:sz="0" w:space="0" w:color="auto"/>
                <w:right w:val="none" w:sz="0" w:space="0" w:color="auto"/>
              </w:divBdr>
            </w:div>
            <w:div w:id="108625518">
              <w:marLeft w:val="0"/>
              <w:marRight w:val="0"/>
              <w:marTop w:val="0"/>
              <w:marBottom w:val="0"/>
              <w:divBdr>
                <w:top w:val="none" w:sz="0" w:space="0" w:color="auto"/>
                <w:left w:val="none" w:sz="0" w:space="0" w:color="auto"/>
                <w:bottom w:val="none" w:sz="0" w:space="0" w:color="auto"/>
                <w:right w:val="none" w:sz="0" w:space="0" w:color="auto"/>
              </w:divBdr>
            </w:div>
            <w:div w:id="893930200">
              <w:marLeft w:val="0"/>
              <w:marRight w:val="0"/>
              <w:marTop w:val="0"/>
              <w:marBottom w:val="0"/>
              <w:divBdr>
                <w:top w:val="none" w:sz="0" w:space="0" w:color="auto"/>
                <w:left w:val="none" w:sz="0" w:space="0" w:color="auto"/>
                <w:bottom w:val="none" w:sz="0" w:space="0" w:color="auto"/>
                <w:right w:val="none" w:sz="0" w:space="0" w:color="auto"/>
              </w:divBdr>
              <w:divsChild>
                <w:div w:id="1945383733">
                  <w:marLeft w:val="0"/>
                  <w:marRight w:val="0"/>
                  <w:marTop w:val="0"/>
                  <w:marBottom w:val="0"/>
                  <w:divBdr>
                    <w:top w:val="none" w:sz="0" w:space="0" w:color="auto"/>
                    <w:left w:val="none" w:sz="0" w:space="0" w:color="auto"/>
                    <w:bottom w:val="none" w:sz="0" w:space="0" w:color="auto"/>
                    <w:right w:val="none" w:sz="0" w:space="0" w:color="auto"/>
                  </w:divBdr>
                </w:div>
                <w:div w:id="837572675">
                  <w:marLeft w:val="0"/>
                  <w:marRight w:val="0"/>
                  <w:marTop w:val="0"/>
                  <w:marBottom w:val="0"/>
                  <w:divBdr>
                    <w:top w:val="none" w:sz="0" w:space="0" w:color="auto"/>
                    <w:left w:val="none" w:sz="0" w:space="0" w:color="auto"/>
                    <w:bottom w:val="none" w:sz="0" w:space="0" w:color="auto"/>
                    <w:right w:val="none" w:sz="0" w:space="0" w:color="auto"/>
                  </w:divBdr>
                  <w:divsChild>
                    <w:div w:id="52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0358">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185054229">
      <w:bodyDiv w:val="1"/>
      <w:marLeft w:val="0"/>
      <w:marRight w:val="0"/>
      <w:marTop w:val="0"/>
      <w:marBottom w:val="0"/>
      <w:divBdr>
        <w:top w:val="none" w:sz="0" w:space="0" w:color="auto"/>
        <w:left w:val="none" w:sz="0" w:space="0" w:color="auto"/>
        <w:bottom w:val="none" w:sz="0" w:space="0" w:color="auto"/>
        <w:right w:val="none" w:sz="0" w:space="0" w:color="auto"/>
      </w:divBdr>
    </w:div>
    <w:div w:id="1202594583">
      <w:bodyDiv w:val="1"/>
      <w:marLeft w:val="0"/>
      <w:marRight w:val="0"/>
      <w:marTop w:val="0"/>
      <w:marBottom w:val="0"/>
      <w:divBdr>
        <w:top w:val="none" w:sz="0" w:space="0" w:color="auto"/>
        <w:left w:val="none" w:sz="0" w:space="0" w:color="auto"/>
        <w:bottom w:val="none" w:sz="0" w:space="0" w:color="auto"/>
        <w:right w:val="none" w:sz="0" w:space="0" w:color="auto"/>
      </w:divBdr>
    </w:div>
    <w:div w:id="1205868703">
      <w:bodyDiv w:val="1"/>
      <w:marLeft w:val="0"/>
      <w:marRight w:val="0"/>
      <w:marTop w:val="0"/>
      <w:marBottom w:val="0"/>
      <w:divBdr>
        <w:top w:val="none" w:sz="0" w:space="0" w:color="auto"/>
        <w:left w:val="none" w:sz="0" w:space="0" w:color="auto"/>
        <w:bottom w:val="none" w:sz="0" w:space="0" w:color="auto"/>
        <w:right w:val="none" w:sz="0" w:space="0" w:color="auto"/>
      </w:divBdr>
    </w:div>
    <w:div w:id="1219168973">
      <w:bodyDiv w:val="1"/>
      <w:marLeft w:val="0"/>
      <w:marRight w:val="0"/>
      <w:marTop w:val="0"/>
      <w:marBottom w:val="0"/>
      <w:divBdr>
        <w:top w:val="none" w:sz="0" w:space="0" w:color="auto"/>
        <w:left w:val="none" w:sz="0" w:space="0" w:color="auto"/>
        <w:bottom w:val="none" w:sz="0" w:space="0" w:color="auto"/>
        <w:right w:val="none" w:sz="0" w:space="0" w:color="auto"/>
      </w:divBdr>
    </w:div>
    <w:div w:id="1239830922">
      <w:bodyDiv w:val="1"/>
      <w:marLeft w:val="0"/>
      <w:marRight w:val="0"/>
      <w:marTop w:val="0"/>
      <w:marBottom w:val="0"/>
      <w:divBdr>
        <w:top w:val="none" w:sz="0" w:space="0" w:color="auto"/>
        <w:left w:val="none" w:sz="0" w:space="0" w:color="auto"/>
        <w:bottom w:val="none" w:sz="0" w:space="0" w:color="auto"/>
        <w:right w:val="none" w:sz="0" w:space="0" w:color="auto"/>
      </w:divBdr>
    </w:div>
    <w:div w:id="1249541289">
      <w:bodyDiv w:val="1"/>
      <w:marLeft w:val="0"/>
      <w:marRight w:val="0"/>
      <w:marTop w:val="0"/>
      <w:marBottom w:val="0"/>
      <w:divBdr>
        <w:top w:val="none" w:sz="0" w:space="0" w:color="auto"/>
        <w:left w:val="none" w:sz="0" w:space="0" w:color="auto"/>
        <w:bottom w:val="none" w:sz="0" w:space="0" w:color="auto"/>
        <w:right w:val="none" w:sz="0" w:space="0" w:color="auto"/>
      </w:divBdr>
    </w:div>
    <w:div w:id="1285968517">
      <w:bodyDiv w:val="1"/>
      <w:marLeft w:val="0"/>
      <w:marRight w:val="0"/>
      <w:marTop w:val="0"/>
      <w:marBottom w:val="0"/>
      <w:divBdr>
        <w:top w:val="none" w:sz="0" w:space="0" w:color="auto"/>
        <w:left w:val="none" w:sz="0" w:space="0" w:color="auto"/>
        <w:bottom w:val="none" w:sz="0" w:space="0" w:color="auto"/>
        <w:right w:val="none" w:sz="0" w:space="0" w:color="auto"/>
      </w:divBdr>
    </w:div>
    <w:div w:id="1292054260">
      <w:bodyDiv w:val="1"/>
      <w:marLeft w:val="0"/>
      <w:marRight w:val="0"/>
      <w:marTop w:val="0"/>
      <w:marBottom w:val="0"/>
      <w:divBdr>
        <w:top w:val="none" w:sz="0" w:space="0" w:color="auto"/>
        <w:left w:val="none" w:sz="0" w:space="0" w:color="auto"/>
        <w:bottom w:val="none" w:sz="0" w:space="0" w:color="auto"/>
        <w:right w:val="none" w:sz="0" w:space="0" w:color="auto"/>
      </w:divBdr>
    </w:div>
    <w:div w:id="1338389973">
      <w:bodyDiv w:val="1"/>
      <w:marLeft w:val="0"/>
      <w:marRight w:val="0"/>
      <w:marTop w:val="0"/>
      <w:marBottom w:val="0"/>
      <w:divBdr>
        <w:top w:val="none" w:sz="0" w:space="0" w:color="auto"/>
        <w:left w:val="none" w:sz="0" w:space="0" w:color="auto"/>
        <w:bottom w:val="none" w:sz="0" w:space="0" w:color="auto"/>
        <w:right w:val="none" w:sz="0" w:space="0" w:color="auto"/>
      </w:divBdr>
    </w:div>
    <w:div w:id="1339769085">
      <w:bodyDiv w:val="1"/>
      <w:marLeft w:val="0"/>
      <w:marRight w:val="0"/>
      <w:marTop w:val="0"/>
      <w:marBottom w:val="0"/>
      <w:divBdr>
        <w:top w:val="none" w:sz="0" w:space="0" w:color="auto"/>
        <w:left w:val="none" w:sz="0" w:space="0" w:color="auto"/>
        <w:bottom w:val="none" w:sz="0" w:space="0" w:color="auto"/>
        <w:right w:val="none" w:sz="0" w:space="0" w:color="auto"/>
      </w:divBdr>
    </w:div>
    <w:div w:id="1367675158">
      <w:bodyDiv w:val="1"/>
      <w:marLeft w:val="0"/>
      <w:marRight w:val="0"/>
      <w:marTop w:val="0"/>
      <w:marBottom w:val="0"/>
      <w:divBdr>
        <w:top w:val="none" w:sz="0" w:space="0" w:color="auto"/>
        <w:left w:val="none" w:sz="0" w:space="0" w:color="auto"/>
        <w:bottom w:val="none" w:sz="0" w:space="0" w:color="auto"/>
        <w:right w:val="none" w:sz="0" w:space="0" w:color="auto"/>
      </w:divBdr>
    </w:div>
    <w:div w:id="1378242405">
      <w:bodyDiv w:val="1"/>
      <w:marLeft w:val="0"/>
      <w:marRight w:val="0"/>
      <w:marTop w:val="0"/>
      <w:marBottom w:val="0"/>
      <w:divBdr>
        <w:top w:val="none" w:sz="0" w:space="0" w:color="auto"/>
        <w:left w:val="none" w:sz="0" w:space="0" w:color="auto"/>
        <w:bottom w:val="none" w:sz="0" w:space="0" w:color="auto"/>
        <w:right w:val="none" w:sz="0" w:space="0" w:color="auto"/>
      </w:divBdr>
    </w:div>
    <w:div w:id="1394697869">
      <w:bodyDiv w:val="1"/>
      <w:marLeft w:val="0"/>
      <w:marRight w:val="0"/>
      <w:marTop w:val="0"/>
      <w:marBottom w:val="0"/>
      <w:divBdr>
        <w:top w:val="none" w:sz="0" w:space="0" w:color="auto"/>
        <w:left w:val="none" w:sz="0" w:space="0" w:color="auto"/>
        <w:bottom w:val="none" w:sz="0" w:space="0" w:color="auto"/>
        <w:right w:val="none" w:sz="0" w:space="0" w:color="auto"/>
      </w:divBdr>
    </w:div>
    <w:div w:id="1396735929">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883517">
      <w:bodyDiv w:val="1"/>
      <w:marLeft w:val="0"/>
      <w:marRight w:val="0"/>
      <w:marTop w:val="0"/>
      <w:marBottom w:val="0"/>
      <w:divBdr>
        <w:top w:val="none" w:sz="0" w:space="0" w:color="auto"/>
        <w:left w:val="none" w:sz="0" w:space="0" w:color="auto"/>
        <w:bottom w:val="none" w:sz="0" w:space="0" w:color="auto"/>
        <w:right w:val="none" w:sz="0" w:space="0" w:color="auto"/>
      </w:divBdr>
    </w:div>
    <w:div w:id="1426071491">
      <w:bodyDiv w:val="1"/>
      <w:marLeft w:val="0"/>
      <w:marRight w:val="0"/>
      <w:marTop w:val="0"/>
      <w:marBottom w:val="0"/>
      <w:divBdr>
        <w:top w:val="none" w:sz="0" w:space="0" w:color="auto"/>
        <w:left w:val="none" w:sz="0" w:space="0" w:color="auto"/>
        <w:bottom w:val="none" w:sz="0" w:space="0" w:color="auto"/>
        <w:right w:val="none" w:sz="0" w:space="0" w:color="auto"/>
      </w:divBdr>
    </w:div>
    <w:div w:id="1445347570">
      <w:bodyDiv w:val="1"/>
      <w:marLeft w:val="0"/>
      <w:marRight w:val="0"/>
      <w:marTop w:val="0"/>
      <w:marBottom w:val="0"/>
      <w:divBdr>
        <w:top w:val="none" w:sz="0" w:space="0" w:color="auto"/>
        <w:left w:val="none" w:sz="0" w:space="0" w:color="auto"/>
        <w:bottom w:val="none" w:sz="0" w:space="0" w:color="auto"/>
        <w:right w:val="none" w:sz="0" w:space="0" w:color="auto"/>
      </w:divBdr>
    </w:div>
    <w:div w:id="1503204337">
      <w:bodyDiv w:val="1"/>
      <w:marLeft w:val="0"/>
      <w:marRight w:val="0"/>
      <w:marTop w:val="0"/>
      <w:marBottom w:val="0"/>
      <w:divBdr>
        <w:top w:val="none" w:sz="0" w:space="0" w:color="auto"/>
        <w:left w:val="none" w:sz="0" w:space="0" w:color="auto"/>
        <w:bottom w:val="none" w:sz="0" w:space="0" w:color="auto"/>
        <w:right w:val="none" w:sz="0" w:space="0" w:color="auto"/>
      </w:divBdr>
    </w:div>
    <w:div w:id="1507983785">
      <w:bodyDiv w:val="1"/>
      <w:marLeft w:val="0"/>
      <w:marRight w:val="0"/>
      <w:marTop w:val="0"/>
      <w:marBottom w:val="0"/>
      <w:divBdr>
        <w:top w:val="none" w:sz="0" w:space="0" w:color="auto"/>
        <w:left w:val="none" w:sz="0" w:space="0" w:color="auto"/>
        <w:bottom w:val="none" w:sz="0" w:space="0" w:color="auto"/>
        <w:right w:val="none" w:sz="0" w:space="0" w:color="auto"/>
      </w:divBdr>
    </w:div>
    <w:div w:id="1526560396">
      <w:bodyDiv w:val="1"/>
      <w:marLeft w:val="0"/>
      <w:marRight w:val="0"/>
      <w:marTop w:val="0"/>
      <w:marBottom w:val="0"/>
      <w:divBdr>
        <w:top w:val="none" w:sz="0" w:space="0" w:color="auto"/>
        <w:left w:val="none" w:sz="0" w:space="0" w:color="auto"/>
        <w:bottom w:val="none" w:sz="0" w:space="0" w:color="auto"/>
        <w:right w:val="none" w:sz="0" w:space="0" w:color="auto"/>
      </w:divBdr>
    </w:div>
    <w:div w:id="1540555439">
      <w:bodyDiv w:val="1"/>
      <w:marLeft w:val="0"/>
      <w:marRight w:val="0"/>
      <w:marTop w:val="0"/>
      <w:marBottom w:val="0"/>
      <w:divBdr>
        <w:top w:val="none" w:sz="0" w:space="0" w:color="auto"/>
        <w:left w:val="none" w:sz="0" w:space="0" w:color="auto"/>
        <w:bottom w:val="none" w:sz="0" w:space="0" w:color="auto"/>
        <w:right w:val="none" w:sz="0" w:space="0" w:color="auto"/>
      </w:divBdr>
    </w:div>
    <w:div w:id="1551265509">
      <w:bodyDiv w:val="1"/>
      <w:marLeft w:val="0"/>
      <w:marRight w:val="0"/>
      <w:marTop w:val="0"/>
      <w:marBottom w:val="0"/>
      <w:divBdr>
        <w:top w:val="none" w:sz="0" w:space="0" w:color="auto"/>
        <w:left w:val="none" w:sz="0" w:space="0" w:color="auto"/>
        <w:bottom w:val="none" w:sz="0" w:space="0" w:color="auto"/>
        <w:right w:val="none" w:sz="0" w:space="0" w:color="auto"/>
      </w:divBdr>
    </w:div>
    <w:div w:id="1551335337">
      <w:bodyDiv w:val="1"/>
      <w:marLeft w:val="0"/>
      <w:marRight w:val="0"/>
      <w:marTop w:val="0"/>
      <w:marBottom w:val="0"/>
      <w:divBdr>
        <w:top w:val="none" w:sz="0" w:space="0" w:color="auto"/>
        <w:left w:val="none" w:sz="0" w:space="0" w:color="auto"/>
        <w:bottom w:val="none" w:sz="0" w:space="0" w:color="auto"/>
        <w:right w:val="none" w:sz="0" w:space="0" w:color="auto"/>
      </w:divBdr>
    </w:div>
    <w:div w:id="1552304774">
      <w:bodyDiv w:val="1"/>
      <w:marLeft w:val="0"/>
      <w:marRight w:val="0"/>
      <w:marTop w:val="0"/>
      <w:marBottom w:val="0"/>
      <w:divBdr>
        <w:top w:val="none" w:sz="0" w:space="0" w:color="auto"/>
        <w:left w:val="none" w:sz="0" w:space="0" w:color="auto"/>
        <w:bottom w:val="none" w:sz="0" w:space="0" w:color="auto"/>
        <w:right w:val="none" w:sz="0" w:space="0" w:color="auto"/>
      </w:divBdr>
    </w:div>
    <w:div w:id="1705711257">
      <w:bodyDiv w:val="1"/>
      <w:marLeft w:val="0"/>
      <w:marRight w:val="0"/>
      <w:marTop w:val="0"/>
      <w:marBottom w:val="0"/>
      <w:divBdr>
        <w:top w:val="none" w:sz="0" w:space="0" w:color="auto"/>
        <w:left w:val="none" w:sz="0" w:space="0" w:color="auto"/>
        <w:bottom w:val="none" w:sz="0" w:space="0" w:color="auto"/>
        <w:right w:val="none" w:sz="0" w:space="0" w:color="auto"/>
      </w:divBdr>
    </w:div>
    <w:div w:id="1779446832">
      <w:bodyDiv w:val="1"/>
      <w:marLeft w:val="0"/>
      <w:marRight w:val="0"/>
      <w:marTop w:val="0"/>
      <w:marBottom w:val="0"/>
      <w:divBdr>
        <w:top w:val="none" w:sz="0" w:space="0" w:color="auto"/>
        <w:left w:val="none" w:sz="0" w:space="0" w:color="auto"/>
        <w:bottom w:val="none" w:sz="0" w:space="0" w:color="auto"/>
        <w:right w:val="none" w:sz="0" w:space="0" w:color="auto"/>
      </w:divBdr>
    </w:div>
    <w:div w:id="1785419646">
      <w:bodyDiv w:val="1"/>
      <w:marLeft w:val="0"/>
      <w:marRight w:val="0"/>
      <w:marTop w:val="0"/>
      <w:marBottom w:val="0"/>
      <w:divBdr>
        <w:top w:val="none" w:sz="0" w:space="0" w:color="auto"/>
        <w:left w:val="none" w:sz="0" w:space="0" w:color="auto"/>
        <w:bottom w:val="none" w:sz="0" w:space="0" w:color="auto"/>
        <w:right w:val="none" w:sz="0" w:space="0" w:color="auto"/>
      </w:divBdr>
    </w:div>
    <w:div w:id="1786536087">
      <w:bodyDiv w:val="1"/>
      <w:marLeft w:val="0"/>
      <w:marRight w:val="0"/>
      <w:marTop w:val="0"/>
      <w:marBottom w:val="0"/>
      <w:divBdr>
        <w:top w:val="none" w:sz="0" w:space="0" w:color="auto"/>
        <w:left w:val="none" w:sz="0" w:space="0" w:color="auto"/>
        <w:bottom w:val="none" w:sz="0" w:space="0" w:color="auto"/>
        <w:right w:val="none" w:sz="0" w:space="0" w:color="auto"/>
      </w:divBdr>
    </w:div>
    <w:div w:id="1803109349">
      <w:bodyDiv w:val="1"/>
      <w:marLeft w:val="0"/>
      <w:marRight w:val="0"/>
      <w:marTop w:val="0"/>
      <w:marBottom w:val="0"/>
      <w:divBdr>
        <w:top w:val="none" w:sz="0" w:space="0" w:color="auto"/>
        <w:left w:val="none" w:sz="0" w:space="0" w:color="auto"/>
        <w:bottom w:val="none" w:sz="0" w:space="0" w:color="auto"/>
        <w:right w:val="none" w:sz="0" w:space="0" w:color="auto"/>
      </w:divBdr>
    </w:div>
    <w:div w:id="1841773072">
      <w:bodyDiv w:val="1"/>
      <w:marLeft w:val="0"/>
      <w:marRight w:val="0"/>
      <w:marTop w:val="0"/>
      <w:marBottom w:val="0"/>
      <w:divBdr>
        <w:top w:val="none" w:sz="0" w:space="0" w:color="auto"/>
        <w:left w:val="none" w:sz="0" w:space="0" w:color="auto"/>
        <w:bottom w:val="none" w:sz="0" w:space="0" w:color="auto"/>
        <w:right w:val="none" w:sz="0" w:space="0" w:color="auto"/>
      </w:divBdr>
    </w:div>
    <w:div w:id="1846893078">
      <w:bodyDiv w:val="1"/>
      <w:marLeft w:val="0"/>
      <w:marRight w:val="0"/>
      <w:marTop w:val="0"/>
      <w:marBottom w:val="0"/>
      <w:divBdr>
        <w:top w:val="none" w:sz="0" w:space="0" w:color="auto"/>
        <w:left w:val="none" w:sz="0" w:space="0" w:color="auto"/>
        <w:bottom w:val="none" w:sz="0" w:space="0" w:color="auto"/>
        <w:right w:val="none" w:sz="0" w:space="0" w:color="auto"/>
      </w:divBdr>
    </w:div>
    <w:div w:id="1854298419">
      <w:bodyDiv w:val="1"/>
      <w:marLeft w:val="0"/>
      <w:marRight w:val="0"/>
      <w:marTop w:val="0"/>
      <w:marBottom w:val="0"/>
      <w:divBdr>
        <w:top w:val="none" w:sz="0" w:space="0" w:color="auto"/>
        <w:left w:val="none" w:sz="0" w:space="0" w:color="auto"/>
        <w:bottom w:val="none" w:sz="0" w:space="0" w:color="auto"/>
        <w:right w:val="none" w:sz="0" w:space="0" w:color="auto"/>
      </w:divBdr>
    </w:div>
    <w:div w:id="1879195967">
      <w:bodyDiv w:val="1"/>
      <w:marLeft w:val="0"/>
      <w:marRight w:val="0"/>
      <w:marTop w:val="0"/>
      <w:marBottom w:val="0"/>
      <w:divBdr>
        <w:top w:val="none" w:sz="0" w:space="0" w:color="auto"/>
        <w:left w:val="none" w:sz="0" w:space="0" w:color="auto"/>
        <w:bottom w:val="none" w:sz="0" w:space="0" w:color="auto"/>
        <w:right w:val="none" w:sz="0" w:space="0" w:color="auto"/>
      </w:divBdr>
    </w:div>
    <w:div w:id="1898323515">
      <w:bodyDiv w:val="1"/>
      <w:marLeft w:val="0"/>
      <w:marRight w:val="0"/>
      <w:marTop w:val="0"/>
      <w:marBottom w:val="0"/>
      <w:divBdr>
        <w:top w:val="none" w:sz="0" w:space="0" w:color="auto"/>
        <w:left w:val="none" w:sz="0" w:space="0" w:color="auto"/>
        <w:bottom w:val="none" w:sz="0" w:space="0" w:color="auto"/>
        <w:right w:val="none" w:sz="0" w:space="0" w:color="auto"/>
      </w:divBdr>
    </w:div>
    <w:div w:id="1915967123">
      <w:bodyDiv w:val="1"/>
      <w:marLeft w:val="0"/>
      <w:marRight w:val="0"/>
      <w:marTop w:val="0"/>
      <w:marBottom w:val="0"/>
      <w:divBdr>
        <w:top w:val="none" w:sz="0" w:space="0" w:color="auto"/>
        <w:left w:val="none" w:sz="0" w:space="0" w:color="auto"/>
        <w:bottom w:val="none" w:sz="0" w:space="0" w:color="auto"/>
        <w:right w:val="none" w:sz="0" w:space="0" w:color="auto"/>
      </w:divBdr>
    </w:div>
    <w:div w:id="1932082217">
      <w:bodyDiv w:val="1"/>
      <w:marLeft w:val="0"/>
      <w:marRight w:val="0"/>
      <w:marTop w:val="0"/>
      <w:marBottom w:val="0"/>
      <w:divBdr>
        <w:top w:val="none" w:sz="0" w:space="0" w:color="auto"/>
        <w:left w:val="none" w:sz="0" w:space="0" w:color="auto"/>
        <w:bottom w:val="none" w:sz="0" w:space="0" w:color="auto"/>
        <w:right w:val="none" w:sz="0" w:space="0" w:color="auto"/>
      </w:divBdr>
    </w:div>
    <w:div w:id="1945114925">
      <w:bodyDiv w:val="1"/>
      <w:marLeft w:val="0"/>
      <w:marRight w:val="0"/>
      <w:marTop w:val="0"/>
      <w:marBottom w:val="0"/>
      <w:divBdr>
        <w:top w:val="none" w:sz="0" w:space="0" w:color="auto"/>
        <w:left w:val="none" w:sz="0" w:space="0" w:color="auto"/>
        <w:bottom w:val="none" w:sz="0" w:space="0" w:color="auto"/>
        <w:right w:val="none" w:sz="0" w:space="0" w:color="auto"/>
      </w:divBdr>
    </w:div>
    <w:div w:id="1945917875">
      <w:bodyDiv w:val="1"/>
      <w:marLeft w:val="0"/>
      <w:marRight w:val="0"/>
      <w:marTop w:val="0"/>
      <w:marBottom w:val="0"/>
      <w:divBdr>
        <w:top w:val="none" w:sz="0" w:space="0" w:color="auto"/>
        <w:left w:val="none" w:sz="0" w:space="0" w:color="auto"/>
        <w:bottom w:val="none" w:sz="0" w:space="0" w:color="auto"/>
        <w:right w:val="none" w:sz="0" w:space="0" w:color="auto"/>
      </w:divBdr>
    </w:div>
    <w:div w:id="1973095053">
      <w:bodyDiv w:val="1"/>
      <w:marLeft w:val="0"/>
      <w:marRight w:val="0"/>
      <w:marTop w:val="0"/>
      <w:marBottom w:val="0"/>
      <w:divBdr>
        <w:top w:val="none" w:sz="0" w:space="0" w:color="auto"/>
        <w:left w:val="none" w:sz="0" w:space="0" w:color="auto"/>
        <w:bottom w:val="none" w:sz="0" w:space="0" w:color="auto"/>
        <w:right w:val="none" w:sz="0" w:space="0" w:color="auto"/>
      </w:divBdr>
    </w:div>
    <w:div w:id="1978755492">
      <w:bodyDiv w:val="1"/>
      <w:marLeft w:val="0"/>
      <w:marRight w:val="0"/>
      <w:marTop w:val="0"/>
      <w:marBottom w:val="0"/>
      <w:divBdr>
        <w:top w:val="none" w:sz="0" w:space="0" w:color="auto"/>
        <w:left w:val="none" w:sz="0" w:space="0" w:color="auto"/>
        <w:bottom w:val="none" w:sz="0" w:space="0" w:color="auto"/>
        <w:right w:val="none" w:sz="0" w:space="0" w:color="auto"/>
      </w:divBdr>
    </w:div>
    <w:div w:id="1983003989">
      <w:bodyDiv w:val="1"/>
      <w:marLeft w:val="0"/>
      <w:marRight w:val="0"/>
      <w:marTop w:val="0"/>
      <w:marBottom w:val="0"/>
      <w:divBdr>
        <w:top w:val="none" w:sz="0" w:space="0" w:color="auto"/>
        <w:left w:val="none" w:sz="0" w:space="0" w:color="auto"/>
        <w:bottom w:val="none" w:sz="0" w:space="0" w:color="auto"/>
        <w:right w:val="none" w:sz="0" w:space="0" w:color="auto"/>
      </w:divBdr>
    </w:div>
    <w:div w:id="1984114713">
      <w:bodyDiv w:val="1"/>
      <w:marLeft w:val="0"/>
      <w:marRight w:val="0"/>
      <w:marTop w:val="0"/>
      <w:marBottom w:val="0"/>
      <w:divBdr>
        <w:top w:val="none" w:sz="0" w:space="0" w:color="auto"/>
        <w:left w:val="none" w:sz="0" w:space="0" w:color="auto"/>
        <w:bottom w:val="none" w:sz="0" w:space="0" w:color="auto"/>
        <w:right w:val="none" w:sz="0" w:space="0" w:color="auto"/>
      </w:divBdr>
    </w:div>
    <w:div w:id="2006470811">
      <w:bodyDiv w:val="1"/>
      <w:marLeft w:val="0"/>
      <w:marRight w:val="0"/>
      <w:marTop w:val="0"/>
      <w:marBottom w:val="0"/>
      <w:divBdr>
        <w:top w:val="none" w:sz="0" w:space="0" w:color="auto"/>
        <w:left w:val="none" w:sz="0" w:space="0" w:color="auto"/>
        <w:bottom w:val="none" w:sz="0" w:space="0" w:color="auto"/>
        <w:right w:val="none" w:sz="0" w:space="0" w:color="auto"/>
      </w:divBdr>
    </w:div>
    <w:div w:id="2011057134">
      <w:bodyDiv w:val="1"/>
      <w:marLeft w:val="0"/>
      <w:marRight w:val="0"/>
      <w:marTop w:val="0"/>
      <w:marBottom w:val="0"/>
      <w:divBdr>
        <w:top w:val="none" w:sz="0" w:space="0" w:color="auto"/>
        <w:left w:val="none" w:sz="0" w:space="0" w:color="auto"/>
        <w:bottom w:val="none" w:sz="0" w:space="0" w:color="auto"/>
        <w:right w:val="none" w:sz="0" w:space="0" w:color="auto"/>
      </w:divBdr>
    </w:div>
    <w:div w:id="2035761171">
      <w:bodyDiv w:val="1"/>
      <w:marLeft w:val="0"/>
      <w:marRight w:val="0"/>
      <w:marTop w:val="0"/>
      <w:marBottom w:val="0"/>
      <w:divBdr>
        <w:top w:val="none" w:sz="0" w:space="0" w:color="auto"/>
        <w:left w:val="none" w:sz="0" w:space="0" w:color="auto"/>
        <w:bottom w:val="none" w:sz="0" w:space="0" w:color="auto"/>
        <w:right w:val="none" w:sz="0" w:space="0" w:color="auto"/>
      </w:divBdr>
    </w:div>
    <w:div w:id="2054425152">
      <w:bodyDiv w:val="1"/>
      <w:marLeft w:val="0"/>
      <w:marRight w:val="0"/>
      <w:marTop w:val="0"/>
      <w:marBottom w:val="0"/>
      <w:divBdr>
        <w:top w:val="none" w:sz="0" w:space="0" w:color="auto"/>
        <w:left w:val="none" w:sz="0" w:space="0" w:color="auto"/>
        <w:bottom w:val="none" w:sz="0" w:space="0" w:color="auto"/>
        <w:right w:val="none" w:sz="0" w:space="0" w:color="auto"/>
      </w:divBdr>
    </w:div>
    <w:div w:id="2090998511">
      <w:bodyDiv w:val="1"/>
      <w:marLeft w:val="0"/>
      <w:marRight w:val="0"/>
      <w:marTop w:val="0"/>
      <w:marBottom w:val="0"/>
      <w:divBdr>
        <w:top w:val="none" w:sz="0" w:space="0" w:color="auto"/>
        <w:left w:val="none" w:sz="0" w:space="0" w:color="auto"/>
        <w:bottom w:val="none" w:sz="0" w:space="0" w:color="auto"/>
        <w:right w:val="none" w:sz="0" w:space="0" w:color="auto"/>
      </w:divBdr>
    </w:div>
    <w:div w:id="2101638090">
      <w:bodyDiv w:val="1"/>
      <w:marLeft w:val="0"/>
      <w:marRight w:val="0"/>
      <w:marTop w:val="0"/>
      <w:marBottom w:val="0"/>
      <w:divBdr>
        <w:top w:val="none" w:sz="0" w:space="0" w:color="auto"/>
        <w:left w:val="none" w:sz="0" w:space="0" w:color="auto"/>
        <w:bottom w:val="none" w:sz="0" w:space="0" w:color="auto"/>
        <w:right w:val="none" w:sz="0" w:space="0" w:color="auto"/>
      </w:divBdr>
    </w:div>
    <w:div w:id="2107580415">
      <w:bodyDiv w:val="1"/>
      <w:marLeft w:val="0"/>
      <w:marRight w:val="0"/>
      <w:marTop w:val="0"/>
      <w:marBottom w:val="0"/>
      <w:divBdr>
        <w:top w:val="none" w:sz="0" w:space="0" w:color="auto"/>
        <w:left w:val="none" w:sz="0" w:space="0" w:color="auto"/>
        <w:bottom w:val="none" w:sz="0" w:space="0" w:color="auto"/>
        <w:right w:val="none" w:sz="0" w:space="0" w:color="auto"/>
      </w:divBdr>
    </w:div>
    <w:div w:id="2121534725">
      <w:bodyDiv w:val="1"/>
      <w:marLeft w:val="0"/>
      <w:marRight w:val="0"/>
      <w:marTop w:val="0"/>
      <w:marBottom w:val="0"/>
      <w:divBdr>
        <w:top w:val="none" w:sz="0" w:space="0" w:color="auto"/>
        <w:left w:val="none" w:sz="0" w:space="0" w:color="auto"/>
        <w:bottom w:val="none" w:sz="0" w:space="0" w:color="auto"/>
        <w:right w:val="none" w:sz="0" w:space="0" w:color="auto"/>
      </w:divBdr>
    </w:div>
    <w:div w:id="214685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Hav19</b:Tag>
    <b:SourceType>Report</b:SourceType>
    <b:Guid>{F696A152-61D0-894B-B9F4-E03E17BB4CEF}</b:Guid>
    <b:Title>Reflecting on Generics for Fortran</b:Title>
    <b:Year>July 23, 2019</b:Year>
    <b:Author>
      <b:Author>
        <b:NameList>
          <b:Person>
            <b:Last>Haveraaen</b:Last>
            <b:First>Magne</b:First>
          </b:Person>
          <b:Person>
            <b:Last>Järvi</b:Last>
            <b:First>Jaakko</b:First>
          </b:Person>
          <b:Person>
            <b:Last>Damian</b:Last>
            <b:First>Rouson</b:First>
          </b:Person>
        </b:NameList>
      </b:Author>
    </b:Author>
    <b:Volume>19-188</b:Volume>
    <b:StandardNumber>19-188</b:StandardNumber>
    <b:RefOrder>1</b:RefOrder>
  </b:Source>
  <b:Source>
    <b:Tag>Clu</b:Tag>
    <b:SourceType>Report</b:SourceType>
    <b:Guid>{E67109E2-E6E8-384F-9A9E-00776335C72F}</b:Guid>
    <b:Title>Formal syntax for generics</b:Title>
    <b:Author>
      <b:Author>
        <b:NameList>
          <b:Person>
            <b:Last>Clune</b:Last>
            <b:Middle>L.</b:Middle>
            <b:First>Thomas</b:First>
          </b:Person>
          <b:Person>
            <b:Last>Generics subgroup</b:Last>
          </b:Person>
        </b:NameList>
      </b:Author>
    </b:Author>
    <b:StandardNumber>23-102r5</b:StandardNumber>
    <b:Year>February 24, 2023</b:Year>
    <b:RefOrder>2</b:RefOrder>
  </b:Source>
</b:Sources>
</file>

<file path=customXml/itemProps1.xml><?xml version="1.0" encoding="utf-8"?>
<ds:datastoreItem xmlns:ds="http://schemas.openxmlformats.org/officeDocument/2006/customXml" ds:itemID="{06E29997-DCD6-AD42-BB60-1418963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6193</Words>
  <Characters>35304</Characters>
  <Application>Microsoft Office Word</Application>
  <DocSecurity>0</DocSecurity>
  <Lines>294</Lines>
  <Paragraphs>82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岩下英俊</dc:creator>
  <cp:keywords/>
  <dc:description/>
  <cp:lastModifiedBy>岩下英俊</cp:lastModifiedBy>
  <cp:revision>3</cp:revision>
  <cp:lastPrinted>2023-10-08T03:04:00Z</cp:lastPrinted>
  <dcterms:created xsi:type="dcterms:W3CDTF">2024-01-23T02:46:00Z</dcterms:created>
  <dcterms:modified xsi:type="dcterms:W3CDTF">2024-01-23T03:03:00Z</dcterms:modified>
</cp:coreProperties>
</file>